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DCD" w:rsidRPr="00667415" w:rsidRDefault="003C3EF4" w:rsidP="00042EC1">
      <w:pPr>
        <w:ind w:left="360"/>
        <w:rPr>
          <w:rFonts w:ascii="Arial" w:hAnsi="Arial" w:cs="Arial"/>
          <w:sz w:val="16"/>
          <w:szCs w:val="16"/>
          <w:lang w:val="pt-BR"/>
        </w:rPr>
      </w:pPr>
      <w:r>
        <w:rPr>
          <w:noProof/>
          <w:lang w:val="pt-BR" w:eastAsia="pt-BR"/>
        </w:rPr>
        <w:drawing>
          <wp:inline distT="0" distB="0" distL="0" distR="0">
            <wp:extent cx="781050" cy="704850"/>
            <wp:effectExtent l="19050" t="0" r="0" b="0"/>
            <wp:docPr id="1" name="Imagem 4" desc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Oi"/>
                    <pic:cNvPicPr>
                      <a:picLocks noChangeAspect="1" noChangeArrowheads="1"/>
                    </pic:cNvPicPr>
                  </pic:nvPicPr>
                  <pic:blipFill>
                    <a:blip r:embed="rId9"/>
                    <a:srcRect/>
                    <a:stretch>
                      <a:fillRect/>
                    </a:stretch>
                  </pic:blipFill>
                  <pic:spPr bwMode="auto">
                    <a:xfrm>
                      <a:off x="0" y="0"/>
                      <a:ext cx="781050" cy="704850"/>
                    </a:xfrm>
                    <a:prstGeom prst="rect">
                      <a:avLst/>
                    </a:prstGeom>
                    <a:noFill/>
                    <a:ln w="9525">
                      <a:noFill/>
                      <a:miter lim="800000"/>
                      <a:headEnd/>
                      <a:tailEnd/>
                    </a:ln>
                  </pic:spPr>
                </pic:pic>
              </a:graphicData>
            </a:graphic>
          </wp:inline>
        </w:drawing>
      </w:r>
      <w:r w:rsidR="00273DCD" w:rsidRPr="00667415">
        <w:rPr>
          <w:rFonts w:ascii="Arial" w:hAnsi="Arial" w:cs="Arial"/>
          <w:lang w:val="pt-BR"/>
        </w:rPr>
        <w:tab/>
        <w:t xml:space="preserve">                                               </w:t>
      </w:r>
    </w:p>
    <w:p w:rsidR="00273DCD" w:rsidRPr="00667415" w:rsidRDefault="00273DCD" w:rsidP="00042EC1">
      <w:pPr>
        <w:jc w:val="center"/>
        <w:rPr>
          <w:rFonts w:ascii="Arial" w:hAnsi="Arial" w:cs="Arial"/>
          <w:b/>
          <w:sz w:val="40"/>
          <w:u w:val="single"/>
          <w:lang w:val="pt-BR"/>
        </w:rPr>
      </w:pPr>
    </w:p>
    <w:p w:rsidR="00273DCD" w:rsidRPr="00667415" w:rsidRDefault="00273DCD" w:rsidP="00042EC1">
      <w:pPr>
        <w:jc w:val="center"/>
        <w:rPr>
          <w:rFonts w:ascii="Arial" w:hAnsi="Arial" w:cs="Arial"/>
          <w:b/>
          <w:sz w:val="40"/>
          <w:u w:val="single"/>
          <w:lang w:val="pt-BR"/>
        </w:rPr>
      </w:pPr>
    </w:p>
    <w:p w:rsidR="00273DCD" w:rsidRPr="00667415" w:rsidRDefault="00273DCD" w:rsidP="00042EC1">
      <w:pPr>
        <w:jc w:val="center"/>
        <w:rPr>
          <w:rFonts w:ascii="Arial" w:hAnsi="Arial" w:cs="Arial"/>
          <w:b/>
          <w:sz w:val="40"/>
          <w:u w:val="single"/>
          <w:lang w:val="pt-BR"/>
        </w:rPr>
      </w:pPr>
    </w:p>
    <w:p w:rsidR="00273DCD" w:rsidRPr="00667415" w:rsidRDefault="00273DCD" w:rsidP="00042EC1">
      <w:pPr>
        <w:jc w:val="center"/>
        <w:rPr>
          <w:rFonts w:ascii="Arial" w:hAnsi="Arial" w:cs="Arial"/>
          <w:b/>
          <w:sz w:val="40"/>
          <w:u w:val="single"/>
          <w:lang w:val="pt-BR"/>
        </w:rPr>
      </w:pPr>
    </w:p>
    <w:p w:rsidR="00273DCD" w:rsidRPr="00667415" w:rsidRDefault="00273DCD" w:rsidP="00042EC1">
      <w:pPr>
        <w:jc w:val="center"/>
        <w:rPr>
          <w:rFonts w:ascii="Arial" w:hAnsi="Arial" w:cs="Arial"/>
          <w:b/>
          <w:sz w:val="40"/>
          <w:u w:val="single"/>
          <w:lang w:val="pt-BR"/>
        </w:rPr>
      </w:pPr>
    </w:p>
    <w:p w:rsidR="00273DCD" w:rsidRPr="00667415" w:rsidRDefault="00273DCD" w:rsidP="00042EC1">
      <w:pPr>
        <w:jc w:val="center"/>
        <w:rPr>
          <w:rFonts w:ascii="Arial" w:hAnsi="Arial" w:cs="Arial"/>
          <w:b/>
          <w:sz w:val="40"/>
          <w:u w:val="single"/>
          <w:lang w:val="pt-BR"/>
        </w:rPr>
      </w:pPr>
    </w:p>
    <w:p w:rsidR="00273DCD" w:rsidRPr="00667415" w:rsidRDefault="00273DCD" w:rsidP="00042EC1">
      <w:pPr>
        <w:jc w:val="center"/>
        <w:rPr>
          <w:rFonts w:ascii="Arial" w:hAnsi="Arial" w:cs="Arial"/>
          <w:b/>
          <w:sz w:val="40"/>
          <w:u w:val="single"/>
          <w:lang w:val="pt-BR"/>
        </w:rPr>
      </w:pPr>
    </w:p>
    <w:p w:rsidR="00273DCD" w:rsidRPr="00667415" w:rsidRDefault="00273DCD" w:rsidP="00042EC1">
      <w:pPr>
        <w:jc w:val="center"/>
        <w:rPr>
          <w:rFonts w:ascii="Arial" w:hAnsi="Arial" w:cs="Arial"/>
          <w:b/>
          <w:sz w:val="52"/>
          <w:lang w:val="pt-BR"/>
        </w:rPr>
      </w:pPr>
      <w:r w:rsidRPr="00667415">
        <w:rPr>
          <w:rFonts w:ascii="Arial" w:hAnsi="Arial" w:cs="Arial"/>
          <w:b/>
          <w:sz w:val="52"/>
          <w:lang w:val="pt-BR"/>
        </w:rPr>
        <w:t xml:space="preserve">Estudo </w:t>
      </w:r>
    </w:p>
    <w:p w:rsidR="00273DCD" w:rsidRPr="00667415" w:rsidRDefault="00273DCD" w:rsidP="00042EC1">
      <w:pPr>
        <w:jc w:val="center"/>
        <w:rPr>
          <w:rFonts w:ascii="Arial" w:hAnsi="Arial" w:cs="Arial"/>
          <w:b/>
          <w:sz w:val="52"/>
          <w:lang w:val="pt-BR"/>
        </w:rPr>
      </w:pPr>
      <w:r w:rsidRPr="00667415">
        <w:rPr>
          <w:rFonts w:ascii="Arial" w:hAnsi="Arial" w:cs="Arial"/>
          <w:b/>
          <w:sz w:val="52"/>
          <w:lang w:val="pt-BR"/>
        </w:rPr>
        <w:t>de</w:t>
      </w:r>
    </w:p>
    <w:p w:rsidR="00273DCD" w:rsidRPr="00667415" w:rsidRDefault="00273DCD" w:rsidP="00042EC1">
      <w:pPr>
        <w:jc w:val="center"/>
        <w:rPr>
          <w:rFonts w:ascii="Arial" w:hAnsi="Arial" w:cs="Arial"/>
          <w:b/>
          <w:bCs/>
          <w:i/>
          <w:iCs/>
          <w:sz w:val="52"/>
          <w:lang w:val="pt-BR"/>
        </w:rPr>
      </w:pPr>
      <w:r w:rsidRPr="00667415">
        <w:rPr>
          <w:rFonts w:ascii="Arial" w:hAnsi="Arial" w:cs="Arial"/>
          <w:b/>
          <w:sz w:val="52"/>
          <w:lang w:val="pt-BR"/>
        </w:rPr>
        <w:t xml:space="preserve">Demandas Para TI </w:t>
      </w:r>
    </w:p>
    <w:p w:rsidR="00273DCD" w:rsidRPr="00667415" w:rsidRDefault="00273DCD" w:rsidP="00042EC1">
      <w:pPr>
        <w:rPr>
          <w:rFonts w:ascii="Arial" w:hAnsi="Arial" w:cs="Arial"/>
          <w:lang w:val="pt-BR"/>
        </w:rPr>
      </w:pPr>
    </w:p>
    <w:p w:rsidR="00273DCD" w:rsidRPr="00667415" w:rsidRDefault="00273DCD" w:rsidP="00042EC1">
      <w:pPr>
        <w:pStyle w:val="Ttulo8"/>
        <w:numPr>
          <w:ilvl w:val="0"/>
          <w:numId w:val="0"/>
        </w:numPr>
        <w:ind w:left="348"/>
        <w:jc w:val="center"/>
        <w:rPr>
          <w:rFonts w:ascii="Arial" w:hAnsi="Arial" w:cs="Arial"/>
        </w:rPr>
      </w:pPr>
      <w:r w:rsidRPr="00667415">
        <w:rPr>
          <w:rStyle w:val="Refdecomentrio"/>
          <w:rFonts w:ascii="Arial" w:hAnsi="Arial" w:cs="Arial"/>
          <w:b/>
          <w:bCs/>
          <w:vanish/>
        </w:rPr>
        <w:commentReference w:id="0"/>
      </w:r>
      <w:r w:rsidRPr="00667415">
        <w:rPr>
          <w:rFonts w:ascii="Arial" w:hAnsi="Arial" w:cs="Arial"/>
        </w:rPr>
        <w:t xml:space="preserve"> </w:t>
      </w:r>
      <w:r w:rsidRPr="00667415">
        <w:rPr>
          <w:rStyle w:val="Refdecomentrio"/>
          <w:rFonts w:ascii="Arial" w:hAnsi="Arial" w:cs="Arial"/>
          <w:vanish/>
        </w:rPr>
        <w:commentReference w:id="1"/>
      </w:r>
    </w:p>
    <w:p w:rsidR="00672762" w:rsidRPr="000B0295" w:rsidRDefault="00273DCD" w:rsidP="00672762">
      <w:pPr>
        <w:pStyle w:val="Recuonormal"/>
        <w:jc w:val="center"/>
        <w:rPr>
          <w:ins w:id="2" w:author="273776" w:date="2011-06-14T16:34:00Z"/>
          <w:rFonts w:cs="Arial"/>
          <w:sz w:val="24"/>
        </w:rPr>
      </w:pPr>
      <w:del w:id="3" w:author="273776" w:date="2011-05-09T12:06:00Z">
        <w:r w:rsidRPr="00667415" w:rsidDel="00E51002">
          <w:rPr>
            <w:rFonts w:cs="Arial"/>
            <w:b/>
            <w:bCs/>
            <w:sz w:val="40"/>
          </w:rPr>
          <w:delText>51162</w:delText>
        </w:r>
      </w:del>
      <w:ins w:id="4" w:author="273776" w:date="2011-06-16T18:44:00Z">
        <w:r w:rsidR="007B527C">
          <w:rPr>
            <w:rFonts w:cs="Arial"/>
            <w:b/>
            <w:bCs/>
            <w:sz w:val="40"/>
          </w:rPr>
          <w:t>52646</w:t>
        </w:r>
      </w:ins>
      <w:ins w:id="5" w:author="273776" w:date="2011-06-14T16:34:00Z">
        <w:r w:rsidR="00672762">
          <w:rPr>
            <w:rFonts w:cs="Arial"/>
            <w:b/>
            <w:bCs/>
            <w:sz w:val="40"/>
          </w:rPr>
          <w:t xml:space="preserve"> - </w:t>
        </w:r>
        <w:r w:rsidR="00672762" w:rsidRPr="006B1C91">
          <w:rPr>
            <w:b/>
            <w:sz w:val="40"/>
          </w:rPr>
          <w:t>Melhorias no Configurador de Benefícios</w:t>
        </w:r>
        <w:r w:rsidR="00672762">
          <w:rPr>
            <w:b/>
            <w:sz w:val="40"/>
          </w:rPr>
          <w:t xml:space="preserve"> Fase 2.1</w:t>
        </w:r>
      </w:ins>
    </w:p>
    <w:p w:rsidR="00273DCD" w:rsidRPr="00E51002" w:rsidRDefault="00273DCD" w:rsidP="00042EC1">
      <w:pPr>
        <w:pStyle w:val="Recuonormal"/>
        <w:jc w:val="center"/>
        <w:rPr>
          <w:rFonts w:cs="Arial"/>
          <w:b/>
          <w:bCs/>
          <w:sz w:val="40"/>
          <w:rPrChange w:id="6" w:author="273776" w:date="2011-05-09T12:06:00Z">
            <w:rPr>
              <w:rFonts w:cs="Arial"/>
              <w:sz w:val="24"/>
            </w:rPr>
          </w:rPrChange>
        </w:rPr>
      </w:pPr>
      <w:del w:id="7" w:author="273776" w:date="2011-06-14T16:34:00Z">
        <w:r w:rsidRPr="00667415" w:rsidDel="00672762">
          <w:rPr>
            <w:rStyle w:val="Refdecomentrio"/>
            <w:rFonts w:cs="Arial"/>
            <w:vanish/>
            <w:sz w:val="24"/>
          </w:rPr>
          <w:commentReference w:id="8"/>
        </w:r>
        <w:r w:rsidRPr="00667415" w:rsidDel="00672762">
          <w:rPr>
            <w:rFonts w:cs="Arial"/>
            <w:b/>
            <w:bCs/>
            <w:sz w:val="40"/>
          </w:rPr>
          <w:delText xml:space="preserve"> -</w:delText>
        </w:r>
      </w:del>
      <w:del w:id="9" w:author="273776" w:date="2011-05-09T12:06:00Z">
        <w:r w:rsidRPr="00667415" w:rsidDel="00E51002">
          <w:rPr>
            <w:rFonts w:cs="Arial"/>
            <w:b/>
            <w:bCs/>
            <w:sz w:val="40"/>
          </w:rPr>
          <w:delText xml:space="preserve"> Novo Portfólio Blackberry BIS 2011</w:delText>
        </w:r>
      </w:del>
    </w:p>
    <w:p w:rsidR="00273DCD" w:rsidRPr="00667415" w:rsidRDefault="00273DCD" w:rsidP="00042EC1">
      <w:pPr>
        <w:pStyle w:val="Recuonormal"/>
        <w:rPr>
          <w:rFonts w:cs="Arial"/>
        </w:rPr>
      </w:pPr>
    </w:p>
    <w:p w:rsidR="00273DCD" w:rsidRPr="00667415" w:rsidRDefault="00273DCD" w:rsidP="00042EC1">
      <w:pPr>
        <w:rPr>
          <w:rFonts w:ascii="Arial" w:hAnsi="Arial" w:cs="Arial"/>
          <w:lang w:val="pt-BR"/>
        </w:rPr>
      </w:pPr>
    </w:p>
    <w:p w:rsidR="00273DCD" w:rsidRPr="00667415" w:rsidRDefault="00273DCD" w:rsidP="00042EC1">
      <w:pPr>
        <w:pStyle w:val="Textodecomentrio"/>
        <w:rPr>
          <w:rFonts w:ascii="Arial" w:hAnsi="Arial" w:cs="Arial"/>
          <w:szCs w:val="24"/>
          <w:lang w:val="pt-BR"/>
        </w:rPr>
      </w:pPr>
    </w:p>
    <w:p w:rsidR="00273DCD" w:rsidRPr="00667415" w:rsidRDefault="00273DCD" w:rsidP="00042EC1">
      <w:pPr>
        <w:rPr>
          <w:rFonts w:ascii="Arial" w:hAnsi="Arial" w:cs="Arial"/>
          <w:lang w:val="pt-BR"/>
        </w:rPr>
      </w:pPr>
    </w:p>
    <w:p w:rsidR="00273DCD" w:rsidRPr="00667415" w:rsidRDefault="00273DCD" w:rsidP="00042EC1">
      <w:pPr>
        <w:rPr>
          <w:rFonts w:ascii="Arial" w:hAnsi="Arial" w:cs="Arial"/>
          <w:lang w:val="pt-BR"/>
        </w:rPr>
      </w:pPr>
    </w:p>
    <w:p w:rsidR="00273DCD" w:rsidRPr="00667415" w:rsidRDefault="00273DCD" w:rsidP="00042EC1">
      <w:pPr>
        <w:rPr>
          <w:rFonts w:ascii="Arial" w:hAnsi="Arial" w:cs="Arial"/>
          <w:lang w:val="pt-BR"/>
        </w:rPr>
      </w:pPr>
    </w:p>
    <w:p w:rsidR="00273DCD" w:rsidRPr="00667415" w:rsidRDefault="00273DCD" w:rsidP="00042EC1">
      <w:pPr>
        <w:rPr>
          <w:rFonts w:ascii="Arial" w:hAnsi="Arial" w:cs="Arial"/>
          <w:lang w:val="pt-BR"/>
        </w:rPr>
      </w:pPr>
    </w:p>
    <w:p w:rsidR="00273DCD" w:rsidRPr="00667415" w:rsidRDefault="00273DCD" w:rsidP="00042EC1">
      <w:pPr>
        <w:rPr>
          <w:rFonts w:ascii="Arial" w:hAnsi="Arial" w:cs="Arial"/>
          <w:lang w:val="pt-BR"/>
        </w:rPr>
      </w:pPr>
    </w:p>
    <w:p w:rsidR="00273DCD" w:rsidRPr="00667415" w:rsidRDefault="00273DCD" w:rsidP="00042EC1">
      <w:pPr>
        <w:rPr>
          <w:rFonts w:ascii="Arial" w:hAnsi="Arial" w:cs="Arial"/>
          <w:b/>
          <w:bCs/>
          <w:lang w:val="pt-BR"/>
        </w:rPr>
      </w:pPr>
      <w:r w:rsidRPr="00667415">
        <w:rPr>
          <w:rFonts w:ascii="Arial" w:hAnsi="Arial" w:cs="Arial"/>
          <w:b/>
          <w:bCs/>
          <w:lang w:val="pt-BR"/>
        </w:rPr>
        <w:t xml:space="preserve">   </w:t>
      </w: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RDefault="00273DCD" w:rsidP="00042EC1">
      <w:pPr>
        <w:rPr>
          <w:rFonts w:ascii="Arial" w:hAnsi="Arial" w:cs="Arial"/>
          <w:b/>
          <w:bCs/>
          <w:lang w:val="pt-BR"/>
        </w:rPr>
      </w:pPr>
    </w:p>
    <w:p w:rsidR="00273DCD" w:rsidRPr="00667415" w:rsidDel="00E51002" w:rsidRDefault="00273DCD" w:rsidP="00042EC1">
      <w:pPr>
        <w:pBdr>
          <w:top w:val="single" w:sz="4" w:space="1" w:color="auto"/>
          <w:left w:val="single" w:sz="4" w:space="4" w:color="auto"/>
          <w:bottom w:val="single" w:sz="4" w:space="1" w:color="auto"/>
          <w:right w:val="single" w:sz="4" w:space="4" w:color="auto"/>
        </w:pBdr>
        <w:jc w:val="both"/>
        <w:rPr>
          <w:del w:id="10" w:author="273776" w:date="2011-05-09T12:06:00Z"/>
          <w:rFonts w:cs="Arial"/>
          <w:b/>
          <w:sz w:val="24"/>
          <w:lang w:val="pt-BR"/>
        </w:rPr>
      </w:pPr>
      <w:del w:id="11" w:author="273776" w:date="2011-05-09T12:06:00Z">
        <w:r w:rsidRPr="00667415" w:rsidDel="00E51002">
          <w:rPr>
            <w:rFonts w:cs="Arial"/>
            <w:b/>
            <w:sz w:val="24"/>
            <w:lang w:val="pt-BR"/>
          </w:rPr>
          <w:delText xml:space="preserve">Documento elaborado por *: </w:delText>
        </w:r>
        <w:r w:rsidRPr="00667415" w:rsidDel="00E51002">
          <w:rPr>
            <w:rFonts w:cs="Arial"/>
            <w:i/>
            <w:sz w:val="24"/>
            <w:lang w:val="pt-BR"/>
          </w:rPr>
          <w:delText>&lt;Campo obrigatório que deverá ser preenchido com o nome da empresa responsável pela elaboração do documento (Oi ou Fábrica) &gt;</w:delText>
        </w:r>
      </w:del>
    </w:p>
    <w:p w:rsidR="00273DCD" w:rsidRPr="00667415" w:rsidDel="00672762" w:rsidRDefault="00273DCD" w:rsidP="00042EC1">
      <w:pPr>
        <w:rPr>
          <w:del w:id="12" w:author="273776" w:date="2011-06-14T16:35:00Z"/>
          <w:rFonts w:ascii="Arial" w:hAnsi="Arial" w:cs="Arial"/>
          <w:b/>
          <w:bCs/>
          <w:lang w:val="pt-BR"/>
        </w:rPr>
      </w:pPr>
      <w:del w:id="13" w:author="273776" w:date="2011-06-14T16:35:00Z">
        <w:r w:rsidRPr="00667415" w:rsidDel="00672762">
          <w:rPr>
            <w:rFonts w:ascii="Arial" w:hAnsi="Arial" w:cs="Arial"/>
            <w:b/>
            <w:bCs/>
            <w:lang w:val="pt-BR"/>
          </w:rPr>
          <w:br w:type="page"/>
        </w:r>
      </w:del>
    </w:p>
    <w:tbl>
      <w:tblPr>
        <w:tblW w:w="9390" w:type="dxa"/>
        <w:jc w:val="center"/>
        <w:tblInd w:w="-522"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70" w:type="dxa"/>
          <w:right w:w="70" w:type="dxa"/>
        </w:tblCellMar>
        <w:tblLook w:val="0000" w:firstRow="0" w:lastRow="0" w:firstColumn="0" w:lastColumn="0" w:noHBand="0" w:noVBand="0"/>
      </w:tblPr>
      <w:tblGrid>
        <w:gridCol w:w="1364"/>
        <w:gridCol w:w="1560"/>
        <w:gridCol w:w="3085"/>
        <w:gridCol w:w="1965"/>
        <w:gridCol w:w="1416"/>
      </w:tblGrid>
      <w:tr w:rsidR="00273DCD" w:rsidRPr="00667415" w:rsidTr="007C7E94">
        <w:trPr>
          <w:trHeight w:val="433"/>
          <w:jc w:val="center"/>
        </w:trPr>
        <w:tc>
          <w:tcPr>
            <w:tcW w:w="9390" w:type="dxa"/>
            <w:gridSpan w:val="5"/>
            <w:shd w:val="pct10" w:color="auto" w:fill="FFFFFF"/>
          </w:tcPr>
          <w:p w:rsidR="00273DCD" w:rsidRPr="00667415" w:rsidRDefault="00273DCD" w:rsidP="007C7E94">
            <w:pPr>
              <w:jc w:val="center"/>
              <w:rPr>
                <w:rFonts w:ascii="Arial" w:hAnsi="Arial" w:cs="Arial"/>
                <w:b/>
                <w:bCs/>
                <w:lang w:val="pt-BR"/>
              </w:rPr>
            </w:pPr>
            <w:del w:id="14" w:author="273776" w:date="2011-06-14T16:35:00Z">
              <w:r w:rsidRPr="00667415" w:rsidDel="00672762">
                <w:rPr>
                  <w:rFonts w:ascii="Arial" w:hAnsi="Arial" w:cs="Arial"/>
                  <w:b/>
                  <w:bCs/>
                  <w:sz w:val="24"/>
                  <w:highlight w:val="yellow"/>
                  <w:lang w:val="pt-BR"/>
                </w:rPr>
                <w:lastRenderedPageBreak/>
                <w:br w:type="page"/>
              </w:r>
            </w:del>
            <w:r w:rsidRPr="00667415">
              <w:rPr>
                <w:rFonts w:ascii="Arial" w:hAnsi="Arial" w:cs="Arial"/>
                <w:b/>
                <w:bCs/>
                <w:lang w:val="pt-BR"/>
              </w:rPr>
              <w:t>Controle de Mudança</w:t>
            </w:r>
          </w:p>
        </w:tc>
      </w:tr>
      <w:tr w:rsidR="00273DCD" w:rsidRPr="00667415" w:rsidTr="00EB39CC">
        <w:trPr>
          <w:trHeight w:val="433"/>
          <w:jc w:val="center"/>
        </w:trPr>
        <w:tc>
          <w:tcPr>
            <w:tcW w:w="1364" w:type="dxa"/>
            <w:shd w:val="pct10" w:color="auto" w:fill="FFFFFF"/>
          </w:tcPr>
          <w:p w:rsidR="00273DCD" w:rsidRPr="00667415" w:rsidRDefault="00273DCD" w:rsidP="007C7E94">
            <w:pPr>
              <w:spacing w:before="40"/>
              <w:jc w:val="center"/>
              <w:rPr>
                <w:rFonts w:ascii="Arial" w:hAnsi="Arial" w:cs="Arial"/>
                <w:lang w:val="pt-BR"/>
              </w:rPr>
            </w:pPr>
            <w:r w:rsidRPr="00667415">
              <w:rPr>
                <w:rFonts w:ascii="Arial" w:hAnsi="Arial" w:cs="Arial"/>
                <w:lang w:val="pt-BR"/>
              </w:rPr>
              <w:t>Versão</w:t>
            </w:r>
          </w:p>
        </w:tc>
        <w:tc>
          <w:tcPr>
            <w:tcW w:w="1560" w:type="dxa"/>
            <w:shd w:val="pct10" w:color="auto" w:fill="FFFFFF"/>
          </w:tcPr>
          <w:p w:rsidR="00273DCD" w:rsidRPr="00667415" w:rsidRDefault="00273DCD" w:rsidP="007C7E94">
            <w:pPr>
              <w:spacing w:before="40"/>
              <w:jc w:val="center"/>
              <w:rPr>
                <w:rFonts w:ascii="Arial" w:hAnsi="Arial" w:cs="Arial"/>
                <w:lang w:val="pt-BR"/>
              </w:rPr>
            </w:pPr>
            <w:r w:rsidRPr="00667415">
              <w:rPr>
                <w:rFonts w:ascii="Arial" w:hAnsi="Arial" w:cs="Arial"/>
                <w:lang w:val="pt-BR"/>
              </w:rPr>
              <w:t>Data</w:t>
            </w:r>
          </w:p>
        </w:tc>
        <w:tc>
          <w:tcPr>
            <w:tcW w:w="3085" w:type="dxa"/>
            <w:shd w:val="pct10" w:color="auto" w:fill="FFFFFF"/>
          </w:tcPr>
          <w:p w:rsidR="00273DCD" w:rsidRPr="00667415" w:rsidRDefault="00273DCD" w:rsidP="007C7E94">
            <w:pPr>
              <w:spacing w:before="40"/>
              <w:jc w:val="center"/>
              <w:rPr>
                <w:rFonts w:ascii="Arial" w:hAnsi="Arial" w:cs="Arial"/>
                <w:lang w:val="pt-BR"/>
              </w:rPr>
            </w:pPr>
            <w:r w:rsidRPr="00667415">
              <w:rPr>
                <w:rFonts w:ascii="Arial" w:hAnsi="Arial" w:cs="Arial"/>
                <w:lang w:val="pt-BR"/>
              </w:rPr>
              <w:t>Mudança</w:t>
            </w:r>
          </w:p>
        </w:tc>
        <w:tc>
          <w:tcPr>
            <w:tcW w:w="1965" w:type="dxa"/>
            <w:shd w:val="pct10" w:color="auto" w:fill="FFFFFF"/>
          </w:tcPr>
          <w:p w:rsidR="00273DCD" w:rsidRPr="00667415" w:rsidRDefault="00273DCD" w:rsidP="007C7E94">
            <w:pPr>
              <w:spacing w:before="40"/>
              <w:jc w:val="center"/>
              <w:rPr>
                <w:rFonts w:ascii="Arial" w:hAnsi="Arial" w:cs="Arial"/>
                <w:lang w:val="pt-BR"/>
              </w:rPr>
            </w:pPr>
            <w:r w:rsidRPr="00667415">
              <w:rPr>
                <w:rFonts w:ascii="Arial" w:hAnsi="Arial" w:cs="Arial"/>
                <w:lang w:val="pt-BR"/>
              </w:rPr>
              <w:t>Responsável</w:t>
            </w:r>
          </w:p>
        </w:tc>
        <w:tc>
          <w:tcPr>
            <w:tcW w:w="1416" w:type="dxa"/>
            <w:shd w:val="pct10" w:color="auto" w:fill="FFFFFF"/>
          </w:tcPr>
          <w:p w:rsidR="00273DCD" w:rsidRPr="00667415" w:rsidRDefault="00273DCD" w:rsidP="007C7E94">
            <w:pPr>
              <w:spacing w:before="40"/>
              <w:jc w:val="center"/>
              <w:rPr>
                <w:rFonts w:ascii="Arial" w:hAnsi="Arial" w:cs="Arial"/>
                <w:lang w:val="pt-BR"/>
              </w:rPr>
            </w:pPr>
            <w:r w:rsidRPr="00667415">
              <w:rPr>
                <w:rFonts w:ascii="Arial" w:hAnsi="Arial" w:cs="Arial"/>
                <w:lang w:val="pt-BR"/>
              </w:rPr>
              <w:t>Revisor</w:t>
            </w:r>
          </w:p>
        </w:tc>
      </w:tr>
      <w:tr w:rsidR="00273DCD" w:rsidRPr="00667415" w:rsidTr="00EB39CC">
        <w:trPr>
          <w:trHeight w:val="197"/>
          <w:jc w:val="center"/>
        </w:trPr>
        <w:tc>
          <w:tcPr>
            <w:tcW w:w="1364" w:type="dxa"/>
            <w:vAlign w:val="center"/>
          </w:tcPr>
          <w:p w:rsidR="00273DCD" w:rsidRPr="00667415" w:rsidRDefault="00273DCD" w:rsidP="00EB39CC">
            <w:pPr>
              <w:jc w:val="center"/>
              <w:rPr>
                <w:rFonts w:ascii="Arial" w:hAnsi="Arial" w:cs="Arial"/>
                <w:bCs/>
                <w:sz w:val="18"/>
                <w:lang w:val="pt-BR"/>
              </w:rPr>
            </w:pPr>
            <w:r w:rsidRPr="00667415">
              <w:rPr>
                <w:rFonts w:ascii="Arial" w:hAnsi="Arial" w:cs="Arial"/>
                <w:bCs/>
                <w:sz w:val="18"/>
                <w:lang w:val="pt-BR"/>
              </w:rPr>
              <w:t>1.0</w:t>
            </w:r>
          </w:p>
        </w:tc>
        <w:tc>
          <w:tcPr>
            <w:tcW w:w="1560" w:type="dxa"/>
            <w:vAlign w:val="center"/>
          </w:tcPr>
          <w:p w:rsidR="003C0220" w:rsidRDefault="00273DCD">
            <w:pPr>
              <w:pStyle w:val="Cabealho"/>
              <w:jc w:val="center"/>
              <w:rPr>
                <w:rFonts w:cs="Arial"/>
                <w:bCs/>
                <w:sz w:val="18"/>
                <w:szCs w:val="24"/>
              </w:rPr>
            </w:pPr>
            <w:del w:id="15" w:author="273776" w:date="2011-05-09T12:07:00Z">
              <w:r w:rsidRPr="00667415" w:rsidDel="00E51002">
                <w:rPr>
                  <w:rFonts w:cs="Arial"/>
                  <w:bCs/>
                  <w:sz w:val="18"/>
                  <w:szCs w:val="24"/>
                </w:rPr>
                <w:delText>10</w:delText>
              </w:r>
            </w:del>
            <w:ins w:id="16" w:author="273776" w:date="2011-06-14T16:41:00Z">
              <w:r w:rsidR="00672762">
                <w:rPr>
                  <w:rFonts w:cs="Arial"/>
                  <w:bCs/>
                  <w:sz w:val="18"/>
                  <w:szCs w:val="24"/>
                </w:rPr>
                <w:t>06/03</w:t>
              </w:r>
            </w:ins>
            <w:del w:id="17" w:author="273776" w:date="2011-06-14T16:41:00Z">
              <w:r w:rsidRPr="00667415" w:rsidDel="00672762">
                <w:rPr>
                  <w:rFonts w:cs="Arial"/>
                  <w:bCs/>
                  <w:sz w:val="18"/>
                  <w:szCs w:val="24"/>
                </w:rPr>
                <w:delText>/</w:delText>
              </w:r>
            </w:del>
            <w:del w:id="18" w:author="273776" w:date="2011-05-09T12:07:00Z">
              <w:r w:rsidRPr="00667415" w:rsidDel="00E51002">
                <w:rPr>
                  <w:rFonts w:cs="Arial"/>
                  <w:bCs/>
                  <w:sz w:val="18"/>
                  <w:szCs w:val="24"/>
                </w:rPr>
                <w:delText>03</w:delText>
              </w:r>
            </w:del>
            <w:r w:rsidRPr="00667415">
              <w:rPr>
                <w:rFonts w:cs="Arial"/>
                <w:bCs/>
                <w:sz w:val="18"/>
                <w:szCs w:val="24"/>
              </w:rPr>
              <w:t>/2011</w:t>
            </w:r>
          </w:p>
        </w:tc>
        <w:tc>
          <w:tcPr>
            <w:tcW w:w="3085" w:type="dxa"/>
            <w:vAlign w:val="center"/>
          </w:tcPr>
          <w:p w:rsidR="00A14365" w:rsidRDefault="00273DCD">
            <w:pPr>
              <w:pStyle w:val="Cabealho"/>
              <w:jc w:val="center"/>
              <w:rPr>
                <w:rFonts w:cs="Arial"/>
                <w:bCs/>
                <w:sz w:val="18"/>
              </w:rPr>
            </w:pPr>
            <w:r w:rsidRPr="00667415">
              <w:rPr>
                <w:rFonts w:cs="Arial"/>
                <w:bCs/>
                <w:sz w:val="18"/>
              </w:rPr>
              <w:t>Criação do documento</w:t>
            </w:r>
            <w:del w:id="19" w:author="273776" w:date="2011-06-10T18:18:00Z">
              <w:r w:rsidRPr="00667415" w:rsidDel="009316C1">
                <w:rPr>
                  <w:rFonts w:cs="Arial"/>
                  <w:bCs/>
                  <w:sz w:val="18"/>
                </w:rPr>
                <w:delText>.</w:delText>
              </w:r>
            </w:del>
          </w:p>
        </w:tc>
        <w:tc>
          <w:tcPr>
            <w:tcW w:w="1965" w:type="dxa"/>
            <w:vAlign w:val="center"/>
          </w:tcPr>
          <w:p w:rsidR="00273DCD" w:rsidRPr="00667415" w:rsidRDefault="00273DCD" w:rsidP="00EB39CC">
            <w:pPr>
              <w:jc w:val="center"/>
              <w:rPr>
                <w:rFonts w:ascii="Arial" w:hAnsi="Arial" w:cs="Arial"/>
                <w:bCs/>
                <w:sz w:val="18"/>
                <w:lang w:val="pt-BR"/>
              </w:rPr>
            </w:pPr>
            <w:r w:rsidRPr="00667415">
              <w:rPr>
                <w:rFonts w:ascii="Arial" w:hAnsi="Arial" w:cs="Arial"/>
                <w:bCs/>
                <w:sz w:val="18"/>
                <w:lang w:val="pt-BR"/>
              </w:rPr>
              <w:t>Marcelo Thaisen</w:t>
            </w:r>
          </w:p>
        </w:tc>
        <w:tc>
          <w:tcPr>
            <w:tcW w:w="1416" w:type="dxa"/>
          </w:tcPr>
          <w:p w:rsidR="00273DCD" w:rsidRPr="00667415" w:rsidRDefault="00273DCD" w:rsidP="00EB39CC">
            <w:pPr>
              <w:jc w:val="center"/>
              <w:rPr>
                <w:rFonts w:ascii="Arial" w:hAnsi="Arial" w:cs="Arial"/>
                <w:sz w:val="18"/>
                <w:lang w:val="pt-BR"/>
              </w:rPr>
            </w:pPr>
          </w:p>
        </w:tc>
      </w:tr>
      <w:tr w:rsidR="00273DCD" w:rsidRPr="00667415" w:rsidTr="00EB39CC">
        <w:trPr>
          <w:trHeight w:val="197"/>
          <w:jc w:val="center"/>
        </w:trPr>
        <w:tc>
          <w:tcPr>
            <w:tcW w:w="1364" w:type="dxa"/>
            <w:vAlign w:val="center"/>
          </w:tcPr>
          <w:p w:rsidR="00273DCD" w:rsidRPr="00667415" w:rsidRDefault="00273DCD" w:rsidP="00EB39CC">
            <w:pPr>
              <w:jc w:val="center"/>
              <w:rPr>
                <w:rFonts w:ascii="Arial" w:hAnsi="Arial" w:cs="Arial"/>
                <w:bCs/>
                <w:sz w:val="18"/>
                <w:lang w:val="pt-BR"/>
              </w:rPr>
            </w:pPr>
            <w:del w:id="20" w:author="273776" w:date="2011-05-09T12:07:00Z">
              <w:r w:rsidRPr="00667415" w:rsidDel="00E51002">
                <w:rPr>
                  <w:rFonts w:ascii="Arial" w:hAnsi="Arial" w:cs="Arial"/>
                  <w:bCs/>
                  <w:sz w:val="18"/>
                  <w:lang w:val="pt-BR"/>
                </w:rPr>
                <w:delText>1.1</w:delText>
              </w:r>
            </w:del>
          </w:p>
        </w:tc>
        <w:tc>
          <w:tcPr>
            <w:tcW w:w="1560" w:type="dxa"/>
            <w:vAlign w:val="center"/>
          </w:tcPr>
          <w:p w:rsidR="00273DCD" w:rsidRPr="00667415" w:rsidRDefault="00273DCD" w:rsidP="00EB39CC">
            <w:pPr>
              <w:pStyle w:val="Cabealho"/>
              <w:jc w:val="center"/>
              <w:rPr>
                <w:rFonts w:cs="Arial"/>
                <w:bCs/>
                <w:sz w:val="18"/>
                <w:szCs w:val="24"/>
              </w:rPr>
            </w:pPr>
            <w:del w:id="21" w:author="273776" w:date="2011-05-09T12:07:00Z">
              <w:r w:rsidRPr="00667415" w:rsidDel="00E51002">
                <w:rPr>
                  <w:rFonts w:cs="Arial"/>
                  <w:bCs/>
                  <w:sz w:val="18"/>
                  <w:szCs w:val="24"/>
                </w:rPr>
                <w:delText>25/03/2011</w:delText>
              </w:r>
            </w:del>
          </w:p>
        </w:tc>
        <w:tc>
          <w:tcPr>
            <w:tcW w:w="3085" w:type="dxa"/>
            <w:vAlign w:val="center"/>
          </w:tcPr>
          <w:p w:rsidR="00273DCD" w:rsidRPr="00667415" w:rsidRDefault="00273DCD" w:rsidP="00EB39CC">
            <w:pPr>
              <w:pStyle w:val="Cabealho"/>
              <w:jc w:val="center"/>
              <w:rPr>
                <w:rFonts w:cs="Arial"/>
                <w:bCs/>
                <w:sz w:val="18"/>
              </w:rPr>
            </w:pPr>
            <w:del w:id="22" w:author="273776" w:date="2011-05-09T12:07:00Z">
              <w:r w:rsidRPr="00667415" w:rsidDel="00E51002">
                <w:rPr>
                  <w:rFonts w:cs="Arial"/>
                  <w:bCs/>
                  <w:sz w:val="18"/>
                </w:rPr>
                <w:delText>Consolidação do documento (Siebel, Arbor, Integração, DW e SISMOVEL).</w:delText>
              </w:r>
            </w:del>
          </w:p>
        </w:tc>
        <w:tc>
          <w:tcPr>
            <w:tcW w:w="1965" w:type="dxa"/>
            <w:vAlign w:val="center"/>
          </w:tcPr>
          <w:p w:rsidR="00273DCD" w:rsidRPr="00667415" w:rsidRDefault="00273DCD" w:rsidP="00EB39CC">
            <w:pPr>
              <w:jc w:val="center"/>
              <w:rPr>
                <w:rFonts w:ascii="Arial" w:hAnsi="Arial" w:cs="Arial"/>
                <w:bCs/>
                <w:sz w:val="18"/>
                <w:lang w:val="pt-BR"/>
              </w:rPr>
            </w:pPr>
            <w:del w:id="23" w:author="273776" w:date="2011-05-09T12:07:00Z">
              <w:r w:rsidRPr="00667415" w:rsidDel="00E51002">
                <w:rPr>
                  <w:rFonts w:ascii="Arial" w:hAnsi="Arial" w:cs="Arial"/>
                  <w:bCs/>
                  <w:sz w:val="18"/>
                  <w:lang w:val="pt-BR"/>
                </w:rPr>
                <w:delText>Marcelo Thaisen</w:delText>
              </w:r>
            </w:del>
          </w:p>
        </w:tc>
        <w:tc>
          <w:tcPr>
            <w:tcW w:w="1416" w:type="dxa"/>
          </w:tcPr>
          <w:p w:rsidR="00273DCD" w:rsidRPr="00667415" w:rsidRDefault="00273DCD" w:rsidP="00EB39CC">
            <w:pPr>
              <w:jc w:val="center"/>
              <w:rPr>
                <w:rFonts w:ascii="Arial" w:hAnsi="Arial" w:cs="Arial"/>
                <w:sz w:val="18"/>
                <w:lang w:val="pt-BR"/>
              </w:rPr>
            </w:pPr>
          </w:p>
        </w:tc>
      </w:tr>
      <w:tr w:rsidR="00273DCD" w:rsidRPr="00667415" w:rsidDel="00E51002" w:rsidTr="00EB39CC">
        <w:trPr>
          <w:trHeight w:val="197"/>
          <w:jc w:val="center"/>
          <w:del w:id="24" w:author="273776" w:date="2011-05-09T12:07:00Z"/>
        </w:trPr>
        <w:tc>
          <w:tcPr>
            <w:tcW w:w="1364" w:type="dxa"/>
            <w:vAlign w:val="center"/>
          </w:tcPr>
          <w:p w:rsidR="00273DCD" w:rsidRPr="00667415" w:rsidDel="00E51002" w:rsidRDefault="00273DCD" w:rsidP="00EB39CC">
            <w:pPr>
              <w:jc w:val="center"/>
              <w:rPr>
                <w:del w:id="25" w:author="273776" w:date="2011-05-09T12:07:00Z"/>
                <w:rFonts w:ascii="Arial" w:hAnsi="Arial" w:cs="Arial"/>
                <w:bCs/>
                <w:sz w:val="18"/>
                <w:lang w:val="pt-BR"/>
              </w:rPr>
            </w:pPr>
            <w:del w:id="26" w:author="273776" w:date="2011-05-09T12:07:00Z">
              <w:r w:rsidRPr="00667415" w:rsidDel="00E51002">
                <w:rPr>
                  <w:rFonts w:ascii="Arial" w:hAnsi="Arial" w:cs="Arial"/>
                  <w:bCs/>
                  <w:sz w:val="18"/>
                  <w:lang w:val="pt-BR"/>
                </w:rPr>
                <w:delText>1.2</w:delText>
              </w:r>
            </w:del>
          </w:p>
        </w:tc>
        <w:tc>
          <w:tcPr>
            <w:tcW w:w="1560" w:type="dxa"/>
            <w:vAlign w:val="center"/>
          </w:tcPr>
          <w:p w:rsidR="00273DCD" w:rsidRPr="00667415" w:rsidDel="00E51002" w:rsidRDefault="00273DCD" w:rsidP="00EB39CC">
            <w:pPr>
              <w:pStyle w:val="Cabealho"/>
              <w:jc w:val="center"/>
              <w:rPr>
                <w:del w:id="27" w:author="273776" w:date="2011-05-09T12:07:00Z"/>
                <w:rFonts w:cs="Arial"/>
                <w:bCs/>
                <w:sz w:val="18"/>
                <w:szCs w:val="24"/>
              </w:rPr>
            </w:pPr>
            <w:del w:id="28" w:author="273776" w:date="2011-05-09T12:07:00Z">
              <w:r w:rsidRPr="00667415" w:rsidDel="00E51002">
                <w:rPr>
                  <w:rFonts w:cs="Arial"/>
                  <w:bCs/>
                  <w:sz w:val="18"/>
                  <w:szCs w:val="24"/>
                </w:rPr>
                <w:delText>11/04/2011</w:delText>
              </w:r>
            </w:del>
          </w:p>
        </w:tc>
        <w:tc>
          <w:tcPr>
            <w:tcW w:w="3085" w:type="dxa"/>
            <w:vAlign w:val="center"/>
          </w:tcPr>
          <w:p w:rsidR="00273DCD" w:rsidRPr="00667415" w:rsidDel="00E51002" w:rsidRDefault="00273DCD" w:rsidP="00EB39CC">
            <w:pPr>
              <w:pStyle w:val="Cabealho"/>
              <w:jc w:val="center"/>
              <w:rPr>
                <w:del w:id="29" w:author="273776" w:date="2011-05-09T12:07:00Z"/>
                <w:rFonts w:cs="Arial"/>
                <w:bCs/>
                <w:sz w:val="18"/>
              </w:rPr>
            </w:pPr>
            <w:del w:id="30" w:author="273776" w:date="2011-05-09T12:07:00Z">
              <w:r w:rsidRPr="00667415" w:rsidDel="00E51002">
                <w:rPr>
                  <w:rFonts w:cs="Arial"/>
                  <w:bCs/>
                  <w:sz w:val="18"/>
                </w:rPr>
                <w:delText>Ajustes do estudo</w:delText>
              </w:r>
            </w:del>
          </w:p>
        </w:tc>
        <w:tc>
          <w:tcPr>
            <w:tcW w:w="1965" w:type="dxa"/>
            <w:vAlign w:val="center"/>
          </w:tcPr>
          <w:p w:rsidR="00273DCD" w:rsidRPr="00667415" w:rsidDel="00E51002" w:rsidRDefault="00273DCD" w:rsidP="00EB39CC">
            <w:pPr>
              <w:jc w:val="center"/>
              <w:rPr>
                <w:del w:id="31" w:author="273776" w:date="2011-05-09T12:07:00Z"/>
                <w:rFonts w:ascii="Arial" w:hAnsi="Arial" w:cs="Arial"/>
                <w:bCs/>
                <w:sz w:val="18"/>
                <w:lang w:val="pt-BR"/>
              </w:rPr>
            </w:pPr>
            <w:del w:id="32" w:author="273776" w:date="2011-05-09T12:07:00Z">
              <w:r w:rsidRPr="00667415" w:rsidDel="00E51002">
                <w:rPr>
                  <w:rFonts w:ascii="Arial" w:hAnsi="Arial" w:cs="Arial"/>
                  <w:bCs/>
                  <w:sz w:val="18"/>
                  <w:lang w:val="pt-BR"/>
                </w:rPr>
                <w:delText>Leandro Estrella</w:delText>
              </w:r>
            </w:del>
          </w:p>
        </w:tc>
        <w:tc>
          <w:tcPr>
            <w:tcW w:w="1416" w:type="dxa"/>
          </w:tcPr>
          <w:p w:rsidR="00273DCD" w:rsidRPr="00667415" w:rsidDel="00E51002" w:rsidRDefault="00273DCD" w:rsidP="00EB39CC">
            <w:pPr>
              <w:jc w:val="center"/>
              <w:rPr>
                <w:del w:id="33" w:author="273776" w:date="2011-05-09T12:07:00Z"/>
                <w:rFonts w:ascii="Arial" w:hAnsi="Arial" w:cs="Arial"/>
                <w:sz w:val="18"/>
                <w:lang w:val="pt-BR"/>
              </w:rPr>
            </w:pPr>
          </w:p>
        </w:tc>
      </w:tr>
      <w:tr w:rsidR="00273DCD" w:rsidRPr="00667415" w:rsidDel="00E51002" w:rsidTr="00EB39CC">
        <w:trPr>
          <w:trHeight w:val="197"/>
          <w:jc w:val="center"/>
          <w:del w:id="34" w:author="273776" w:date="2011-05-09T12:07:00Z"/>
        </w:trPr>
        <w:tc>
          <w:tcPr>
            <w:tcW w:w="1364" w:type="dxa"/>
            <w:vAlign w:val="center"/>
          </w:tcPr>
          <w:p w:rsidR="00273DCD" w:rsidRPr="00667415" w:rsidDel="00E51002" w:rsidRDefault="00273DCD" w:rsidP="00EB39CC">
            <w:pPr>
              <w:jc w:val="center"/>
              <w:rPr>
                <w:del w:id="35" w:author="273776" w:date="2011-05-09T12:07:00Z"/>
                <w:rFonts w:ascii="Arial" w:hAnsi="Arial" w:cs="Arial"/>
                <w:bCs/>
                <w:sz w:val="18"/>
                <w:lang w:val="pt-BR"/>
              </w:rPr>
            </w:pPr>
            <w:del w:id="36" w:author="273776" w:date="2011-05-09T12:07:00Z">
              <w:r w:rsidRPr="00667415" w:rsidDel="00E51002">
                <w:rPr>
                  <w:rFonts w:ascii="Arial" w:hAnsi="Arial" w:cs="Arial"/>
                  <w:bCs/>
                  <w:sz w:val="18"/>
                  <w:lang w:val="pt-BR"/>
                </w:rPr>
                <w:delText>1.3</w:delText>
              </w:r>
            </w:del>
          </w:p>
        </w:tc>
        <w:tc>
          <w:tcPr>
            <w:tcW w:w="1560" w:type="dxa"/>
            <w:vAlign w:val="center"/>
          </w:tcPr>
          <w:p w:rsidR="00273DCD" w:rsidRPr="00667415" w:rsidDel="00E51002" w:rsidRDefault="00273DCD" w:rsidP="00EB39CC">
            <w:pPr>
              <w:pStyle w:val="Cabealho"/>
              <w:jc w:val="center"/>
              <w:rPr>
                <w:del w:id="37" w:author="273776" w:date="2011-05-09T12:07:00Z"/>
                <w:rFonts w:cs="Arial"/>
                <w:bCs/>
                <w:sz w:val="18"/>
                <w:szCs w:val="24"/>
              </w:rPr>
            </w:pPr>
            <w:del w:id="38" w:author="273776" w:date="2011-05-09T12:07:00Z">
              <w:r w:rsidRPr="00667415" w:rsidDel="00E51002">
                <w:rPr>
                  <w:rFonts w:cs="Arial"/>
                  <w:bCs/>
                  <w:sz w:val="18"/>
                  <w:szCs w:val="24"/>
                </w:rPr>
                <w:delText>13/04/2011</w:delText>
              </w:r>
            </w:del>
          </w:p>
        </w:tc>
        <w:tc>
          <w:tcPr>
            <w:tcW w:w="3085" w:type="dxa"/>
            <w:vAlign w:val="center"/>
          </w:tcPr>
          <w:p w:rsidR="00273DCD" w:rsidRPr="00667415" w:rsidDel="00E51002" w:rsidRDefault="00273DCD" w:rsidP="00667415">
            <w:pPr>
              <w:pStyle w:val="Cabealho"/>
              <w:jc w:val="center"/>
              <w:rPr>
                <w:del w:id="39" w:author="273776" w:date="2011-05-09T12:07:00Z"/>
                <w:rFonts w:cs="Arial"/>
                <w:bCs/>
                <w:sz w:val="18"/>
              </w:rPr>
            </w:pPr>
            <w:del w:id="40" w:author="273776" w:date="2011-05-09T12:07:00Z">
              <w:r w:rsidRPr="00667415" w:rsidDel="00E51002">
                <w:rPr>
                  <w:rFonts w:cs="Arial"/>
                  <w:bCs/>
                  <w:sz w:val="18"/>
                </w:rPr>
                <w:delText>Ajustes do estudo</w:delText>
              </w:r>
            </w:del>
          </w:p>
        </w:tc>
        <w:tc>
          <w:tcPr>
            <w:tcW w:w="1965" w:type="dxa"/>
            <w:vAlign w:val="center"/>
          </w:tcPr>
          <w:p w:rsidR="00273DCD" w:rsidRPr="00667415" w:rsidDel="00E51002" w:rsidRDefault="00273DCD" w:rsidP="00EB39CC">
            <w:pPr>
              <w:jc w:val="center"/>
              <w:rPr>
                <w:del w:id="41" w:author="273776" w:date="2011-05-09T12:07:00Z"/>
                <w:rFonts w:ascii="Arial" w:hAnsi="Arial" w:cs="Arial"/>
                <w:bCs/>
                <w:sz w:val="18"/>
                <w:lang w:val="pt-BR"/>
              </w:rPr>
            </w:pPr>
            <w:del w:id="42" w:author="273776" w:date="2011-05-09T12:07:00Z">
              <w:r w:rsidRPr="00667415" w:rsidDel="00E51002">
                <w:rPr>
                  <w:rFonts w:ascii="Arial" w:hAnsi="Arial" w:cs="Arial"/>
                  <w:bCs/>
                  <w:sz w:val="18"/>
                  <w:lang w:val="pt-BR"/>
                </w:rPr>
                <w:delText>Leandro Estrella</w:delText>
              </w:r>
            </w:del>
          </w:p>
        </w:tc>
        <w:tc>
          <w:tcPr>
            <w:tcW w:w="1416" w:type="dxa"/>
          </w:tcPr>
          <w:p w:rsidR="00273DCD" w:rsidRPr="00667415" w:rsidDel="00E51002" w:rsidRDefault="00273DCD" w:rsidP="00EB39CC">
            <w:pPr>
              <w:jc w:val="center"/>
              <w:rPr>
                <w:del w:id="43" w:author="273776" w:date="2011-05-09T12:07:00Z"/>
                <w:rFonts w:ascii="Arial" w:hAnsi="Arial" w:cs="Arial"/>
                <w:sz w:val="18"/>
                <w:lang w:val="pt-BR"/>
              </w:rPr>
            </w:pPr>
          </w:p>
        </w:tc>
      </w:tr>
      <w:tr w:rsidR="00273DCD" w:rsidRPr="00667415" w:rsidDel="00E51002" w:rsidTr="00EB39CC">
        <w:trPr>
          <w:trHeight w:val="197"/>
          <w:jc w:val="center"/>
          <w:del w:id="44" w:author="273776" w:date="2011-05-09T12:07:00Z"/>
        </w:trPr>
        <w:tc>
          <w:tcPr>
            <w:tcW w:w="1364" w:type="dxa"/>
            <w:vAlign w:val="center"/>
          </w:tcPr>
          <w:p w:rsidR="00273DCD" w:rsidRPr="00667415" w:rsidDel="00E51002" w:rsidRDefault="00273DCD" w:rsidP="00EB39CC">
            <w:pPr>
              <w:jc w:val="center"/>
              <w:rPr>
                <w:del w:id="45" w:author="273776" w:date="2011-05-09T12:07:00Z"/>
                <w:rFonts w:ascii="Arial" w:hAnsi="Arial" w:cs="Arial"/>
                <w:bCs/>
                <w:sz w:val="18"/>
                <w:lang w:val="pt-BR"/>
              </w:rPr>
            </w:pPr>
            <w:del w:id="46" w:author="273776" w:date="2011-05-09T12:07:00Z">
              <w:r w:rsidRPr="00667415" w:rsidDel="00E51002">
                <w:rPr>
                  <w:rFonts w:ascii="Arial" w:hAnsi="Arial" w:cs="Arial"/>
                  <w:bCs/>
                  <w:sz w:val="18"/>
                  <w:lang w:val="pt-BR"/>
                </w:rPr>
                <w:delText>1.4</w:delText>
              </w:r>
            </w:del>
          </w:p>
        </w:tc>
        <w:tc>
          <w:tcPr>
            <w:tcW w:w="1560" w:type="dxa"/>
            <w:vAlign w:val="center"/>
          </w:tcPr>
          <w:p w:rsidR="00273DCD" w:rsidRPr="00667415" w:rsidDel="00E51002" w:rsidRDefault="00273DCD" w:rsidP="00EB39CC">
            <w:pPr>
              <w:pStyle w:val="Cabealho"/>
              <w:jc w:val="center"/>
              <w:rPr>
                <w:del w:id="47" w:author="273776" w:date="2011-05-09T12:07:00Z"/>
                <w:rFonts w:cs="Arial"/>
                <w:bCs/>
                <w:sz w:val="18"/>
                <w:szCs w:val="24"/>
              </w:rPr>
            </w:pPr>
            <w:del w:id="48" w:author="273776" w:date="2011-05-09T12:07:00Z">
              <w:r w:rsidRPr="00667415" w:rsidDel="00E51002">
                <w:rPr>
                  <w:rFonts w:cs="Arial"/>
                  <w:bCs/>
                  <w:sz w:val="18"/>
                  <w:szCs w:val="24"/>
                </w:rPr>
                <w:delText>18/04/2011</w:delText>
              </w:r>
            </w:del>
          </w:p>
        </w:tc>
        <w:tc>
          <w:tcPr>
            <w:tcW w:w="3085" w:type="dxa"/>
            <w:vAlign w:val="center"/>
          </w:tcPr>
          <w:p w:rsidR="00273DCD" w:rsidRPr="00667415" w:rsidDel="00E51002" w:rsidRDefault="00273DCD" w:rsidP="00EB39CC">
            <w:pPr>
              <w:pStyle w:val="Cabealho"/>
              <w:jc w:val="center"/>
              <w:rPr>
                <w:del w:id="49" w:author="273776" w:date="2011-05-09T12:07:00Z"/>
                <w:rFonts w:cs="Arial"/>
                <w:bCs/>
                <w:sz w:val="18"/>
              </w:rPr>
            </w:pPr>
            <w:del w:id="50" w:author="273776" w:date="2011-05-09T12:07:00Z">
              <w:r w:rsidRPr="00667415" w:rsidDel="00E51002">
                <w:rPr>
                  <w:rFonts w:cs="Arial"/>
                  <w:bCs/>
                  <w:sz w:val="18"/>
                </w:rPr>
                <w:delText>Inclusão de Features Siebel</w:delText>
              </w:r>
            </w:del>
          </w:p>
        </w:tc>
        <w:tc>
          <w:tcPr>
            <w:tcW w:w="1965" w:type="dxa"/>
            <w:vAlign w:val="center"/>
          </w:tcPr>
          <w:p w:rsidR="00273DCD" w:rsidRPr="00667415" w:rsidDel="00E51002" w:rsidRDefault="00273DCD" w:rsidP="00EB39CC">
            <w:pPr>
              <w:jc w:val="center"/>
              <w:rPr>
                <w:del w:id="51" w:author="273776" w:date="2011-05-09T12:07:00Z"/>
                <w:rFonts w:ascii="Arial" w:hAnsi="Arial" w:cs="Arial"/>
                <w:bCs/>
                <w:sz w:val="18"/>
                <w:lang w:val="pt-BR"/>
              </w:rPr>
            </w:pPr>
            <w:del w:id="52" w:author="273776" w:date="2011-05-09T12:07:00Z">
              <w:r w:rsidRPr="00667415" w:rsidDel="00E51002">
                <w:rPr>
                  <w:rFonts w:ascii="Arial" w:hAnsi="Arial" w:cs="Arial"/>
                  <w:bCs/>
                  <w:sz w:val="18"/>
                  <w:lang w:val="pt-BR"/>
                </w:rPr>
                <w:delText>Leandro Estrella</w:delText>
              </w:r>
            </w:del>
          </w:p>
        </w:tc>
        <w:tc>
          <w:tcPr>
            <w:tcW w:w="1416" w:type="dxa"/>
          </w:tcPr>
          <w:p w:rsidR="00273DCD" w:rsidRPr="00667415" w:rsidDel="00E51002" w:rsidRDefault="00273DCD" w:rsidP="00EB39CC">
            <w:pPr>
              <w:jc w:val="center"/>
              <w:rPr>
                <w:del w:id="53" w:author="273776" w:date="2011-05-09T12:07:00Z"/>
                <w:rFonts w:ascii="Arial" w:hAnsi="Arial" w:cs="Arial"/>
                <w:sz w:val="18"/>
                <w:lang w:val="pt-BR"/>
              </w:rPr>
            </w:pPr>
          </w:p>
        </w:tc>
      </w:tr>
    </w:tbl>
    <w:p w:rsidR="00273DCD" w:rsidRPr="00667415" w:rsidRDefault="00273DCD" w:rsidP="00042EC1">
      <w:pPr>
        <w:rPr>
          <w:rFonts w:ascii="Arial" w:hAnsi="Arial" w:cs="Arial"/>
          <w:b/>
          <w:sz w:val="24"/>
          <w:lang w:val="pt-BR"/>
        </w:rPr>
      </w:pPr>
    </w:p>
    <w:p w:rsidR="00273DCD" w:rsidRPr="00667415" w:rsidRDefault="00273DCD" w:rsidP="00042EC1">
      <w:pPr>
        <w:rPr>
          <w:rFonts w:ascii="Arial" w:hAnsi="Arial" w:cs="Arial"/>
          <w:b/>
          <w:sz w:val="24"/>
          <w:lang w:val="pt-BR"/>
        </w:rPr>
      </w:pPr>
    </w:p>
    <w:p w:rsidR="00273DCD" w:rsidRPr="00667415" w:rsidRDefault="00273DCD" w:rsidP="00042EC1">
      <w:pPr>
        <w:jc w:val="center"/>
        <w:rPr>
          <w:rFonts w:ascii="Arial" w:hAnsi="Arial" w:cs="Arial"/>
          <w:b/>
          <w:bCs/>
          <w:sz w:val="32"/>
          <w:szCs w:val="32"/>
          <w:lang w:val="pt-BR"/>
        </w:rPr>
      </w:pPr>
      <w:r w:rsidRPr="00667415">
        <w:rPr>
          <w:rFonts w:ascii="Arial" w:hAnsi="Arial" w:cs="Arial"/>
          <w:b/>
          <w:bCs/>
          <w:sz w:val="32"/>
          <w:szCs w:val="32"/>
          <w:lang w:val="pt-BR"/>
        </w:rPr>
        <w:t>Índice</w:t>
      </w:r>
    </w:p>
    <w:p w:rsidR="00273DCD" w:rsidRPr="00667415" w:rsidRDefault="00273DCD" w:rsidP="00042EC1">
      <w:pPr>
        <w:jc w:val="center"/>
        <w:rPr>
          <w:rFonts w:ascii="Arial" w:hAnsi="Arial" w:cs="Arial"/>
          <w:b/>
          <w:bCs/>
          <w:sz w:val="32"/>
          <w:szCs w:val="32"/>
          <w:lang w:val="pt-BR"/>
        </w:rPr>
      </w:pPr>
    </w:p>
    <w:p w:rsidR="00273DCD" w:rsidRPr="00667415" w:rsidRDefault="00273DCD" w:rsidP="00042EC1">
      <w:pPr>
        <w:jc w:val="center"/>
        <w:rPr>
          <w:rFonts w:ascii="Arial" w:hAnsi="Arial" w:cs="Arial"/>
          <w:b/>
          <w:bCs/>
          <w:sz w:val="32"/>
          <w:szCs w:val="32"/>
          <w:lang w:val="pt-BR"/>
        </w:rPr>
      </w:pP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sidRPr="00667415">
        <w:rPr>
          <w:rFonts w:ascii="Arial" w:hAnsi="Arial" w:cs="Arial"/>
          <w:b w:val="0"/>
          <w:bCs w:val="0"/>
          <w:sz w:val="32"/>
          <w:szCs w:val="32"/>
          <w:lang w:val="pt-BR"/>
        </w:rPr>
        <w:fldChar w:fldCharType="begin"/>
      </w:r>
      <w:r w:rsidR="00273DCD" w:rsidRPr="00667415">
        <w:rPr>
          <w:rFonts w:ascii="Arial" w:hAnsi="Arial" w:cs="Arial"/>
          <w:b w:val="0"/>
          <w:bCs w:val="0"/>
          <w:sz w:val="32"/>
          <w:szCs w:val="32"/>
          <w:lang w:val="pt-BR"/>
        </w:rPr>
        <w:instrText xml:space="preserve"> TOC \o "3-3" \h \z \t "Título 1;1;Título 2;2" </w:instrText>
      </w:r>
      <w:r w:rsidRPr="00667415">
        <w:rPr>
          <w:rFonts w:ascii="Arial" w:hAnsi="Arial" w:cs="Arial"/>
          <w:b w:val="0"/>
          <w:bCs w:val="0"/>
          <w:sz w:val="32"/>
          <w:szCs w:val="32"/>
          <w:lang w:val="pt-BR"/>
        </w:rPr>
        <w:fldChar w:fldCharType="separate"/>
      </w:r>
      <w:hyperlink w:anchor="_Toc290922806" w:history="1">
        <w:r w:rsidR="00273DCD" w:rsidRPr="00667415">
          <w:rPr>
            <w:rStyle w:val="Hyperlink"/>
            <w:noProof/>
            <w:lang w:val="pt-BR"/>
          </w:rPr>
          <w:t>1.</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Visão Geral</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_Toc290922806 \h </w:instrText>
        </w:r>
        <w:r w:rsidRPr="00667415">
          <w:rPr>
            <w:noProof/>
            <w:webHidden/>
            <w:lang w:val="pt-BR"/>
          </w:rPr>
        </w:r>
        <w:r w:rsidRPr="00667415">
          <w:rPr>
            <w:noProof/>
            <w:webHidden/>
            <w:lang w:val="pt-BR"/>
          </w:rPr>
          <w:fldChar w:fldCharType="separate"/>
        </w:r>
        <w:r w:rsidR="00EC784A">
          <w:rPr>
            <w:noProof/>
            <w:webHidden/>
            <w:lang w:val="pt-BR"/>
          </w:rPr>
          <w:t>4</w:t>
        </w:r>
        <w:r w:rsidRPr="00667415">
          <w:rPr>
            <w:noProof/>
            <w:webHidden/>
            <w:lang w:val="pt-BR"/>
          </w:rPr>
          <w:fldChar w:fldCharType="end"/>
        </w:r>
      </w:hyperlink>
    </w:p>
    <w:p w:rsidR="00273DCD" w:rsidRPr="00667415" w:rsidRDefault="00BC1FBD">
      <w:pPr>
        <w:pStyle w:val="Sumrio2"/>
        <w:tabs>
          <w:tab w:val="left" w:pos="800"/>
          <w:tab w:val="right" w:leader="dot" w:pos="10337"/>
        </w:tabs>
        <w:rPr>
          <w:rFonts w:ascii="Calibri" w:hAnsi="Calibri"/>
          <w:smallCaps w:val="0"/>
          <w:noProof/>
          <w:sz w:val="22"/>
          <w:szCs w:val="22"/>
          <w:lang w:val="pt-BR" w:eastAsia="pt-BR"/>
        </w:rPr>
      </w:pPr>
      <w:hyperlink w:anchor="_Toc290922807" w:history="1">
        <w:r w:rsidR="00273DCD" w:rsidRPr="00667415">
          <w:rPr>
            <w:rStyle w:val="Hyperlink"/>
            <w:noProof/>
            <w:lang w:val="pt-BR"/>
          </w:rPr>
          <w:t>1.1.</w:t>
        </w:r>
        <w:r w:rsidR="00273DCD" w:rsidRPr="00667415">
          <w:rPr>
            <w:rFonts w:ascii="Calibri" w:hAnsi="Calibri"/>
            <w:smallCaps w:val="0"/>
            <w:noProof/>
            <w:sz w:val="22"/>
            <w:szCs w:val="22"/>
            <w:lang w:val="pt-BR" w:eastAsia="pt-BR"/>
          </w:rPr>
          <w:tab/>
        </w:r>
        <w:r w:rsidR="00273DCD" w:rsidRPr="00667415">
          <w:rPr>
            <w:rStyle w:val="Hyperlink"/>
            <w:noProof/>
            <w:lang w:val="pt-BR"/>
          </w:rPr>
          <w:t>Descrição da Demanda</w:t>
        </w:r>
        <w:r w:rsidR="00273DCD" w:rsidRPr="00667415">
          <w:rPr>
            <w:noProof/>
            <w:webHidden/>
            <w:lang w:val="pt-BR"/>
          </w:rPr>
          <w:tab/>
        </w:r>
        <w:r w:rsidR="009910BF" w:rsidRPr="00667415">
          <w:rPr>
            <w:noProof/>
            <w:webHidden/>
            <w:lang w:val="pt-BR"/>
          </w:rPr>
          <w:fldChar w:fldCharType="begin"/>
        </w:r>
        <w:r w:rsidR="00273DCD" w:rsidRPr="00667415">
          <w:rPr>
            <w:noProof/>
            <w:webHidden/>
            <w:lang w:val="pt-BR"/>
          </w:rPr>
          <w:instrText xml:space="preserve"> PAGEREF _Toc290922807 \h </w:instrText>
        </w:r>
        <w:r w:rsidR="009910BF" w:rsidRPr="00667415">
          <w:rPr>
            <w:noProof/>
            <w:webHidden/>
            <w:lang w:val="pt-BR"/>
          </w:rPr>
        </w:r>
        <w:r w:rsidR="009910BF" w:rsidRPr="00667415">
          <w:rPr>
            <w:noProof/>
            <w:webHidden/>
            <w:lang w:val="pt-BR"/>
          </w:rPr>
          <w:fldChar w:fldCharType="separate"/>
        </w:r>
        <w:r w:rsidR="00EC784A">
          <w:rPr>
            <w:noProof/>
            <w:webHidden/>
            <w:lang w:val="pt-BR"/>
          </w:rPr>
          <w:t>4</w:t>
        </w:r>
        <w:r w:rsidR="009910BF" w:rsidRPr="00667415">
          <w:rPr>
            <w:noProof/>
            <w:webHidden/>
            <w:lang w:val="pt-BR"/>
          </w:rPr>
          <w:fldChar w:fldCharType="end"/>
        </w:r>
      </w:hyperlink>
    </w:p>
    <w:p w:rsidR="00273DCD" w:rsidRPr="00667415" w:rsidRDefault="00BC1FBD">
      <w:pPr>
        <w:pStyle w:val="Sumrio2"/>
        <w:tabs>
          <w:tab w:val="left" w:pos="800"/>
          <w:tab w:val="right" w:leader="dot" w:pos="10337"/>
        </w:tabs>
        <w:rPr>
          <w:rFonts w:ascii="Calibri" w:hAnsi="Calibri"/>
          <w:smallCaps w:val="0"/>
          <w:noProof/>
          <w:sz w:val="22"/>
          <w:szCs w:val="22"/>
          <w:lang w:val="pt-BR" w:eastAsia="pt-BR"/>
        </w:rPr>
      </w:pPr>
      <w:hyperlink w:anchor="_Toc290922808" w:history="1">
        <w:r w:rsidR="00273DCD" w:rsidRPr="00667415">
          <w:rPr>
            <w:rStyle w:val="Hyperlink"/>
            <w:noProof/>
            <w:lang w:val="pt-BR"/>
          </w:rPr>
          <w:t>1.2.</w:t>
        </w:r>
        <w:r w:rsidR="00273DCD" w:rsidRPr="00667415">
          <w:rPr>
            <w:rFonts w:ascii="Calibri" w:hAnsi="Calibri"/>
            <w:smallCaps w:val="0"/>
            <w:noProof/>
            <w:sz w:val="22"/>
            <w:szCs w:val="22"/>
            <w:lang w:val="pt-BR" w:eastAsia="pt-BR"/>
          </w:rPr>
          <w:tab/>
        </w:r>
        <w:r w:rsidR="00273DCD" w:rsidRPr="00667415">
          <w:rPr>
            <w:rStyle w:val="Hyperlink"/>
            <w:noProof/>
            <w:lang w:val="pt-BR"/>
          </w:rPr>
          <w:t>Identificação da Demanda</w:t>
        </w:r>
        <w:r w:rsidR="00273DCD" w:rsidRPr="00667415">
          <w:rPr>
            <w:noProof/>
            <w:webHidden/>
            <w:lang w:val="pt-BR"/>
          </w:rPr>
          <w:tab/>
        </w:r>
        <w:r w:rsidR="009910BF" w:rsidRPr="00667415">
          <w:rPr>
            <w:noProof/>
            <w:webHidden/>
            <w:lang w:val="pt-BR"/>
          </w:rPr>
          <w:fldChar w:fldCharType="begin"/>
        </w:r>
        <w:r w:rsidR="00273DCD" w:rsidRPr="00667415">
          <w:rPr>
            <w:noProof/>
            <w:webHidden/>
            <w:lang w:val="pt-BR"/>
          </w:rPr>
          <w:instrText xml:space="preserve"> PAGEREF _Toc290922808 \h </w:instrText>
        </w:r>
        <w:r w:rsidR="009910BF" w:rsidRPr="00667415">
          <w:rPr>
            <w:noProof/>
            <w:webHidden/>
            <w:lang w:val="pt-BR"/>
          </w:rPr>
        </w:r>
        <w:r w:rsidR="009910BF" w:rsidRPr="00667415">
          <w:rPr>
            <w:noProof/>
            <w:webHidden/>
            <w:lang w:val="pt-BR"/>
          </w:rPr>
          <w:fldChar w:fldCharType="separate"/>
        </w:r>
        <w:r w:rsidR="00EC784A">
          <w:rPr>
            <w:noProof/>
            <w:webHidden/>
            <w:lang w:val="pt-BR"/>
          </w:rPr>
          <w:t>4</w:t>
        </w:r>
        <w:r w:rsidR="009910BF" w:rsidRPr="00667415">
          <w:rPr>
            <w:noProof/>
            <w:webHidden/>
            <w:lang w:val="pt-BR"/>
          </w:rPr>
          <w:fldChar w:fldCharType="end"/>
        </w:r>
      </w:hyperlink>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"_Toc290922809"</w:instrText>
      </w:r>
      <w:r>
        <w:rPr>
          <w:noProof/>
        </w:rPr>
        <w:fldChar w:fldCharType="separate"/>
      </w:r>
      <w:r w:rsidR="00273DCD" w:rsidRPr="00667415">
        <w:rPr>
          <w:rStyle w:val="Hyperlink"/>
          <w:noProof/>
          <w:lang w:val="pt-BR"/>
        </w:rPr>
        <w:t>1.3.</w:t>
      </w:r>
      <w:r w:rsidR="00273DCD" w:rsidRPr="00667415">
        <w:rPr>
          <w:rFonts w:ascii="Calibri" w:hAnsi="Calibri"/>
          <w:smallCaps w:val="0"/>
          <w:noProof/>
          <w:sz w:val="22"/>
          <w:szCs w:val="22"/>
          <w:lang w:val="pt-BR" w:eastAsia="pt-BR"/>
        </w:rPr>
        <w:tab/>
      </w:r>
      <w:r w:rsidR="00273DCD" w:rsidRPr="00667415">
        <w:rPr>
          <w:rStyle w:val="Hyperlink"/>
          <w:noProof/>
          <w:lang w:val="pt-BR"/>
        </w:rPr>
        <w:t>Referências: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_Toc290922809 \h </w:instrText>
      </w:r>
      <w:r w:rsidRPr="00667415">
        <w:rPr>
          <w:noProof/>
          <w:webHidden/>
          <w:lang w:val="pt-BR"/>
        </w:rPr>
      </w:r>
      <w:r w:rsidRPr="00667415">
        <w:rPr>
          <w:noProof/>
          <w:webHidden/>
          <w:lang w:val="pt-BR"/>
        </w:rPr>
        <w:fldChar w:fldCharType="separate"/>
      </w:r>
      <w:ins w:id="54" w:author="273776" w:date="2011-06-16T18:45:00Z">
        <w:r w:rsidR="00EC784A">
          <w:rPr>
            <w:noProof/>
            <w:webHidden/>
            <w:lang w:val="pt-BR"/>
          </w:rPr>
          <w:t>4</w:t>
        </w:r>
      </w:ins>
      <w:del w:id="55" w:author="273776" w:date="2011-06-10T18:11:00Z">
        <w:r w:rsidR="00273DCD" w:rsidRPr="00667415" w:rsidDel="002229E4">
          <w:rPr>
            <w:noProof/>
            <w:webHidden/>
            <w:lang w:val="pt-BR"/>
          </w:rPr>
          <w:delText>4</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8A6010">
        <w:rPr>
          <w:noProof/>
        </w:rPr>
        <w:instrText>HYPERLINK \l "_Toc290922810"</w:instrText>
      </w:r>
      <w:r>
        <w:rPr>
          <w:noProof/>
        </w:rPr>
        <w:fldChar w:fldCharType="separate"/>
      </w:r>
      <w:r w:rsidR="00273DCD" w:rsidRPr="00667415">
        <w:rPr>
          <w:rStyle w:val="Hyperlink"/>
          <w:noProof/>
          <w:lang w:val="pt-BR"/>
        </w:rPr>
        <w:t>2.</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Detalhamento do Escopo</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_Toc290922810 \h </w:instrText>
      </w:r>
      <w:r w:rsidRPr="00667415">
        <w:rPr>
          <w:noProof/>
          <w:webHidden/>
          <w:lang w:val="pt-BR"/>
        </w:rPr>
      </w:r>
      <w:r w:rsidRPr="00667415">
        <w:rPr>
          <w:noProof/>
          <w:webHidden/>
          <w:lang w:val="pt-BR"/>
        </w:rPr>
        <w:fldChar w:fldCharType="separate"/>
      </w:r>
      <w:ins w:id="56" w:author="273776" w:date="2011-06-16T18:45:00Z">
        <w:r w:rsidR="00EC784A">
          <w:rPr>
            <w:noProof/>
            <w:webHidden/>
            <w:lang w:val="pt-BR"/>
          </w:rPr>
          <w:t>4</w:t>
        </w:r>
      </w:ins>
      <w:del w:id="57" w:author="273776" w:date="2011-06-16T18:45:00Z">
        <w:r w:rsidR="002229E4" w:rsidDel="00EC784A">
          <w:rPr>
            <w:noProof/>
            <w:webHidden/>
            <w:lang w:val="pt-BR"/>
          </w:rPr>
          <w:delText>5</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8A6010">
        <w:rPr>
          <w:noProof/>
        </w:rPr>
        <w:instrText>HYPERLINK \l "_Toc290922811"</w:instrText>
      </w:r>
      <w:r>
        <w:rPr>
          <w:noProof/>
        </w:rPr>
        <w:fldChar w:fldCharType="separate"/>
      </w:r>
      <w:r w:rsidR="00273DCD" w:rsidRPr="00667415">
        <w:rPr>
          <w:rStyle w:val="Hyperlink"/>
          <w:noProof/>
          <w:lang w:val="pt-BR"/>
        </w:rPr>
        <w:t>2.1.</w:t>
      </w:r>
      <w:r w:rsidR="00273DCD" w:rsidRPr="00667415">
        <w:rPr>
          <w:rFonts w:ascii="Calibri" w:hAnsi="Calibri"/>
          <w:smallCaps w:val="0"/>
          <w:noProof/>
          <w:sz w:val="22"/>
          <w:szCs w:val="22"/>
          <w:lang w:val="pt-BR" w:eastAsia="pt-BR"/>
        </w:rPr>
        <w:tab/>
      </w:r>
      <w:r w:rsidR="00273DCD" w:rsidRPr="00667415">
        <w:rPr>
          <w:rStyle w:val="Hyperlink"/>
          <w:noProof/>
          <w:lang w:val="pt-BR"/>
        </w:rPr>
        <w:t>Descrição do Processo</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_Toc290922811 \h </w:instrText>
      </w:r>
      <w:r w:rsidRPr="00667415">
        <w:rPr>
          <w:noProof/>
          <w:webHidden/>
          <w:lang w:val="pt-BR"/>
        </w:rPr>
      </w:r>
      <w:r w:rsidRPr="00667415">
        <w:rPr>
          <w:noProof/>
          <w:webHidden/>
          <w:lang w:val="pt-BR"/>
        </w:rPr>
        <w:fldChar w:fldCharType="separate"/>
      </w:r>
      <w:ins w:id="58" w:author="273776" w:date="2011-06-16T18:45:00Z">
        <w:r w:rsidR="00EC784A">
          <w:rPr>
            <w:noProof/>
            <w:webHidden/>
            <w:lang w:val="pt-BR"/>
          </w:rPr>
          <w:t>4</w:t>
        </w:r>
      </w:ins>
      <w:del w:id="59" w:author="273776" w:date="2011-06-16T18:45:00Z">
        <w:r w:rsidR="002229E4" w:rsidDel="00EC784A">
          <w:rPr>
            <w:noProof/>
            <w:webHidden/>
            <w:lang w:val="pt-BR"/>
          </w:rPr>
          <w:delText>5</w:delText>
        </w:r>
      </w:del>
      <w:r w:rsidRPr="00667415">
        <w:rPr>
          <w:noProof/>
          <w:webHidden/>
          <w:lang w:val="pt-BR"/>
        </w:rPr>
        <w:fldChar w:fldCharType="end"/>
      </w:r>
      <w:r>
        <w:rPr>
          <w:noProof/>
        </w:rPr>
        <w:fldChar w:fldCharType="end"/>
      </w:r>
    </w:p>
    <w:p w:rsidR="00273DCD" w:rsidRPr="00667415" w:rsidRDefault="009910BF">
      <w:pPr>
        <w:pStyle w:val="Sumrio3"/>
        <w:tabs>
          <w:tab w:val="left" w:pos="1200"/>
          <w:tab w:val="right" w:leader="dot" w:pos="10337"/>
        </w:tabs>
        <w:rPr>
          <w:rFonts w:ascii="Calibri" w:hAnsi="Calibri"/>
          <w:i w:val="0"/>
          <w:iCs w:val="0"/>
          <w:noProof/>
          <w:sz w:val="22"/>
          <w:szCs w:val="22"/>
          <w:lang w:val="pt-BR" w:eastAsia="pt-BR"/>
        </w:rPr>
      </w:pPr>
      <w:r>
        <w:rPr>
          <w:noProof/>
        </w:rPr>
        <w:fldChar w:fldCharType="begin"/>
      </w:r>
      <w:r w:rsidR="008A6010">
        <w:rPr>
          <w:noProof/>
        </w:rPr>
        <w:instrText>HYPERLINK \l "_Toc290922812"</w:instrText>
      </w:r>
      <w:r>
        <w:rPr>
          <w:noProof/>
        </w:rPr>
        <w:fldChar w:fldCharType="separate"/>
      </w:r>
      <w:r w:rsidR="00273DCD" w:rsidRPr="00667415">
        <w:rPr>
          <w:rStyle w:val="Hyperlink"/>
          <w:rFonts w:ascii="Arial" w:hAnsi="Arial" w:cs="Arial"/>
          <w:noProof/>
          <w:lang w:val="pt-BR"/>
        </w:rPr>
        <w:t>2.1.1.</w:t>
      </w:r>
      <w:r w:rsidR="00273DCD" w:rsidRPr="00667415">
        <w:rPr>
          <w:rFonts w:ascii="Calibri" w:hAnsi="Calibri"/>
          <w:i w:val="0"/>
          <w:iCs w:val="0"/>
          <w:noProof/>
          <w:sz w:val="22"/>
          <w:szCs w:val="22"/>
          <w:lang w:val="pt-BR" w:eastAsia="pt-BR"/>
        </w:rPr>
        <w:tab/>
      </w:r>
      <w:r w:rsidR="00273DCD" w:rsidRPr="00667415">
        <w:rPr>
          <w:rStyle w:val="Hyperlink"/>
          <w:rFonts w:ascii="Arial" w:hAnsi="Arial" w:cs="Arial"/>
          <w:noProof/>
          <w:lang w:val="pt-BR"/>
        </w:rPr>
        <w:t>Atual</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_Toc290922812 \h </w:instrText>
      </w:r>
      <w:r w:rsidRPr="00667415">
        <w:rPr>
          <w:noProof/>
          <w:webHidden/>
          <w:lang w:val="pt-BR"/>
        </w:rPr>
      </w:r>
      <w:r w:rsidRPr="00667415">
        <w:rPr>
          <w:noProof/>
          <w:webHidden/>
          <w:lang w:val="pt-BR"/>
        </w:rPr>
        <w:fldChar w:fldCharType="separate"/>
      </w:r>
      <w:ins w:id="60" w:author="273776" w:date="2011-06-16T18:45:00Z">
        <w:r w:rsidR="00EC784A">
          <w:rPr>
            <w:noProof/>
            <w:webHidden/>
            <w:lang w:val="pt-BR"/>
          </w:rPr>
          <w:t>4</w:t>
        </w:r>
      </w:ins>
      <w:del w:id="61" w:author="273776" w:date="2011-06-16T18:45:00Z">
        <w:r w:rsidR="002229E4" w:rsidDel="00EC784A">
          <w:rPr>
            <w:noProof/>
            <w:webHidden/>
            <w:lang w:val="pt-BR"/>
          </w:rPr>
          <w:delText>5</w:delText>
        </w:r>
      </w:del>
      <w:r w:rsidRPr="00667415">
        <w:rPr>
          <w:noProof/>
          <w:webHidden/>
          <w:lang w:val="pt-BR"/>
        </w:rPr>
        <w:fldChar w:fldCharType="end"/>
      </w:r>
      <w:r>
        <w:rPr>
          <w:noProof/>
        </w:rPr>
        <w:fldChar w:fldCharType="end"/>
      </w:r>
    </w:p>
    <w:p w:rsidR="00273DCD" w:rsidRPr="00667415" w:rsidRDefault="00BC1FBD">
      <w:pPr>
        <w:pStyle w:val="Sumrio3"/>
        <w:tabs>
          <w:tab w:val="left" w:pos="1200"/>
          <w:tab w:val="right" w:leader="dot" w:pos="10337"/>
        </w:tabs>
        <w:rPr>
          <w:rFonts w:ascii="Calibri" w:hAnsi="Calibri"/>
          <w:i w:val="0"/>
          <w:iCs w:val="0"/>
          <w:noProof/>
          <w:sz w:val="22"/>
          <w:szCs w:val="22"/>
          <w:lang w:val="pt-BR" w:eastAsia="pt-BR"/>
        </w:rPr>
      </w:pPr>
      <w:hyperlink w:anchor="_Toc290922813" w:history="1">
        <w:r w:rsidR="00273DCD" w:rsidRPr="00667415">
          <w:rPr>
            <w:rStyle w:val="Hyperlink"/>
            <w:rFonts w:ascii="Arial" w:hAnsi="Arial" w:cs="Arial"/>
            <w:noProof/>
            <w:lang w:val="pt-BR"/>
          </w:rPr>
          <w:t>2.1.2.</w:t>
        </w:r>
        <w:r w:rsidR="00273DCD" w:rsidRPr="00667415">
          <w:rPr>
            <w:rFonts w:ascii="Calibri" w:hAnsi="Calibri"/>
            <w:i w:val="0"/>
            <w:iCs w:val="0"/>
            <w:noProof/>
            <w:sz w:val="22"/>
            <w:szCs w:val="22"/>
            <w:lang w:val="pt-BR" w:eastAsia="pt-BR"/>
          </w:rPr>
          <w:tab/>
        </w:r>
        <w:r w:rsidR="00273DCD" w:rsidRPr="00667415">
          <w:rPr>
            <w:rStyle w:val="Hyperlink"/>
            <w:rFonts w:ascii="Arial" w:hAnsi="Arial" w:cs="Arial"/>
            <w:noProof/>
            <w:lang w:val="pt-BR"/>
          </w:rPr>
          <w:t>Descrição do Problema</w:t>
        </w:r>
        <w:r w:rsidR="00273DCD" w:rsidRPr="00667415">
          <w:rPr>
            <w:noProof/>
            <w:webHidden/>
            <w:lang w:val="pt-BR"/>
          </w:rPr>
          <w:tab/>
        </w:r>
        <w:r w:rsidR="009910BF" w:rsidRPr="00667415">
          <w:rPr>
            <w:noProof/>
            <w:webHidden/>
            <w:lang w:val="pt-BR"/>
          </w:rPr>
          <w:fldChar w:fldCharType="begin"/>
        </w:r>
        <w:r w:rsidR="00273DCD" w:rsidRPr="00667415">
          <w:rPr>
            <w:noProof/>
            <w:webHidden/>
            <w:lang w:val="pt-BR"/>
          </w:rPr>
          <w:instrText xml:space="preserve"> PAGEREF _Toc290922813 \h </w:instrText>
        </w:r>
        <w:r w:rsidR="009910BF" w:rsidRPr="00667415">
          <w:rPr>
            <w:noProof/>
            <w:webHidden/>
            <w:lang w:val="pt-BR"/>
          </w:rPr>
        </w:r>
        <w:r w:rsidR="009910BF" w:rsidRPr="00667415">
          <w:rPr>
            <w:noProof/>
            <w:webHidden/>
            <w:lang w:val="pt-BR"/>
          </w:rPr>
          <w:fldChar w:fldCharType="separate"/>
        </w:r>
        <w:r w:rsidR="00EC784A">
          <w:rPr>
            <w:noProof/>
            <w:webHidden/>
            <w:lang w:val="pt-BR"/>
          </w:rPr>
          <w:t>5</w:t>
        </w:r>
        <w:r w:rsidR="009910BF" w:rsidRPr="00667415">
          <w:rPr>
            <w:noProof/>
            <w:webHidden/>
            <w:lang w:val="pt-BR"/>
          </w:rPr>
          <w:fldChar w:fldCharType="end"/>
        </w:r>
      </w:hyperlink>
    </w:p>
    <w:p w:rsidR="00273DCD" w:rsidRPr="00667415" w:rsidRDefault="009910BF">
      <w:pPr>
        <w:pStyle w:val="Sumrio3"/>
        <w:tabs>
          <w:tab w:val="left" w:pos="1200"/>
          <w:tab w:val="right" w:leader="dot" w:pos="10337"/>
        </w:tabs>
        <w:rPr>
          <w:rFonts w:ascii="Calibri" w:hAnsi="Calibri"/>
          <w:i w:val="0"/>
          <w:iCs w:val="0"/>
          <w:noProof/>
          <w:sz w:val="22"/>
          <w:szCs w:val="22"/>
          <w:lang w:val="pt-BR" w:eastAsia="pt-BR"/>
        </w:rPr>
      </w:pPr>
      <w:r>
        <w:rPr>
          <w:noProof/>
        </w:rPr>
        <w:fldChar w:fldCharType="begin"/>
      </w:r>
      <w:r w:rsidR="00010784">
        <w:rPr>
          <w:noProof/>
        </w:rPr>
        <w:instrText>HYPERLINK \l "_Toc290922814"</w:instrText>
      </w:r>
      <w:r>
        <w:rPr>
          <w:noProof/>
        </w:rPr>
        <w:fldChar w:fldCharType="separate"/>
      </w:r>
      <w:r w:rsidR="00273DCD" w:rsidRPr="00667415">
        <w:rPr>
          <w:rStyle w:val="Hyperlink"/>
          <w:rFonts w:ascii="Arial" w:hAnsi="Arial" w:cs="Arial"/>
          <w:noProof/>
          <w:lang w:val="pt-BR"/>
        </w:rPr>
        <w:t>2.1.3.</w:t>
      </w:r>
      <w:r w:rsidR="00273DCD" w:rsidRPr="00667415">
        <w:rPr>
          <w:rFonts w:ascii="Calibri" w:hAnsi="Calibri"/>
          <w:i w:val="0"/>
          <w:iCs w:val="0"/>
          <w:noProof/>
          <w:sz w:val="22"/>
          <w:szCs w:val="22"/>
          <w:lang w:val="pt-BR" w:eastAsia="pt-BR"/>
        </w:rPr>
        <w:tab/>
      </w:r>
      <w:r w:rsidR="00273DCD" w:rsidRPr="00667415">
        <w:rPr>
          <w:rStyle w:val="Hyperlink"/>
          <w:rFonts w:ascii="Arial" w:hAnsi="Arial" w:cs="Arial"/>
          <w:noProof/>
          <w:lang w:val="pt-BR"/>
        </w:rPr>
        <w:t>Requisito do Usuário - Necessidade</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_Toc290922814 \h </w:instrText>
      </w:r>
      <w:r w:rsidRPr="00667415">
        <w:rPr>
          <w:noProof/>
          <w:webHidden/>
          <w:lang w:val="pt-BR"/>
        </w:rPr>
      </w:r>
      <w:r w:rsidRPr="00667415">
        <w:rPr>
          <w:noProof/>
          <w:webHidden/>
          <w:lang w:val="pt-BR"/>
        </w:rPr>
        <w:fldChar w:fldCharType="separate"/>
      </w:r>
      <w:ins w:id="62" w:author="273776" w:date="2011-06-16T18:45:00Z">
        <w:r w:rsidR="00EC784A">
          <w:rPr>
            <w:noProof/>
            <w:webHidden/>
            <w:lang w:val="pt-BR"/>
          </w:rPr>
          <w:t>5</w:t>
        </w:r>
      </w:ins>
      <w:del w:id="63" w:author="273776" w:date="2011-06-10T18:11:00Z">
        <w:r w:rsidR="00273DCD" w:rsidRPr="00667415" w:rsidDel="002229E4">
          <w:rPr>
            <w:noProof/>
            <w:webHidden/>
            <w:lang w:val="pt-BR"/>
          </w:rPr>
          <w:delText>5</w:delText>
        </w:r>
      </w:del>
      <w:r w:rsidRPr="00667415">
        <w:rPr>
          <w:noProof/>
          <w:webHidden/>
          <w:lang w:val="pt-BR"/>
        </w:rPr>
        <w:fldChar w:fldCharType="end"/>
      </w:r>
      <w:r>
        <w:rPr>
          <w:noProof/>
        </w:rPr>
        <w:fldChar w:fldCharType="end"/>
      </w:r>
    </w:p>
    <w:p w:rsidR="00273DCD" w:rsidRPr="00667415" w:rsidRDefault="009910BF">
      <w:pPr>
        <w:pStyle w:val="Sumrio3"/>
        <w:tabs>
          <w:tab w:val="left" w:pos="1200"/>
          <w:tab w:val="right" w:leader="dot" w:pos="10337"/>
        </w:tabs>
        <w:rPr>
          <w:rFonts w:ascii="Calibri" w:hAnsi="Calibri"/>
          <w:i w:val="0"/>
          <w:iCs w:val="0"/>
          <w:noProof/>
          <w:sz w:val="22"/>
          <w:szCs w:val="22"/>
          <w:lang w:val="pt-BR" w:eastAsia="pt-BR"/>
        </w:rPr>
      </w:pPr>
      <w:r>
        <w:rPr>
          <w:noProof/>
        </w:rPr>
        <w:fldChar w:fldCharType="begin"/>
      </w:r>
      <w:r w:rsidR="00010784">
        <w:rPr>
          <w:noProof/>
        </w:rPr>
        <w:instrText>HYPERLINK \l "_Toc290922815"</w:instrText>
      </w:r>
      <w:r>
        <w:rPr>
          <w:noProof/>
        </w:rPr>
        <w:fldChar w:fldCharType="separate"/>
      </w:r>
      <w:r w:rsidR="00273DCD" w:rsidRPr="00667415">
        <w:rPr>
          <w:rStyle w:val="Hyperlink"/>
          <w:rFonts w:ascii="Arial" w:hAnsi="Arial" w:cs="Arial"/>
          <w:noProof/>
          <w:lang w:val="pt-BR"/>
        </w:rPr>
        <w:t>2.1.4.</w:t>
      </w:r>
      <w:r w:rsidR="00273DCD" w:rsidRPr="00667415">
        <w:rPr>
          <w:rFonts w:ascii="Calibri" w:hAnsi="Calibri"/>
          <w:i w:val="0"/>
          <w:iCs w:val="0"/>
          <w:noProof/>
          <w:sz w:val="22"/>
          <w:szCs w:val="22"/>
          <w:lang w:val="pt-BR" w:eastAsia="pt-BR"/>
        </w:rPr>
        <w:tab/>
      </w:r>
      <w:r w:rsidR="00273DCD" w:rsidRPr="00667415">
        <w:rPr>
          <w:rStyle w:val="Hyperlink"/>
          <w:rFonts w:ascii="Arial" w:hAnsi="Arial" w:cs="Arial"/>
          <w:noProof/>
          <w:lang w:val="pt-BR"/>
        </w:rPr>
        <w:t>Futura</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_Toc290922815 \h </w:instrText>
      </w:r>
      <w:r w:rsidRPr="00667415">
        <w:rPr>
          <w:noProof/>
          <w:webHidden/>
          <w:lang w:val="pt-BR"/>
        </w:rPr>
      </w:r>
      <w:r w:rsidRPr="00667415">
        <w:rPr>
          <w:noProof/>
          <w:webHidden/>
          <w:lang w:val="pt-BR"/>
        </w:rPr>
        <w:fldChar w:fldCharType="separate"/>
      </w:r>
      <w:ins w:id="64" w:author="273776" w:date="2011-06-16T18:45:00Z">
        <w:r w:rsidR="00EC784A">
          <w:rPr>
            <w:noProof/>
            <w:webHidden/>
            <w:lang w:val="pt-BR"/>
          </w:rPr>
          <w:t>5</w:t>
        </w:r>
      </w:ins>
      <w:del w:id="65" w:author="273776" w:date="2011-06-10T18:11:00Z">
        <w:r w:rsidR="00273DCD" w:rsidRPr="00667415" w:rsidDel="002229E4">
          <w:rPr>
            <w:noProof/>
            <w:webHidden/>
            <w:lang w:val="pt-BR"/>
          </w:rPr>
          <w:delText>8</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"_Toc290922816"</w:instrText>
      </w:r>
      <w:r>
        <w:rPr>
          <w:noProof/>
        </w:rPr>
        <w:fldChar w:fldCharType="separate"/>
      </w:r>
      <w:r w:rsidR="00273DCD" w:rsidRPr="00667415">
        <w:rPr>
          <w:rStyle w:val="Hyperlink"/>
          <w:noProof/>
          <w:lang w:val="pt-BR"/>
        </w:rPr>
        <w:t>2.2.</w:t>
      </w:r>
      <w:r w:rsidR="00273DCD" w:rsidRPr="00667415">
        <w:rPr>
          <w:rFonts w:ascii="Calibri" w:hAnsi="Calibri"/>
          <w:smallCaps w:val="0"/>
          <w:noProof/>
          <w:sz w:val="22"/>
          <w:szCs w:val="22"/>
          <w:lang w:val="pt-BR" w:eastAsia="pt-BR"/>
        </w:rPr>
        <w:tab/>
      </w:r>
      <w:r w:rsidR="00273DCD" w:rsidRPr="00667415">
        <w:rPr>
          <w:rStyle w:val="Hyperlink"/>
          <w:noProof/>
          <w:lang w:val="pt-BR"/>
        </w:rPr>
        <w:t>Usuários Envolvidos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_Toc290922816 \h </w:instrText>
      </w:r>
      <w:r w:rsidRPr="00667415">
        <w:rPr>
          <w:noProof/>
          <w:webHidden/>
          <w:lang w:val="pt-BR"/>
        </w:rPr>
      </w:r>
      <w:r w:rsidRPr="00667415">
        <w:rPr>
          <w:noProof/>
          <w:webHidden/>
          <w:lang w:val="pt-BR"/>
        </w:rPr>
        <w:fldChar w:fldCharType="separate"/>
      </w:r>
      <w:ins w:id="66" w:author="273776" w:date="2011-06-16T18:45:00Z">
        <w:r w:rsidR="00EC784A">
          <w:rPr>
            <w:noProof/>
            <w:webHidden/>
            <w:lang w:val="pt-BR"/>
          </w:rPr>
          <w:t>7</w:t>
        </w:r>
      </w:ins>
      <w:del w:id="67" w:author="273776" w:date="2011-06-10T18:11:00Z">
        <w:r w:rsidR="00273DCD" w:rsidRPr="00667415" w:rsidDel="002229E4">
          <w:rPr>
            <w:noProof/>
            <w:webHidden/>
            <w:lang w:val="pt-BR"/>
          </w:rPr>
          <w:delText>8</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"_Toc290922817"</w:instrText>
      </w:r>
      <w:r>
        <w:rPr>
          <w:noProof/>
        </w:rPr>
        <w:fldChar w:fldCharType="separate"/>
      </w:r>
      <w:r w:rsidR="00273DCD" w:rsidRPr="00667415">
        <w:rPr>
          <w:rStyle w:val="Hyperlink"/>
          <w:noProof/>
          <w:lang w:val="pt-BR"/>
        </w:rPr>
        <w:t>2.3.</w:t>
      </w:r>
      <w:r w:rsidR="00273DCD" w:rsidRPr="00667415">
        <w:rPr>
          <w:rFonts w:ascii="Calibri" w:hAnsi="Calibri"/>
          <w:smallCaps w:val="0"/>
          <w:noProof/>
          <w:sz w:val="22"/>
          <w:szCs w:val="22"/>
          <w:lang w:val="pt-BR" w:eastAsia="pt-BR"/>
        </w:rPr>
        <w:tab/>
      </w:r>
      <w:r w:rsidR="00273DCD" w:rsidRPr="00667415">
        <w:rPr>
          <w:rStyle w:val="Hyperlink"/>
          <w:noProof/>
          <w:lang w:val="pt-BR"/>
        </w:rPr>
        <w:t>Sistemas Impactados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_Toc290922817 \h </w:instrText>
      </w:r>
      <w:r w:rsidRPr="00667415">
        <w:rPr>
          <w:noProof/>
          <w:webHidden/>
          <w:lang w:val="pt-BR"/>
        </w:rPr>
      </w:r>
      <w:r w:rsidRPr="00667415">
        <w:rPr>
          <w:noProof/>
          <w:webHidden/>
          <w:lang w:val="pt-BR"/>
        </w:rPr>
        <w:fldChar w:fldCharType="separate"/>
      </w:r>
      <w:ins w:id="68" w:author="273776" w:date="2011-06-16T18:45:00Z">
        <w:r w:rsidR="00EC784A">
          <w:rPr>
            <w:noProof/>
            <w:webHidden/>
            <w:lang w:val="pt-BR"/>
          </w:rPr>
          <w:t>7</w:t>
        </w:r>
      </w:ins>
      <w:del w:id="69" w:author="273776" w:date="2011-06-10T18:11:00Z">
        <w:r w:rsidR="00273DCD" w:rsidRPr="00667415" w:rsidDel="002229E4">
          <w:rPr>
            <w:noProof/>
            <w:webHidden/>
            <w:lang w:val="pt-BR"/>
          </w:rPr>
          <w:delText>9</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"_Toc290922818"</w:instrText>
      </w:r>
      <w:r>
        <w:rPr>
          <w:noProof/>
        </w:rPr>
        <w:fldChar w:fldCharType="separate"/>
      </w:r>
      <w:r w:rsidR="00273DCD" w:rsidRPr="00667415">
        <w:rPr>
          <w:rStyle w:val="Hyperlink"/>
          <w:noProof/>
          <w:lang w:val="pt-BR"/>
        </w:rPr>
        <w:t>2.4.</w:t>
      </w:r>
      <w:r w:rsidR="00273DCD" w:rsidRPr="00667415">
        <w:rPr>
          <w:rFonts w:ascii="Calibri" w:hAnsi="Calibri"/>
          <w:smallCaps w:val="0"/>
          <w:noProof/>
          <w:sz w:val="22"/>
          <w:szCs w:val="22"/>
          <w:lang w:val="pt-BR" w:eastAsia="pt-BR"/>
        </w:rPr>
        <w:tab/>
      </w:r>
      <w:r w:rsidR="00273DCD" w:rsidRPr="00667415">
        <w:rPr>
          <w:rStyle w:val="Hyperlink"/>
          <w:noProof/>
          <w:lang w:val="pt-BR"/>
        </w:rPr>
        <w:t>Planejamento de Infra-estrutura</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_Toc290922818 \h </w:instrText>
      </w:r>
      <w:r w:rsidRPr="00667415">
        <w:rPr>
          <w:noProof/>
          <w:webHidden/>
          <w:lang w:val="pt-BR"/>
        </w:rPr>
      </w:r>
      <w:r w:rsidRPr="00667415">
        <w:rPr>
          <w:noProof/>
          <w:webHidden/>
          <w:lang w:val="pt-BR"/>
        </w:rPr>
        <w:fldChar w:fldCharType="separate"/>
      </w:r>
      <w:ins w:id="70" w:author="273776" w:date="2011-06-16T18:45:00Z">
        <w:r w:rsidR="00EC784A">
          <w:rPr>
            <w:noProof/>
            <w:webHidden/>
            <w:lang w:val="pt-BR"/>
          </w:rPr>
          <w:t>8</w:t>
        </w:r>
      </w:ins>
      <w:del w:id="71" w:author="273776" w:date="2011-06-10T18:11:00Z">
        <w:r w:rsidR="00273DCD" w:rsidRPr="00667415" w:rsidDel="002229E4">
          <w:rPr>
            <w:noProof/>
            <w:webHidden/>
            <w:lang w:val="pt-BR"/>
          </w:rPr>
          <w:delText>10</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"_Toc290922819"</w:instrText>
      </w:r>
      <w:r>
        <w:rPr>
          <w:noProof/>
        </w:rPr>
        <w:fldChar w:fldCharType="separate"/>
      </w:r>
      <w:r w:rsidR="00273DCD" w:rsidRPr="00667415">
        <w:rPr>
          <w:rStyle w:val="Hyperlink"/>
          <w:noProof/>
          <w:lang w:val="pt-BR"/>
        </w:rPr>
        <w:t>2.5.</w:t>
      </w:r>
      <w:r w:rsidR="00273DCD" w:rsidRPr="00667415">
        <w:rPr>
          <w:rFonts w:ascii="Calibri" w:hAnsi="Calibri"/>
          <w:smallCaps w:val="0"/>
          <w:noProof/>
          <w:sz w:val="22"/>
          <w:szCs w:val="22"/>
          <w:lang w:val="pt-BR" w:eastAsia="pt-BR"/>
        </w:rPr>
        <w:tab/>
      </w:r>
      <w:r w:rsidR="00273DCD" w:rsidRPr="00667415">
        <w:rPr>
          <w:rStyle w:val="Hyperlink"/>
          <w:noProof/>
          <w:lang w:val="pt-BR"/>
        </w:rPr>
        <w:t>Considerações de Teste</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_Toc290922819 \h </w:instrText>
      </w:r>
      <w:r w:rsidRPr="00667415">
        <w:rPr>
          <w:noProof/>
          <w:webHidden/>
          <w:lang w:val="pt-BR"/>
        </w:rPr>
      </w:r>
      <w:r w:rsidRPr="00667415">
        <w:rPr>
          <w:noProof/>
          <w:webHidden/>
          <w:lang w:val="pt-BR"/>
        </w:rPr>
        <w:fldChar w:fldCharType="separate"/>
      </w:r>
      <w:ins w:id="72" w:author="273776" w:date="2011-06-16T18:45:00Z">
        <w:r w:rsidR="00EC784A">
          <w:rPr>
            <w:noProof/>
            <w:webHidden/>
            <w:lang w:val="pt-BR"/>
          </w:rPr>
          <w:t>8</w:t>
        </w:r>
      </w:ins>
      <w:del w:id="73" w:author="273776" w:date="2011-06-10T18:11:00Z">
        <w:r w:rsidR="00273DCD" w:rsidRPr="00667415" w:rsidDel="002229E4">
          <w:rPr>
            <w:noProof/>
            <w:webHidden/>
            <w:lang w:val="pt-BR"/>
          </w:rPr>
          <w:delText>10</w:delText>
        </w:r>
      </w:del>
      <w:r w:rsidRPr="00667415">
        <w:rPr>
          <w:noProof/>
          <w:webHidden/>
          <w:lang w:val="pt-BR"/>
        </w:rPr>
        <w:fldChar w:fldCharType="end"/>
      </w:r>
      <w:r>
        <w:rPr>
          <w:noProof/>
        </w:rPr>
        <w:fldChar w:fldCharType="end"/>
      </w:r>
    </w:p>
    <w:p w:rsidR="00273DCD" w:rsidRPr="00667415" w:rsidRDefault="009910BF">
      <w:pPr>
        <w:pStyle w:val="Sumrio3"/>
        <w:tabs>
          <w:tab w:val="right" w:leader="dot" w:pos="10337"/>
        </w:tabs>
        <w:rPr>
          <w:rFonts w:ascii="Calibri" w:hAnsi="Calibri"/>
          <w:i w:val="0"/>
          <w:iCs w:val="0"/>
          <w:noProof/>
          <w:sz w:val="22"/>
          <w:szCs w:val="22"/>
          <w:lang w:val="pt-BR" w:eastAsia="pt-BR"/>
        </w:rPr>
      </w:pPr>
      <w:r>
        <w:rPr>
          <w:noProof/>
        </w:rPr>
        <w:fldChar w:fldCharType="begin"/>
      </w:r>
      <w:r w:rsidR="00010784">
        <w:rPr>
          <w:noProof/>
        </w:rPr>
        <w:instrText>HYPERLINK \l "_Toc290922820"</w:instrText>
      </w:r>
      <w:r>
        <w:rPr>
          <w:noProof/>
        </w:rPr>
        <w:fldChar w:fldCharType="separate"/>
      </w:r>
      <w:r w:rsidR="00273DCD" w:rsidRPr="00667415">
        <w:rPr>
          <w:rStyle w:val="Hyperlink"/>
          <w:rFonts w:ascii="Arial" w:hAnsi="Arial" w:cs="Arial"/>
          <w:noProof/>
          <w:lang w:val="pt-BR"/>
        </w:rPr>
        <w:t>2.5.1 Massa de Dados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_Toc290922820 \h </w:instrText>
      </w:r>
      <w:r w:rsidRPr="00667415">
        <w:rPr>
          <w:noProof/>
          <w:webHidden/>
          <w:lang w:val="pt-BR"/>
        </w:rPr>
      </w:r>
      <w:r w:rsidRPr="00667415">
        <w:rPr>
          <w:noProof/>
          <w:webHidden/>
          <w:lang w:val="pt-BR"/>
        </w:rPr>
        <w:fldChar w:fldCharType="separate"/>
      </w:r>
      <w:ins w:id="74" w:author="273776" w:date="2011-06-16T18:45:00Z">
        <w:r w:rsidR="00EC784A">
          <w:rPr>
            <w:noProof/>
            <w:webHidden/>
            <w:lang w:val="pt-BR"/>
          </w:rPr>
          <w:t>8</w:t>
        </w:r>
      </w:ins>
      <w:del w:id="75" w:author="273776" w:date="2011-06-10T18:11:00Z">
        <w:r w:rsidR="00273DCD" w:rsidRPr="00667415" w:rsidDel="002229E4">
          <w:rPr>
            <w:noProof/>
            <w:webHidden/>
            <w:lang w:val="pt-BR"/>
          </w:rPr>
          <w:delText>10</w:delText>
        </w:r>
      </w:del>
      <w:r w:rsidRPr="00667415">
        <w:rPr>
          <w:noProof/>
          <w:webHidden/>
          <w:lang w:val="pt-BR"/>
        </w:rPr>
        <w:fldChar w:fldCharType="end"/>
      </w:r>
      <w:r>
        <w:rPr>
          <w:noProof/>
        </w:rPr>
        <w:fldChar w:fldCharType="end"/>
      </w:r>
    </w:p>
    <w:p w:rsidR="00273DCD" w:rsidRPr="00667415" w:rsidRDefault="009910BF">
      <w:pPr>
        <w:pStyle w:val="Sumrio3"/>
        <w:tabs>
          <w:tab w:val="right" w:leader="dot" w:pos="10337"/>
        </w:tabs>
        <w:rPr>
          <w:rFonts w:ascii="Calibri" w:hAnsi="Calibri"/>
          <w:i w:val="0"/>
          <w:iCs w:val="0"/>
          <w:noProof/>
          <w:sz w:val="22"/>
          <w:szCs w:val="22"/>
          <w:lang w:val="pt-BR" w:eastAsia="pt-BR"/>
        </w:rPr>
      </w:pPr>
      <w:r>
        <w:rPr>
          <w:noProof/>
        </w:rPr>
        <w:fldChar w:fldCharType="begin"/>
      </w:r>
      <w:r w:rsidR="00010784">
        <w:rPr>
          <w:noProof/>
        </w:rPr>
        <w:instrText>HYPERLINK \l "_Toc290922821"</w:instrText>
      </w:r>
      <w:r>
        <w:rPr>
          <w:noProof/>
        </w:rPr>
        <w:fldChar w:fldCharType="separate"/>
      </w:r>
      <w:r w:rsidR="00273DCD" w:rsidRPr="00667415">
        <w:rPr>
          <w:rStyle w:val="Hyperlink"/>
          <w:rFonts w:ascii="Arial" w:hAnsi="Arial" w:cs="Arial"/>
          <w:noProof/>
          <w:lang w:val="pt-BR"/>
        </w:rPr>
        <w:t>2.5.2 Integração</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_Toc290922821 \h </w:instrText>
      </w:r>
      <w:r w:rsidRPr="00667415">
        <w:rPr>
          <w:noProof/>
          <w:webHidden/>
          <w:lang w:val="pt-BR"/>
        </w:rPr>
      </w:r>
      <w:r w:rsidRPr="00667415">
        <w:rPr>
          <w:noProof/>
          <w:webHidden/>
          <w:lang w:val="pt-BR"/>
        </w:rPr>
        <w:fldChar w:fldCharType="separate"/>
      </w:r>
      <w:ins w:id="76" w:author="273776" w:date="2011-06-16T18:45:00Z">
        <w:r w:rsidR="00EC784A">
          <w:rPr>
            <w:noProof/>
            <w:webHidden/>
            <w:lang w:val="pt-BR"/>
          </w:rPr>
          <w:t>8</w:t>
        </w:r>
      </w:ins>
      <w:del w:id="77" w:author="273776" w:date="2011-06-10T18:11:00Z">
        <w:r w:rsidR="00273DCD" w:rsidRPr="00667415" w:rsidDel="002229E4">
          <w:rPr>
            <w:noProof/>
            <w:webHidden/>
            <w:lang w:val="pt-BR"/>
          </w:rPr>
          <w:delText>10</w:delText>
        </w:r>
      </w:del>
      <w:r w:rsidRPr="00667415">
        <w:rPr>
          <w:noProof/>
          <w:webHidden/>
          <w:lang w:val="pt-BR"/>
        </w:rPr>
        <w:fldChar w:fldCharType="end"/>
      </w:r>
      <w:r>
        <w:rPr>
          <w:noProof/>
        </w:rPr>
        <w:fldChar w:fldCharType="end"/>
      </w:r>
    </w:p>
    <w:p w:rsidR="00273DCD" w:rsidRPr="00667415" w:rsidRDefault="009910BF">
      <w:pPr>
        <w:pStyle w:val="Sumrio3"/>
        <w:tabs>
          <w:tab w:val="right" w:leader="dot" w:pos="10337"/>
        </w:tabs>
        <w:rPr>
          <w:rFonts w:ascii="Calibri" w:hAnsi="Calibri"/>
          <w:i w:val="0"/>
          <w:iCs w:val="0"/>
          <w:noProof/>
          <w:sz w:val="22"/>
          <w:szCs w:val="22"/>
          <w:lang w:val="pt-BR" w:eastAsia="pt-BR"/>
        </w:rPr>
      </w:pPr>
      <w:r>
        <w:rPr>
          <w:noProof/>
        </w:rPr>
        <w:fldChar w:fldCharType="begin"/>
      </w:r>
      <w:r w:rsidR="00010784">
        <w:rPr>
          <w:noProof/>
        </w:rPr>
        <w:instrText>HYPERLINK \l "_Toc290922822"</w:instrText>
      </w:r>
      <w:r>
        <w:rPr>
          <w:noProof/>
        </w:rPr>
        <w:fldChar w:fldCharType="separate"/>
      </w:r>
      <w:r w:rsidR="00273DCD" w:rsidRPr="00667415">
        <w:rPr>
          <w:rStyle w:val="Hyperlink"/>
          <w:rFonts w:ascii="Arial" w:hAnsi="Arial" w:cs="Arial"/>
          <w:noProof/>
          <w:lang w:val="pt-BR"/>
        </w:rPr>
        <w:t>2.5.3 Completude</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_Toc290922822 \h </w:instrText>
      </w:r>
      <w:r w:rsidRPr="00667415">
        <w:rPr>
          <w:noProof/>
          <w:webHidden/>
          <w:lang w:val="pt-BR"/>
        </w:rPr>
      </w:r>
      <w:r w:rsidRPr="00667415">
        <w:rPr>
          <w:noProof/>
          <w:webHidden/>
          <w:lang w:val="pt-BR"/>
        </w:rPr>
        <w:fldChar w:fldCharType="separate"/>
      </w:r>
      <w:ins w:id="78" w:author="273776" w:date="2011-06-16T18:45:00Z">
        <w:r w:rsidR="00EC784A">
          <w:rPr>
            <w:noProof/>
            <w:webHidden/>
            <w:lang w:val="pt-BR"/>
          </w:rPr>
          <w:t>9</w:t>
        </w:r>
      </w:ins>
      <w:del w:id="79" w:author="273776" w:date="2011-06-10T18:11:00Z">
        <w:r w:rsidR="00273DCD" w:rsidRPr="00667415" w:rsidDel="002229E4">
          <w:rPr>
            <w:noProof/>
            <w:webHidden/>
            <w:lang w:val="pt-BR"/>
          </w:rPr>
          <w:delText>11</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"_Toc290922823"</w:instrText>
      </w:r>
      <w:r>
        <w:rPr>
          <w:noProof/>
        </w:rPr>
        <w:fldChar w:fldCharType="separate"/>
      </w:r>
      <w:r w:rsidR="00273DCD" w:rsidRPr="00667415">
        <w:rPr>
          <w:rStyle w:val="Hyperlink"/>
          <w:noProof/>
          <w:lang w:val="pt-BR"/>
        </w:rPr>
        <w:t>3.</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Premissas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_Toc290922823 \h </w:instrText>
      </w:r>
      <w:r w:rsidRPr="00667415">
        <w:rPr>
          <w:noProof/>
          <w:webHidden/>
          <w:lang w:val="pt-BR"/>
        </w:rPr>
      </w:r>
      <w:r w:rsidRPr="00667415">
        <w:rPr>
          <w:noProof/>
          <w:webHidden/>
          <w:lang w:val="pt-BR"/>
        </w:rPr>
        <w:fldChar w:fldCharType="separate"/>
      </w:r>
      <w:ins w:id="80" w:author="273776" w:date="2011-06-16T18:45:00Z">
        <w:r w:rsidR="00EC784A">
          <w:rPr>
            <w:noProof/>
            <w:webHidden/>
            <w:lang w:val="pt-BR"/>
          </w:rPr>
          <w:t>9</w:t>
        </w:r>
      </w:ins>
      <w:del w:id="81" w:author="273776" w:date="2011-06-10T18:11:00Z">
        <w:r w:rsidR="00273DCD" w:rsidRPr="00667415" w:rsidDel="002229E4">
          <w:rPr>
            <w:noProof/>
            <w:webHidden/>
            <w:lang w:val="pt-BR"/>
          </w:rPr>
          <w:delText>11</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"_Toc290922824"</w:instrText>
      </w:r>
      <w:r>
        <w:rPr>
          <w:noProof/>
        </w:rPr>
        <w:fldChar w:fldCharType="separate"/>
      </w:r>
      <w:r w:rsidR="00273DCD" w:rsidRPr="00667415">
        <w:rPr>
          <w:rStyle w:val="Hyperlink"/>
          <w:noProof/>
          <w:lang w:val="pt-BR"/>
        </w:rPr>
        <w:t>4.</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Restrições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_Toc290922824 \h </w:instrText>
      </w:r>
      <w:r w:rsidRPr="00667415">
        <w:rPr>
          <w:noProof/>
          <w:webHidden/>
          <w:lang w:val="pt-BR"/>
        </w:rPr>
      </w:r>
      <w:r w:rsidRPr="00667415">
        <w:rPr>
          <w:noProof/>
          <w:webHidden/>
          <w:lang w:val="pt-BR"/>
        </w:rPr>
        <w:fldChar w:fldCharType="separate"/>
      </w:r>
      <w:ins w:id="82" w:author="273776" w:date="2011-06-16T18:45:00Z">
        <w:r w:rsidR="00EC784A">
          <w:rPr>
            <w:noProof/>
            <w:webHidden/>
            <w:lang w:val="pt-BR"/>
          </w:rPr>
          <w:t>9</w:t>
        </w:r>
      </w:ins>
      <w:del w:id="83" w:author="273776" w:date="2011-06-10T18:11:00Z">
        <w:r w:rsidR="00273DCD" w:rsidRPr="00667415" w:rsidDel="002229E4">
          <w:rPr>
            <w:noProof/>
            <w:webHidden/>
            <w:lang w:val="pt-BR"/>
          </w:rPr>
          <w:delText>13</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"_Toc290922825"</w:instrText>
      </w:r>
      <w:r>
        <w:rPr>
          <w:noProof/>
        </w:rPr>
        <w:fldChar w:fldCharType="separate"/>
      </w:r>
      <w:r w:rsidR="00273DCD" w:rsidRPr="00667415">
        <w:rPr>
          <w:rStyle w:val="Hyperlink"/>
          <w:noProof/>
          <w:lang w:val="pt-BR"/>
        </w:rPr>
        <w:t>5.</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Características não Contempladas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_Toc290922825 \h </w:instrText>
      </w:r>
      <w:r w:rsidRPr="00667415">
        <w:rPr>
          <w:noProof/>
          <w:webHidden/>
          <w:lang w:val="pt-BR"/>
        </w:rPr>
      </w:r>
      <w:r w:rsidRPr="00667415">
        <w:rPr>
          <w:noProof/>
          <w:webHidden/>
          <w:lang w:val="pt-BR"/>
        </w:rPr>
        <w:fldChar w:fldCharType="separate"/>
      </w:r>
      <w:ins w:id="84" w:author="273776" w:date="2011-06-16T18:45:00Z">
        <w:r w:rsidR="00EC784A">
          <w:rPr>
            <w:noProof/>
            <w:webHidden/>
            <w:lang w:val="pt-BR"/>
          </w:rPr>
          <w:t>9</w:t>
        </w:r>
      </w:ins>
      <w:del w:id="85" w:author="273776" w:date="2011-06-10T18:11:00Z">
        <w:r w:rsidR="00273DCD" w:rsidRPr="00667415" w:rsidDel="002229E4">
          <w:rPr>
            <w:noProof/>
            <w:webHidden/>
            <w:lang w:val="pt-BR"/>
          </w:rPr>
          <w:delText>14</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"_Toc290922826"</w:instrText>
      </w:r>
      <w:r>
        <w:rPr>
          <w:noProof/>
        </w:rPr>
        <w:fldChar w:fldCharType="separate"/>
      </w:r>
      <w:r w:rsidR="00273DCD" w:rsidRPr="00667415">
        <w:rPr>
          <w:rStyle w:val="Hyperlink"/>
          <w:noProof/>
          <w:lang w:val="pt-BR"/>
        </w:rPr>
        <w:t>6.</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Riscos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_Toc290922826 \h </w:instrText>
      </w:r>
      <w:r w:rsidRPr="00667415">
        <w:rPr>
          <w:noProof/>
          <w:webHidden/>
          <w:lang w:val="pt-BR"/>
        </w:rPr>
      </w:r>
      <w:r w:rsidRPr="00667415">
        <w:rPr>
          <w:noProof/>
          <w:webHidden/>
          <w:lang w:val="pt-BR"/>
        </w:rPr>
        <w:fldChar w:fldCharType="separate"/>
      </w:r>
      <w:ins w:id="86" w:author="273776" w:date="2011-06-16T18:45:00Z">
        <w:r w:rsidR="00EC784A">
          <w:rPr>
            <w:noProof/>
            <w:webHidden/>
            <w:lang w:val="pt-BR"/>
          </w:rPr>
          <w:t>9</w:t>
        </w:r>
      </w:ins>
      <w:del w:id="87" w:author="273776" w:date="2011-06-10T18:11:00Z">
        <w:r w:rsidR="00273DCD" w:rsidRPr="00667415" w:rsidDel="002229E4">
          <w:rPr>
            <w:noProof/>
            <w:webHidden/>
            <w:lang w:val="pt-BR"/>
          </w:rPr>
          <w:delText>14</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"_Toc290922827"</w:instrText>
      </w:r>
      <w:r>
        <w:rPr>
          <w:noProof/>
        </w:rPr>
        <w:fldChar w:fldCharType="separate"/>
      </w:r>
      <w:r w:rsidR="00273DCD" w:rsidRPr="00667415">
        <w:rPr>
          <w:rStyle w:val="Hyperlink"/>
          <w:noProof/>
          <w:lang w:val="pt-BR"/>
        </w:rPr>
        <w:t>6.1.</w:t>
      </w:r>
      <w:r w:rsidR="00273DCD" w:rsidRPr="00667415">
        <w:rPr>
          <w:rFonts w:ascii="Calibri" w:hAnsi="Calibri"/>
          <w:smallCaps w:val="0"/>
          <w:noProof/>
          <w:sz w:val="22"/>
          <w:szCs w:val="22"/>
          <w:lang w:val="pt-BR" w:eastAsia="pt-BR"/>
        </w:rPr>
        <w:tab/>
      </w:r>
      <w:r w:rsidR="00273DCD" w:rsidRPr="00667415">
        <w:rPr>
          <w:rStyle w:val="Hyperlink"/>
          <w:noProof/>
          <w:lang w:val="pt-BR"/>
        </w:rPr>
        <w:t>Plano de Contingência</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_Toc290922827 \h </w:instrText>
      </w:r>
      <w:r w:rsidRPr="00667415">
        <w:rPr>
          <w:noProof/>
          <w:webHidden/>
          <w:lang w:val="pt-BR"/>
        </w:rPr>
      </w:r>
      <w:r w:rsidRPr="00667415">
        <w:rPr>
          <w:noProof/>
          <w:webHidden/>
          <w:lang w:val="pt-BR"/>
        </w:rPr>
        <w:fldChar w:fldCharType="separate"/>
      </w:r>
      <w:ins w:id="88" w:author="273776" w:date="2011-06-16T18:45:00Z">
        <w:r w:rsidR="00EC784A">
          <w:rPr>
            <w:noProof/>
            <w:webHidden/>
            <w:lang w:val="pt-BR"/>
          </w:rPr>
          <w:t>9</w:t>
        </w:r>
      </w:ins>
      <w:del w:id="89" w:author="273776" w:date="2011-06-10T18:11:00Z">
        <w:r w:rsidR="00273DCD" w:rsidRPr="00667415" w:rsidDel="002229E4">
          <w:rPr>
            <w:noProof/>
            <w:webHidden/>
            <w:lang w:val="pt-BR"/>
          </w:rPr>
          <w:delText>14</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"_Toc290922828"</w:instrText>
      </w:r>
      <w:r>
        <w:rPr>
          <w:noProof/>
        </w:rPr>
        <w:fldChar w:fldCharType="separate"/>
      </w:r>
      <w:r w:rsidR="00273DCD" w:rsidRPr="00667415">
        <w:rPr>
          <w:rStyle w:val="Hyperlink"/>
          <w:noProof/>
          <w:lang w:val="pt-BR"/>
        </w:rPr>
        <w:t>7.</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Benefícios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_Toc290922828 \h </w:instrText>
      </w:r>
      <w:r w:rsidRPr="00667415">
        <w:rPr>
          <w:noProof/>
          <w:webHidden/>
          <w:lang w:val="pt-BR"/>
        </w:rPr>
      </w:r>
      <w:r w:rsidRPr="00667415">
        <w:rPr>
          <w:noProof/>
          <w:webHidden/>
          <w:lang w:val="pt-BR"/>
        </w:rPr>
        <w:fldChar w:fldCharType="separate"/>
      </w:r>
      <w:ins w:id="90" w:author="273776" w:date="2011-06-16T18:45:00Z">
        <w:r w:rsidR="00EC784A">
          <w:rPr>
            <w:noProof/>
            <w:webHidden/>
            <w:lang w:val="pt-BR"/>
          </w:rPr>
          <w:t>10</w:t>
        </w:r>
      </w:ins>
      <w:del w:id="91" w:author="273776" w:date="2011-06-10T18:11:00Z">
        <w:r w:rsidR="00273DCD" w:rsidRPr="00667415" w:rsidDel="002229E4">
          <w:rPr>
            <w:noProof/>
            <w:webHidden/>
            <w:lang w:val="pt-BR"/>
          </w:rPr>
          <w:delText>14</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"_Toc290922829"</w:instrText>
      </w:r>
      <w:r>
        <w:rPr>
          <w:noProof/>
        </w:rPr>
        <w:fldChar w:fldCharType="separate"/>
      </w:r>
      <w:r w:rsidR="00273DCD" w:rsidRPr="00667415">
        <w:rPr>
          <w:rStyle w:val="Hyperlink"/>
          <w:noProof/>
          <w:lang w:val="pt-BR"/>
        </w:rPr>
        <w:t>8.</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Listar Features, Casos de Uso e Regras de Negócio da Demanda</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_Toc290922829 \h </w:instrText>
      </w:r>
      <w:r w:rsidRPr="00667415">
        <w:rPr>
          <w:noProof/>
          <w:webHidden/>
          <w:lang w:val="pt-BR"/>
        </w:rPr>
      </w:r>
      <w:r w:rsidRPr="00667415">
        <w:rPr>
          <w:noProof/>
          <w:webHidden/>
          <w:lang w:val="pt-BR"/>
        </w:rPr>
        <w:fldChar w:fldCharType="separate"/>
      </w:r>
      <w:ins w:id="92" w:author="273776" w:date="2011-06-16T18:45:00Z">
        <w:r w:rsidR="00EC784A">
          <w:rPr>
            <w:noProof/>
            <w:webHidden/>
            <w:lang w:val="pt-BR"/>
          </w:rPr>
          <w:t>10</w:t>
        </w:r>
      </w:ins>
      <w:del w:id="93" w:author="273776" w:date="2011-06-10T18:11:00Z">
        <w:r w:rsidR="00273DCD" w:rsidRPr="00667415" w:rsidDel="002229E4">
          <w:rPr>
            <w:noProof/>
            <w:webHidden/>
            <w:lang w:val="pt-BR"/>
          </w:rPr>
          <w:delText>15</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"_Toc290922830"</w:instrText>
      </w:r>
      <w:r>
        <w:rPr>
          <w:noProof/>
        </w:rPr>
        <w:fldChar w:fldCharType="separate"/>
      </w:r>
      <w:r w:rsidR="00273DCD" w:rsidRPr="00667415">
        <w:rPr>
          <w:rStyle w:val="Hyperlink"/>
          <w:noProof/>
          <w:lang w:val="pt-BR"/>
        </w:rPr>
        <w:t>8.1.</w:t>
      </w:r>
      <w:r w:rsidR="00273DCD" w:rsidRPr="00667415">
        <w:rPr>
          <w:rFonts w:ascii="Calibri" w:hAnsi="Calibri"/>
          <w:smallCaps w:val="0"/>
          <w:noProof/>
          <w:sz w:val="22"/>
          <w:szCs w:val="22"/>
          <w:lang w:val="pt-BR" w:eastAsia="pt-BR"/>
        </w:rPr>
        <w:tab/>
      </w:r>
      <w:r w:rsidR="00273DCD" w:rsidRPr="00667415">
        <w:rPr>
          <w:rStyle w:val="Hyperlink"/>
          <w:noProof/>
          <w:lang w:val="pt-BR"/>
        </w:rPr>
        <w:t>Lista de Features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_Toc290922830 \h </w:instrText>
      </w:r>
      <w:r w:rsidRPr="00667415">
        <w:rPr>
          <w:noProof/>
          <w:webHidden/>
          <w:lang w:val="pt-BR"/>
        </w:rPr>
      </w:r>
      <w:r w:rsidRPr="00667415">
        <w:rPr>
          <w:noProof/>
          <w:webHidden/>
          <w:lang w:val="pt-BR"/>
        </w:rPr>
        <w:fldChar w:fldCharType="separate"/>
      </w:r>
      <w:ins w:id="94" w:author="273776" w:date="2011-06-16T18:45:00Z">
        <w:r w:rsidR="00EC784A">
          <w:rPr>
            <w:noProof/>
            <w:webHidden/>
            <w:lang w:val="pt-BR"/>
          </w:rPr>
          <w:t>10</w:t>
        </w:r>
      </w:ins>
      <w:del w:id="95" w:author="273776" w:date="2011-06-10T18:11:00Z">
        <w:r w:rsidR="00273DCD" w:rsidRPr="00667415" w:rsidDel="002229E4">
          <w:rPr>
            <w:noProof/>
            <w:webHidden/>
            <w:lang w:val="pt-BR"/>
          </w:rPr>
          <w:delText>15</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"_Toc290922831"</w:instrText>
      </w:r>
      <w:r>
        <w:rPr>
          <w:noProof/>
        </w:rPr>
        <w:fldChar w:fldCharType="separate"/>
      </w:r>
      <w:r w:rsidR="00273DCD" w:rsidRPr="00667415">
        <w:rPr>
          <w:rStyle w:val="Hyperlink"/>
          <w:noProof/>
          <w:lang w:val="pt-BR"/>
        </w:rPr>
        <w:t>8.2.</w:t>
      </w:r>
      <w:r w:rsidR="00273DCD" w:rsidRPr="00667415">
        <w:rPr>
          <w:rFonts w:ascii="Calibri" w:hAnsi="Calibri"/>
          <w:smallCaps w:val="0"/>
          <w:noProof/>
          <w:sz w:val="22"/>
          <w:szCs w:val="22"/>
          <w:lang w:val="pt-BR" w:eastAsia="pt-BR"/>
        </w:rPr>
        <w:tab/>
      </w:r>
      <w:r w:rsidR="00273DCD" w:rsidRPr="00667415">
        <w:rPr>
          <w:rStyle w:val="Hyperlink"/>
          <w:noProof/>
          <w:lang w:val="pt-BR"/>
        </w:rPr>
        <w:t>Lista de Casos de Uso</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_Toc290922831 \h </w:instrText>
      </w:r>
      <w:r w:rsidRPr="00667415">
        <w:rPr>
          <w:noProof/>
          <w:webHidden/>
          <w:lang w:val="pt-BR"/>
        </w:rPr>
      </w:r>
      <w:r w:rsidRPr="00667415">
        <w:rPr>
          <w:noProof/>
          <w:webHidden/>
          <w:lang w:val="pt-BR"/>
        </w:rPr>
        <w:fldChar w:fldCharType="separate"/>
      </w:r>
      <w:ins w:id="96" w:author="273776" w:date="2011-06-16T18:45:00Z">
        <w:r w:rsidR="00EC784A">
          <w:rPr>
            <w:noProof/>
            <w:webHidden/>
            <w:lang w:val="pt-BR"/>
          </w:rPr>
          <w:t>11</w:t>
        </w:r>
      </w:ins>
      <w:del w:id="97" w:author="273776" w:date="2011-06-10T18:11:00Z">
        <w:r w:rsidR="00273DCD" w:rsidRPr="00667415" w:rsidDel="002229E4">
          <w:rPr>
            <w:noProof/>
            <w:webHidden/>
            <w:lang w:val="pt-BR"/>
          </w:rPr>
          <w:delText>22</w:delText>
        </w:r>
      </w:del>
      <w:r w:rsidRPr="00667415">
        <w:rPr>
          <w:noProof/>
          <w:webHidden/>
          <w:lang w:val="pt-BR"/>
        </w:rPr>
        <w:fldChar w:fldCharType="end"/>
      </w:r>
      <w:r>
        <w:rPr>
          <w:noProof/>
        </w:rPr>
        <w:fldChar w:fldCharType="end"/>
      </w:r>
    </w:p>
    <w:p w:rsidR="00273DCD" w:rsidRPr="00667415" w:rsidRDefault="009910BF">
      <w:pPr>
        <w:pStyle w:val="Sumrio2"/>
        <w:tabs>
          <w:tab w:val="left" w:pos="800"/>
          <w:tab w:val="right" w:leader="dot" w:pos="10337"/>
        </w:tabs>
        <w:rPr>
          <w:rFonts w:ascii="Calibri" w:hAnsi="Calibri"/>
          <w:smallCaps w:val="0"/>
          <w:noProof/>
          <w:sz w:val="22"/>
          <w:szCs w:val="22"/>
          <w:lang w:val="pt-BR" w:eastAsia="pt-BR"/>
        </w:rPr>
      </w:pPr>
      <w:r>
        <w:rPr>
          <w:noProof/>
        </w:rPr>
        <w:fldChar w:fldCharType="begin"/>
      </w:r>
      <w:r w:rsidR="00010784">
        <w:rPr>
          <w:noProof/>
        </w:rPr>
        <w:instrText>HYPERLINK \l "_Toc290922832"</w:instrText>
      </w:r>
      <w:r>
        <w:rPr>
          <w:noProof/>
        </w:rPr>
        <w:fldChar w:fldCharType="separate"/>
      </w:r>
      <w:r w:rsidR="00273DCD" w:rsidRPr="00667415">
        <w:rPr>
          <w:rStyle w:val="Hyperlink"/>
          <w:noProof/>
          <w:lang w:val="pt-BR"/>
        </w:rPr>
        <w:t>8.3.</w:t>
      </w:r>
      <w:r w:rsidR="00273DCD" w:rsidRPr="00667415">
        <w:rPr>
          <w:rFonts w:ascii="Calibri" w:hAnsi="Calibri"/>
          <w:smallCaps w:val="0"/>
          <w:noProof/>
          <w:sz w:val="22"/>
          <w:szCs w:val="22"/>
          <w:lang w:val="pt-BR" w:eastAsia="pt-BR"/>
        </w:rPr>
        <w:tab/>
      </w:r>
      <w:r w:rsidR="00273DCD" w:rsidRPr="00667415">
        <w:rPr>
          <w:rStyle w:val="Hyperlink"/>
          <w:noProof/>
          <w:lang w:val="pt-BR"/>
        </w:rPr>
        <w:t>Lista de Regras de Negócio</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_Toc290922832 \h </w:instrText>
      </w:r>
      <w:r w:rsidRPr="00667415">
        <w:rPr>
          <w:noProof/>
          <w:webHidden/>
          <w:lang w:val="pt-BR"/>
        </w:rPr>
      </w:r>
      <w:r w:rsidRPr="00667415">
        <w:rPr>
          <w:noProof/>
          <w:webHidden/>
          <w:lang w:val="pt-BR"/>
        </w:rPr>
        <w:fldChar w:fldCharType="separate"/>
      </w:r>
      <w:ins w:id="98" w:author="273776" w:date="2011-06-16T18:45:00Z">
        <w:r w:rsidR="00EC784A">
          <w:rPr>
            <w:noProof/>
            <w:webHidden/>
            <w:lang w:val="pt-BR"/>
          </w:rPr>
          <w:t>11</w:t>
        </w:r>
      </w:ins>
      <w:del w:id="99" w:author="273776" w:date="2011-06-10T18:11:00Z">
        <w:r w:rsidR="00273DCD" w:rsidRPr="00667415" w:rsidDel="002229E4">
          <w:rPr>
            <w:noProof/>
            <w:webHidden/>
            <w:lang w:val="pt-BR"/>
          </w:rPr>
          <w:delText>22</w:delText>
        </w:r>
      </w:del>
      <w:r w:rsidRPr="00667415">
        <w:rPr>
          <w:noProof/>
          <w:webHidden/>
          <w:lang w:val="pt-BR"/>
        </w:rPr>
        <w:fldChar w:fldCharType="end"/>
      </w:r>
      <w:r>
        <w:rPr>
          <w:noProof/>
        </w:rPr>
        <w:fldChar w:fldCharType="end"/>
      </w:r>
    </w:p>
    <w:p w:rsidR="00273DCD" w:rsidRPr="00667415" w:rsidRDefault="009910BF">
      <w:pPr>
        <w:pStyle w:val="Sumrio1"/>
        <w:tabs>
          <w:tab w:val="left" w:pos="4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"_Toc290922833"</w:instrText>
      </w:r>
      <w:r>
        <w:rPr>
          <w:noProof/>
        </w:rPr>
        <w:fldChar w:fldCharType="separate"/>
      </w:r>
      <w:r w:rsidR="00273DCD" w:rsidRPr="00667415">
        <w:rPr>
          <w:rStyle w:val="Hyperlink"/>
          <w:noProof/>
          <w:lang w:val="pt-BR"/>
        </w:rPr>
        <w:t>9.</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Requisitos Suplementares da Demanda</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_Toc290922833 \h </w:instrText>
      </w:r>
      <w:r w:rsidRPr="00667415">
        <w:rPr>
          <w:noProof/>
          <w:webHidden/>
          <w:lang w:val="pt-BR"/>
        </w:rPr>
      </w:r>
      <w:r w:rsidRPr="00667415">
        <w:rPr>
          <w:noProof/>
          <w:webHidden/>
          <w:lang w:val="pt-BR"/>
        </w:rPr>
        <w:fldChar w:fldCharType="separate"/>
      </w:r>
      <w:ins w:id="100" w:author="273776" w:date="2011-06-16T18:45:00Z">
        <w:r w:rsidR="00EC784A">
          <w:rPr>
            <w:noProof/>
            <w:webHidden/>
            <w:lang w:val="pt-BR"/>
          </w:rPr>
          <w:t>11</w:t>
        </w:r>
      </w:ins>
      <w:del w:id="101" w:author="273776" w:date="2011-06-10T18:11:00Z">
        <w:r w:rsidR="00273DCD" w:rsidRPr="00667415" w:rsidDel="002229E4">
          <w:rPr>
            <w:noProof/>
            <w:webHidden/>
            <w:lang w:val="pt-BR"/>
          </w:rPr>
          <w:delText>22</w:delText>
        </w:r>
      </w:del>
      <w:r w:rsidRPr="00667415">
        <w:rPr>
          <w:noProof/>
          <w:webHidden/>
          <w:lang w:val="pt-BR"/>
        </w:rPr>
        <w:fldChar w:fldCharType="end"/>
      </w:r>
      <w:r>
        <w:rPr>
          <w:noProof/>
        </w:rPr>
        <w:fldChar w:fldCharType="end"/>
      </w:r>
    </w:p>
    <w:p w:rsidR="00273DCD" w:rsidRPr="00667415" w:rsidRDefault="009910BF">
      <w:pPr>
        <w:pStyle w:val="Sumrio1"/>
        <w:tabs>
          <w:tab w:val="left" w:pos="6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"_Toc290922834"</w:instrText>
      </w:r>
      <w:r>
        <w:rPr>
          <w:noProof/>
        </w:rPr>
        <w:fldChar w:fldCharType="separate"/>
      </w:r>
      <w:r w:rsidR="00273DCD" w:rsidRPr="00667415">
        <w:rPr>
          <w:rStyle w:val="Hyperlink"/>
          <w:noProof/>
          <w:lang w:val="pt-BR"/>
        </w:rPr>
        <w:t>10.</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Visão Geral da Solução</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_Toc290922834 \h </w:instrText>
      </w:r>
      <w:r w:rsidRPr="00667415">
        <w:rPr>
          <w:noProof/>
          <w:webHidden/>
          <w:lang w:val="pt-BR"/>
        </w:rPr>
      </w:r>
      <w:r w:rsidRPr="00667415">
        <w:rPr>
          <w:noProof/>
          <w:webHidden/>
          <w:lang w:val="pt-BR"/>
        </w:rPr>
        <w:fldChar w:fldCharType="separate"/>
      </w:r>
      <w:ins w:id="102" w:author="273776" w:date="2011-06-16T18:45:00Z">
        <w:r w:rsidR="00EC784A">
          <w:rPr>
            <w:noProof/>
            <w:webHidden/>
            <w:lang w:val="pt-BR"/>
          </w:rPr>
          <w:t>11</w:t>
        </w:r>
      </w:ins>
      <w:del w:id="103" w:author="273776" w:date="2011-06-10T18:11:00Z">
        <w:r w:rsidR="00273DCD" w:rsidRPr="00667415" w:rsidDel="002229E4">
          <w:rPr>
            <w:noProof/>
            <w:webHidden/>
            <w:lang w:val="pt-BR"/>
          </w:rPr>
          <w:delText>22</w:delText>
        </w:r>
      </w:del>
      <w:r w:rsidRPr="00667415">
        <w:rPr>
          <w:noProof/>
          <w:webHidden/>
          <w:lang w:val="pt-BR"/>
        </w:rPr>
        <w:fldChar w:fldCharType="end"/>
      </w:r>
      <w:r>
        <w:rPr>
          <w:noProof/>
        </w:rPr>
        <w:fldChar w:fldCharType="end"/>
      </w:r>
    </w:p>
    <w:p w:rsidR="00273DCD" w:rsidRPr="00667415" w:rsidRDefault="009910BF">
      <w:pPr>
        <w:pStyle w:val="Sumrio1"/>
        <w:tabs>
          <w:tab w:val="left" w:pos="600"/>
          <w:tab w:val="right" w:leader="dot" w:pos="10337"/>
        </w:tabs>
        <w:rPr>
          <w:rFonts w:ascii="Calibri" w:hAnsi="Calibri"/>
          <w:b w:val="0"/>
          <w:bCs w:val="0"/>
          <w:caps w:val="0"/>
          <w:noProof/>
          <w:sz w:val="22"/>
          <w:szCs w:val="22"/>
          <w:lang w:val="pt-BR" w:eastAsia="pt-BR"/>
        </w:rPr>
      </w:pPr>
      <w:r>
        <w:rPr>
          <w:noProof/>
        </w:rPr>
        <w:lastRenderedPageBreak/>
        <w:fldChar w:fldCharType="begin"/>
      </w:r>
      <w:r w:rsidR="00010784">
        <w:rPr>
          <w:noProof/>
        </w:rPr>
        <w:instrText>HYPERLINK \l "_Toc290922835"</w:instrText>
      </w:r>
      <w:r>
        <w:rPr>
          <w:noProof/>
        </w:rPr>
        <w:fldChar w:fldCharType="separate"/>
      </w:r>
      <w:r w:rsidR="00273DCD" w:rsidRPr="00667415">
        <w:rPr>
          <w:rStyle w:val="Hyperlink"/>
          <w:noProof/>
          <w:lang w:val="pt-BR"/>
        </w:rPr>
        <w:t>11.</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Dependência com Outros Requerimentos</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_Toc290922835 \h </w:instrText>
      </w:r>
      <w:r w:rsidRPr="00667415">
        <w:rPr>
          <w:noProof/>
          <w:webHidden/>
          <w:lang w:val="pt-BR"/>
        </w:rPr>
      </w:r>
      <w:r w:rsidRPr="00667415">
        <w:rPr>
          <w:noProof/>
          <w:webHidden/>
          <w:lang w:val="pt-BR"/>
        </w:rPr>
        <w:fldChar w:fldCharType="separate"/>
      </w:r>
      <w:ins w:id="104" w:author="273776" w:date="2011-06-16T18:45:00Z">
        <w:r w:rsidR="00EC784A">
          <w:rPr>
            <w:noProof/>
            <w:webHidden/>
            <w:lang w:val="pt-BR"/>
          </w:rPr>
          <w:t>12</w:t>
        </w:r>
      </w:ins>
      <w:del w:id="105" w:author="273776" w:date="2011-06-10T18:11:00Z">
        <w:r w:rsidR="00273DCD" w:rsidRPr="00667415" w:rsidDel="002229E4">
          <w:rPr>
            <w:noProof/>
            <w:webHidden/>
            <w:lang w:val="pt-BR"/>
          </w:rPr>
          <w:delText>22</w:delText>
        </w:r>
      </w:del>
      <w:r w:rsidRPr="00667415">
        <w:rPr>
          <w:noProof/>
          <w:webHidden/>
          <w:lang w:val="pt-BR"/>
        </w:rPr>
        <w:fldChar w:fldCharType="end"/>
      </w:r>
      <w:r>
        <w:rPr>
          <w:noProof/>
        </w:rPr>
        <w:fldChar w:fldCharType="end"/>
      </w:r>
    </w:p>
    <w:p w:rsidR="00273DCD" w:rsidRPr="00667415" w:rsidRDefault="009910BF">
      <w:pPr>
        <w:pStyle w:val="Sumrio1"/>
        <w:tabs>
          <w:tab w:val="left" w:pos="6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"_Toc290922836"</w:instrText>
      </w:r>
      <w:r>
        <w:rPr>
          <w:noProof/>
        </w:rPr>
        <w:fldChar w:fldCharType="separate"/>
      </w:r>
      <w:r w:rsidR="00273DCD" w:rsidRPr="00667415">
        <w:rPr>
          <w:rStyle w:val="Hyperlink"/>
          <w:noProof/>
          <w:lang w:val="pt-BR"/>
        </w:rPr>
        <w:t>12.</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Classificação da Demanda</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_Toc290922836 \h </w:instrText>
      </w:r>
      <w:r w:rsidRPr="00667415">
        <w:rPr>
          <w:noProof/>
          <w:webHidden/>
          <w:lang w:val="pt-BR"/>
        </w:rPr>
      </w:r>
      <w:r w:rsidRPr="00667415">
        <w:rPr>
          <w:noProof/>
          <w:webHidden/>
          <w:lang w:val="pt-BR"/>
        </w:rPr>
        <w:fldChar w:fldCharType="separate"/>
      </w:r>
      <w:ins w:id="106" w:author="273776" w:date="2011-06-16T18:45:00Z">
        <w:r w:rsidR="00EC784A">
          <w:rPr>
            <w:noProof/>
            <w:webHidden/>
            <w:lang w:val="pt-BR"/>
          </w:rPr>
          <w:t>12</w:t>
        </w:r>
      </w:ins>
      <w:del w:id="107" w:author="273776" w:date="2011-06-10T18:11:00Z">
        <w:r w:rsidR="00273DCD" w:rsidRPr="00667415" w:rsidDel="002229E4">
          <w:rPr>
            <w:noProof/>
            <w:webHidden/>
            <w:lang w:val="pt-BR"/>
          </w:rPr>
          <w:delText>23</w:delText>
        </w:r>
      </w:del>
      <w:r w:rsidRPr="00667415">
        <w:rPr>
          <w:noProof/>
          <w:webHidden/>
          <w:lang w:val="pt-BR"/>
        </w:rPr>
        <w:fldChar w:fldCharType="end"/>
      </w:r>
      <w:r>
        <w:rPr>
          <w:noProof/>
        </w:rPr>
        <w:fldChar w:fldCharType="end"/>
      </w:r>
    </w:p>
    <w:p w:rsidR="00273DCD" w:rsidRPr="00667415" w:rsidRDefault="009910BF">
      <w:pPr>
        <w:pStyle w:val="Sumrio1"/>
        <w:tabs>
          <w:tab w:val="left" w:pos="600"/>
          <w:tab w:val="right" w:leader="dot" w:pos="10337"/>
        </w:tabs>
        <w:rPr>
          <w:rFonts w:ascii="Calibri" w:hAnsi="Calibri"/>
          <w:b w:val="0"/>
          <w:bCs w:val="0"/>
          <w:caps w:val="0"/>
          <w:noProof/>
          <w:sz w:val="22"/>
          <w:szCs w:val="22"/>
          <w:lang w:val="pt-BR" w:eastAsia="pt-BR"/>
        </w:rPr>
      </w:pPr>
      <w:r>
        <w:rPr>
          <w:noProof/>
        </w:rPr>
        <w:fldChar w:fldCharType="begin"/>
      </w:r>
      <w:r w:rsidR="00010784">
        <w:rPr>
          <w:noProof/>
        </w:rPr>
        <w:instrText>HYPERLINK \l "_Toc290922837"</w:instrText>
      </w:r>
      <w:r>
        <w:rPr>
          <w:noProof/>
        </w:rPr>
        <w:fldChar w:fldCharType="separate"/>
      </w:r>
      <w:r w:rsidR="00273DCD" w:rsidRPr="00667415">
        <w:rPr>
          <w:rStyle w:val="Hyperlink"/>
          <w:noProof/>
          <w:lang w:val="pt-BR"/>
        </w:rPr>
        <w:t>13.</w:t>
      </w:r>
      <w:r w:rsidR="00273DCD" w:rsidRPr="00667415">
        <w:rPr>
          <w:rFonts w:ascii="Calibri" w:hAnsi="Calibri"/>
          <w:b w:val="0"/>
          <w:bCs w:val="0"/>
          <w:caps w:val="0"/>
          <w:noProof/>
          <w:sz w:val="22"/>
          <w:szCs w:val="22"/>
          <w:lang w:val="pt-BR" w:eastAsia="pt-BR"/>
        </w:rPr>
        <w:tab/>
      </w:r>
      <w:r w:rsidR="00273DCD" w:rsidRPr="00667415">
        <w:rPr>
          <w:rStyle w:val="Hyperlink"/>
          <w:noProof/>
          <w:lang w:val="pt-BR"/>
        </w:rPr>
        <w:t>Produtos/Documentação:</w:t>
      </w:r>
      <w:r w:rsidR="00273DCD" w:rsidRPr="00667415">
        <w:rPr>
          <w:noProof/>
          <w:webHidden/>
          <w:lang w:val="pt-BR"/>
        </w:rPr>
        <w:tab/>
      </w:r>
      <w:r w:rsidRPr="00667415">
        <w:rPr>
          <w:noProof/>
          <w:webHidden/>
          <w:lang w:val="pt-BR"/>
        </w:rPr>
        <w:fldChar w:fldCharType="begin"/>
      </w:r>
      <w:r w:rsidR="00273DCD" w:rsidRPr="00667415">
        <w:rPr>
          <w:noProof/>
          <w:webHidden/>
          <w:lang w:val="pt-BR"/>
        </w:rPr>
        <w:instrText xml:space="preserve"> PAGEREF _Toc290922837 \h </w:instrText>
      </w:r>
      <w:r w:rsidRPr="00667415">
        <w:rPr>
          <w:noProof/>
          <w:webHidden/>
          <w:lang w:val="pt-BR"/>
        </w:rPr>
      </w:r>
      <w:r w:rsidRPr="00667415">
        <w:rPr>
          <w:noProof/>
          <w:webHidden/>
          <w:lang w:val="pt-BR"/>
        </w:rPr>
        <w:fldChar w:fldCharType="separate"/>
      </w:r>
      <w:ins w:id="108" w:author="273776" w:date="2011-06-16T18:45:00Z">
        <w:r w:rsidR="00EC784A">
          <w:rPr>
            <w:noProof/>
            <w:webHidden/>
            <w:lang w:val="pt-BR"/>
          </w:rPr>
          <w:t>12</w:t>
        </w:r>
      </w:ins>
      <w:del w:id="109" w:author="273776" w:date="2011-06-10T18:11:00Z">
        <w:r w:rsidR="00273DCD" w:rsidRPr="00667415" w:rsidDel="002229E4">
          <w:rPr>
            <w:noProof/>
            <w:webHidden/>
            <w:lang w:val="pt-BR"/>
          </w:rPr>
          <w:delText>23</w:delText>
        </w:r>
      </w:del>
      <w:r w:rsidRPr="00667415">
        <w:rPr>
          <w:noProof/>
          <w:webHidden/>
          <w:lang w:val="pt-BR"/>
        </w:rPr>
        <w:fldChar w:fldCharType="end"/>
      </w:r>
      <w:r>
        <w:rPr>
          <w:noProof/>
        </w:rPr>
        <w:fldChar w:fldCharType="end"/>
      </w:r>
    </w:p>
    <w:p w:rsidR="00273DCD" w:rsidRPr="00667415" w:rsidRDefault="009910BF" w:rsidP="00042EC1">
      <w:pPr>
        <w:jc w:val="center"/>
        <w:rPr>
          <w:rFonts w:ascii="Arial" w:hAnsi="Arial" w:cs="Arial"/>
          <w:b/>
          <w:bCs/>
          <w:sz w:val="32"/>
          <w:szCs w:val="32"/>
          <w:lang w:val="pt-BR"/>
        </w:rPr>
      </w:pPr>
      <w:r w:rsidRPr="00667415">
        <w:rPr>
          <w:rFonts w:ascii="Arial" w:hAnsi="Arial" w:cs="Arial"/>
          <w:b/>
          <w:bCs/>
          <w:sz w:val="32"/>
          <w:szCs w:val="32"/>
          <w:lang w:val="pt-BR"/>
        </w:rPr>
        <w:fldChar w:fldCharType="end"/>
      </w:r>
    </w:p>
    <w:p w:rsidR="00273DCD" w:rsidRPr="00667415" w:rsidRDefault="00273DCD" w:rsidP="00EB39CC">
      <w:pPr>
        <w:jc w:val="both"/>
        <w:rPr>
          <w:rFonts w:ascii="Arial" w:hAnsi="Arial" w:cs="Arial"/>
          <w:i/>
          <w:vanish/>
          <w:color w:val="3366FF"/>
          <w:lang w:val="pt-BR"/>
        </w:rPr>
      </w:pPr>
      <w:r w:rsidRPr="00667415">
        <w:rPr>
          <w:rFonts w:ascii="Arial" w:hAnsi="Arial" w:cs="Arial"/>
          <w:b/>
          <w:bCs/>
          <w:sz w:val="32"/>
          <w:szCs w:val="32"/>
          <w:lang w:val="pt-BR"/>
        </w:rPr>
        <w:br w:type="page"/>
      </w:r>
    </w:p>
    <w:p w:rsidR="00273DCD" w:rsidRPr="00667415" w:rsidRDefault="00273DCD" w:rsidP="00042EC1">
      <w:pPr>
        <w:ind w:left="360"/>
        <w:rPr>
          <w:rFonts w:ascii="Arial" w:hAnsi="Arial" w:cs="Arial"/>
          <w:i/>
          <w:vanish/>
          <w:color w:val="3366FF"/>
          <w:lang w:val="pt-BR"/>
        </w:rPr>
      </w:pPr>
      <w:r w:rsidRPr="00667415">
        <w:rPr>
          <w:rFonts w:ascii="Arial" w:hAnsi="Arial" w:cs="Arial"/>
          <w:i/>
          <w:vanish/>
          <w:color w:val="3366FF"/>
          <w:lang w:val="pt-BR"/>
        </w:rPr>
        <w:t xml:space="preserve"> </w:t>
      </w:r>
    </w:p>
    <w:p w:rsidR="00273DCD" w:rsidRDefault="00273DCD" w:rsidP="00042EC1">
      <w:pPr>
        <w:pStyle w:val="Ttulo1"/>
        <w:pageBreakBefore w:val="0"/>
        <w:tabs>
          <w:tab w:val="clear" w:pos="1080"/>
          <w:tab w:val="num" w:pos="540"/>
        </w:tabs>
        <w:ind w:left="540"/>
        <w:rPr>
          <w:ins w:id="110" w:author="273776" w:date="2011-06-10T17:42:00Z"/>
          <w:sz w:val="32"/>
          <w:szCs w:val="32"/>
        </w:rPr>
      </w:pPr>
      <w:bookmarkStart w:id="111" w:name="_Toc290922806"/>
      <w:r w:rsidRPr="00667415">
        <w:rPr>
          <w:sz w:val="32"/>
          <w:szCs w:val="32"/>
        </w:rPr>
        <w:t>Visão Geral</w:t>
      </w:r>
      <w:bookmarkEnd w:id="111"/>
    </w:p>
    <w:p w:rsidR="009910BF" w:rsidRPr="009910BF" w:rsidRDefault="009910BF">
      <w:pPr>
        <w:rPr>
          <w:rPrChange w:id="112" w:author="273776" w:date="2011-06-10T17:42:00Z">
            <w:rPr>
              <w:sz w:val="32"/>
              <w:szCs w:val="32"/>
            </w:rPr>
          </w:rPrChange>
        </w:rPr>
        <w:pPrChange w:id="113" w:author="273776" w:date="2011-06-10T17:42:00Z">
          <w:pPr>
            <w:pStyle w:val="Ttulo1"/>
            <w:pageBreakBefore w:val="0"/>
            <w:tabs>
              <w:tab w:val="clear" w:pos="1080"/>
              <w:tab w:val="num" w:pos="540"/>
            </w:tabs>
            <w:ind w:left="540"/>
          </w:pPr>
        </w:pPrChange>
      </w:pPr>
    </w:p>
    <w:p w:rsidR="00273DCD" w:rsidRPr="00667415" w:rsidRDefault="00273DCD" w:rsidP="00042EC1">
      <w:pPr>
        <w:pStyle w:val="Ttulo2"/>
        <w:tabs>
          <w:tab w:val="clear" w:pos="1512"/>
          <w:tab w:val="num" w:pos="1080"/>
        </w:tabs>
        <w:ind w:hanging="972"/>
        <w:rPr>
          <w:sz w:val="24"/>
          <w:szCs w:val="24"/>
        </w:rPr>
      </w:pPr>
      <w:bookmarkStart w:id="114" w:name="_Toc290922807"/>
      <w:r w:rsidRPr="00667415">
        <w:rPr>
          <w:sz w:val="24"/>
          <w:szCs w:val="24"/>
        </w:rPr>
        <w:t>Descrição da Demanda</w:t>
      </w:r>
      <w:bookmarkEnd w:id="114"/>
    </w:p>
    <w:p w:rsidR="00273DCD" w:rsidRPr="00667415" w:rsidRDefault="00273DCD" w:rsidP="00042EC1">
      <w:pPr>
        <w:keepNext/>
        <w:keepLines/>
        <w:ind w:left="850"/>
        <w:jc w:val="both"/>
        <w:rPr>
          <w:rFonts w:ascii="Arial" w:hAnsi="Arial" w:cs="Arial"/>
          <w:i/>
          <w:iCs/>
          <w:vanish/>
          <w:color w:val="0000FF"/>
          <w:sz w:val="18"/>
          <w:lang w:val="pt-BR"/>
        </w:rPr>
      </w:pPr>
    </w:p>
    <w:p w:rsidR="00273DCD" w:rsidRPr="00667415" w:rsidRDefault="00273DCD" w:rsidP="00042EC1">
      <w:pPr>
        <w:ind w:left="1080"/>
        <w:jc w:val="both"/>
        <w:rPr>
          <w:rFonts w:ascii="Arial" w:hAnsi="Arial" w:cs="Arial"/>
          <w:szCs w:val="20"/>
          <w:lang w:val="pt-BR"/>
        </w:rPr>
      </w:pPr>
      <w:r w:rsidRPr="00667415">
        <w:rPr>
          <w:rStyle w:val="Refdecomentrio"/>
          <w:rFonts w:ascii="Arial" w:hAnsi="Arial" w:cs="Arial"/>
          <w:vanish/>
          <w:sz w:val="20"/>
          <w:szCs w:val="20"/>
          <w:lang w:val="pt-BR"/>
        </w:rPr>
        <w:commentReference w:id="115"/>
      </w:r>
    </w:p>
    <w:p w:rsidR="009910BF" w:rsidRDefault="00461883">
      <w:pPr>
        <w:ind w:left="1080"/>
        <w:rPr>
          <w:ins w:id="116" w:author="273776" w:date="2011-06-14T16:54:00Z"/>
          <w:rFonts w:cs="Arial"/>
          <w:szCs w:val="22"/>
        </w:rPr>
        <w:pPrChange w:id="117" w:author="273776" w:date="2011-06-14T16:55:00Z">
          <w:pPr>
            <w:pStyle w:val="Bulleted1"/>
            <w:numPr>
              <w:numId w:val="0"/>
            </w:numPr>
            <w:spacing w:before="0" w:after="0"/>
            <w:ind w:left="12" w:firstLine="696"/>
            <w:jc w:val="both"/>
          </w:pPr>
        </w:pPrChange>
      </w:pPr>
      <w:del w:id="118" w:author="273776" w:date="2011-06-14T16:56:00Z">
        <w:r>
          <w:rPr>
            <w:rFonts w:ascii="Arial" w:hAnsi="Arial" w:cs="Arial"/>
            <w:sz w:val="22"/>
            <w:szCs w:val="22"/>
            <w:lang w:val="pt-BR"/>
          </w:rPr>
          <w:delText xml:space="preserve">O objetivo deste documento é </w:delText>
        </w:r>
      </w:del>
      <w:del w:id="119" w:author="273776" w:date="2011-05-09T17:05:00Z">
        <w:r>
          <w:rPr>
            <w:rFonts w:ascii="Arial" w:hAnsi="Arial" w:cs="Arial"/>
            <w:sz w:val="22"/>
            <w:szCs w:val="22"/>
            <w:lang w:val="pt-BR"/>
          </w:rPr>
          <w:delText xml:space="preserve">apresentar e detalhar </w:delText>
        </w:r>
      </w:del>
      <w:del w:id="120" w:author="273776" w:date="2011-05-09T17:06:00Z">
        <w:r>
          <w:rPr>
            <w:rFonts w:ascii="Arial" w:hAnsi="Arial" w:cs="Arial"/>
            <w:sz w:val="22"/>
            <w:szCs w:val="22"/>
            <w:lang w:val="pt-BR"/>
          </w:rPr>
          <w:delText>o novo Portfólio do Blackberry que visa oferecer aos clientes uma gama maior de serviços Blackberry, de forma a abranger uma fatia maior de mercado, permitindo a customização de pacotes e oferecendo maior variedade de serviços Blackberry para serem utilizados pelos usuários de planos pós-pago Oi.</w:delText>
        </w:r>
      </w:del>
      <w:ins w:id="121" w:author="273776" w:date="2011-06-14T16:55:00Z">
        <w:r>
          <w:rPr>
            <w:rFonts w:ascii="Arial" w:hAnsi="Arial" w:cs="Arial"/>
            <w:sz w:val="22"/>
            <w:szCs w:val="22"/>
            <w:lang w:val="pt-BR"/>
          </w:rPr>
          <w:t>Esse STI</w:t>
        </w:r>
      </w:ins>
      <w:ins w:id="122" w:author="273776" w:date="2011-06-14T16:54:00Z">
        <w:r w:rsidR="009910BF" w:rsidRPr="009910BF">
          <w:rPr>
            <w:rFonts w:ascii="Arial" w:hAnsi="Arial" w:cs="Arial"/>
            <w:sz w:val="22"/>
            <w:szCs w:val="22"/>
            <w:lang w:val="pt-BR"/>
            <w:rPrChange w:id="123" w:author="273776" w:date="2011-06-16T17:56:00Z">
              <w:rPr>
                <w:rFonts w:cs="Arial"/>
                <w:bCs/>
                <w:szCs w:val="22"/>
              </w:rPr>
            </w:rPrChange>
          </w:rPr>
          <w:t xml:space="preserve"> tem como objetivo promover melhorias no módulo de configurador de produtos do Siebel Marketing.</w:t>
        </w:r>
      </w:ins>
    </w:p>
    <w:p w:rsidR="009910BF" w:rsidRPr="009910BF" w:rsidRDefault="009910BF">
      <w:pPr>
        <w:ind w:left="1080"/>
        <w:rPr>
          <w:ins w:id="124" w:author="273776" w:date="2011-06-14T16:54:00Z"/>
          <w:rFonts w:cs="Arial"/>
          <w:szCs w:val="22"/>
        </w:rPr>
        <w:pPrChange w:id="125" w:author="273776" w:date="2011-06-14T16:55:00Z">
          <w:pPr>
            <w:pStyle w:val="Bulleted1"/>
            <w:numPr>
              <w:numId w:val="0"/>
            </w:numPr>
            <w:spacing w:before="0" w:after="0"/>
            <w:ind w:left="12" w:firstLine="696"/>
            <w:jc w:val="both"/>
          </w:pPr>
        </w:pPrChange>
      </w:pPr>
    </w:p>
    <w:p w:rsidR="009910BF" w:rsidRPr="009910BF" w:rsidRDefault="009910BF">
      <w:pPr>
        <w:ind w:left="1080"/>
        <w:rPr>
          <w:ins w:id="126" w:author="273776" w:date="2011-05-09T17:08:00Z"/>
          <w:rFonts w:ascii="Arial" w:hAnsi="Arial" w:cs="Arial"/>
          <w:sz w:val="22"/>
          <w:szCs w:val="22"/>
          <w:lang w:val="pt-BR"/>
          <w:rPrChange w:id="127" w:author="273776" w:date="2011-06-14T16:55:00Z">
            <w:rPr>
              <w:ins w:id="128" w:author="273776" w:date="2011-05-09T17:08:00Z"/>
              <w:rFonts w:ascii="Arial" w:hAnsi="Arial" w:cs="Arial"/>
              <w:highlight w:val="yellow"/>
              <w:lang w:val="pt-BR"/>
            </w:rPr>
          </w:rPrChange>
        </w:rPr>
        <w:pPrChange w:id="129" w:author="273776" w:date="2011-06-14T16:55:00Z">
          <w:pPr>
            <w:ind w:left="720"/>
          </w:pPr>
        </w:pPrChange>
      </w:pPr>
      <w:ins w:id="130" w:author="273776" w:date="2011-06-14T16:54:00Z">
        <w:r w:rsidRPr="009910BF">
          <w:rPr>
            <w:rFonts w:ascii="Arial" w:hAnsi="Arial" w:cs="Arial"/>
            <w:sz w:val="22"/>
            <w:szCs w:val="22"/>
            <w:lang w:val="pt-BR"/>
            <w:rPrChange w:id="131" w:author="273776" w:date="2011-06-16T17:56:00Z">
              <w:rPr>
                <w:rFonts w:cs="Arial"/>
                <w:szCs w:val="22"/>
              </w:rPr>
            </w:rPrChange>
          </w:rPr>
          <w:t>Nesta fase da demanda estamos contemplando alterações nos Pacotes de Minutos de Longa Dist</w:t>
        </w:r>
      </w:ins>
      <w:ins w:id="132" w:author="273776" w:date="2011-06-14T17:16:00Z">
        <w:r w:rsidRPr="009910BF">
          <w:rPr>
            <w:rFonts w:ascii="Arial" w:hAnsi="Arial" w:cs="Arial"/>
            <w:sz w:val="22"/>
            <w:szCs w:val="22"/>
            <w:lang w:val="pt-BR"/>
            <w:rPrChange w:id="133" w:author="273776" w:date="2011-06-16T17:56:00Z">
              <w:rPr>
                <w:rFonts w:ascii="Arial" w:hAnsi="Arial" w:cs="Arial"/>
                <w:sz w:val="22"/>
                <w:szCs w:val="22"/>
                <w:highlight w:val="lightGray"/>
                <w:lang w:val="pt-BR"/>
              </w:rPr>
            </w:rPrChange>
          </w:rPr>
          <w:t>â</w:t>
        </w:r>
      </w:ins>
      <w:ins w:id="134" w:author="273776" w:date="2011-06-14T16:54:00Z">
        <w:r w:rsidRPr="009910BF">
          <w:rPr>
            <w:rFonts w:ascii="Arial" w:hAnsi="Arial" w:cs="Arial"/>
            <w:sz w:val="22"/>
            <w:szCs w:val="22"/>
            <w:lang w:val="pt-BR"/>
            <w:rPrChange w:id="135" w:author="273776" w:date="2011-06-16T17:56:00Z">
              <w:rPr>
                <w:rFonts w:cs="Arial"/>
                <w:szCs w:val="22"/>
              </w:rPr>
            </w:rPrChange>
          </w:rPr>
          <w:t>ncia e nos Pacotes de Minutos para Planos Convergentes.</w:t>
        </w:r>
        <w:r w:rsidRPr="009910BF">
          <w:rPr>
            <w:rFonts w:ascii="Arial" w:hAnsi="Arial" w:cs="Arial"/>
            <w:sz w:val="22"/>
            <w:szCs w:val="22"/>
            <w:lang w:val="pt-BR"/>
            <w:rPrChange w:id="136" w:author="273776" w:date="2011-06-14T16:55:00Z">
              <w:rPr>
                <w:szCs w:val="22"/>
              </w:rPr>
            </w:rPrChange>
          </w:rPr>
          <w:t xml:space="preserve"> </w:t>
        </w:r>
      </w:ins>
    </w:p>
    <w:p w:rsidR="00D26DD0" w:rsidRPr="00667415" w:rsidDel="00D26DD0" w:rsidRDefault="00D26DD0" w:rsidP="00EB39CC">
      <w:pPr>
        <w:ind w:left="1080"/>
        <w:jc w:val="both"/>
        <w:rPr>
          <w:del w:id="137" w:author="273776" w:date="2011-05-09T15:04:00Z"/>
          <w:rFonts w:ascii="Arial" w:hAnsi="Arial" w:cs="Arial"/>
          <w:sz w:val="22"/>
          <w:szCs w:val="22"/>
          <w:lang w:val="pt-BR"/>
        </w:rPr>
      </w:pPr>
    </w:p>
    <w:p w:rsidR="00273DCD" w:rsidRPr="00667415" w:rsidRDefault="00273DCD" w:rsidP="00EB39CC">
      <w:pPr>
        <w:ind w:left="1080"/>
        <w:jc w:val="both"/>
        <w:rPr>
          <w:rFonts w:ascii="Arial" w:hAnsi="Arial" w:cs="Arial"/>
          <w:sz w:val="22"/>
          <w:szCs w:val="22"/>
          <w:lang w:val="pt-BR"/>
        </w:rPr>
      </w:pPr>
    </w:p>
    <w:p w:rsidR="00273DCD" w:rsidRPr="00667415" w:rsidDel="00D26DD0" w:rsidRDefault="00273DCD" w:rsidP="00EB39CC">
      <w:pPr>
        <w:ind w:left="1080"/>
        <w:jc w:val="both"/>
        <w:rPr>
          <w:del w:id="138" w:author="273776" w:date="2011-05-09T12:10:00Z"/>
          <w:rFonts w:ascii="Arial" w:hAnsi="Arial" w:cs="Arial"/>
          <w:sz w:val="22"/>
          <w:szCs w:val="22"/>
          <w:lang w:val="pt-BR"/>
        </w:rPr>
      </w:pPr>
      <w:del w:id="139" w:author="273776" w:date="2011-05-09T12:10:00Z">
        <w:r w:rsidRPr="00667415" w:rsidDel="00D26DD0">
          <w:rPr>
            <w:rFonts w:ascii="Arial" w:hAnsi="Arial" w:cs="Arial"/>
            <w:sz w:val="22"/>
            <w:szCs w:val="22"/>
            <w:lang w:val="pt-BR"/>
          </w:rPr>
          <w:delText>O Novo Portfólio Blackberry é um conjunto de novos serviços Blackberry, constituído pelos novos serviços Blackberry BIS, agregados por pacotes de dados e descontos na assinatura Blackberry e Créditos Oi, de forma a estabelecer um portfólio completo para os segmentos do varejo, empresarial e corporativo.</w:delText>
        </w:r>
      </w:del>
    </w:p>
    <w:p w:rsidR="00273DCD" w:rsidRPr="00667415" w:rsidDel="00D26DD0" w:rsidRDefault="00273DCD" w:rsidP="00EB39CC">
      <w:pPr>
        <w:ind w:left="1080"/>
        <w:jc w:val="both"/>
        <w:rPr>
          <w:del w:id="140" w:author="273776" w:date="2011-05-09T12:10:00Z"/>
          <w:rFonts w:ascii="Arial" w:hAnsi="Arial" w:cs="Arial"/>
          <w:sz w:val="22"/>
          <w:szCs w:val="22"/>
          <w:lang w:val="pt-BR"/>
        </w:rPr>
      </w:pPr>
    </w:p>
    <w:p w:rsidR="00273DCD" w:rsidRPr="00667415" w:rsidDel="00D26DD0" w:rsidRDefault="00273DCD" w:rsidP="00EB39CC">
      <w:pPr>
        <w:ind w:left="1080"/>
        <w:jc w:val="both"/>
        <w:rPr>
          <w:del w:id="141" w:author="273776" w:date="2011-05-09T12:10:00Z"/>
          <w:rFonts w:ascii="Arial" w:hAnsi="Arial" w:cs="Arial"/>
          <w:sz w:val="22"/>
          <w:szCs w:val="22"/>
          <w:lang w:val="pt-BR"/>
        </w:rPr>
      </w:pPr>
      <w:del w:id="142" w:author="273776" w:date="2011-05-09T12:10:00Z">
        <w:r w:rsidRPr="00667415" w:rsidDel="00D26DD0">
          <w:rPr>
            <w:rFonts w:ascii="Arial" w:hAnsi="Arial" w:cs="Arial"/>
            <w:sz w:val="22"/>
            <w:szCs w:val="22"/>
            <w:lang w:val="pt-BR"/>
          </w:rPr>
          <w:delText>Além da criação dos novos produtos do portfólio BIS 2011, deverão ser implementadas regras de negócio adicionais que visam aprimorar as regras vigentes, assim como agregar novas funcionalidades que flexibilizem a oferta do produto.</w:delText>
        </w:r>
      </w:del>
    </w:p>
    <w:p w:rsidR="00273DCD" w:rsidRPr="00667415" w:rsidDel="00D26DD0" w:rsidRDefault="00273DCD" w:rsidP="00EB39CC">
      <w:pPr>
        <w:ind w:left="1080"/>
        <w:jc w:val="both"/>
        <w:rPr>
          <w:del w:id="143" w:author="273776" w:date="2011-05-09T12:10:00Z"/>
          <w:rFonts w:ascii="Arial" w:hAnsi="Arial" w:cs="Arial"/>
          <w:sz w:val="22"/>
          <w:szCs w:val="22"/>
          <w:lang w:val="pt-BR"/>
        </w:rPr>
      </w:pPr>
    </w:p>
    <w:p w:rsidR="00273DCD" w:rsidRPr="00667415" w:rsidDel="00D26DD0" w:rsidRDefault="00273DCD" w:rsidP="00EB39CC">
      <w:pPr>
        <w:ind w:left="1080"/>
        <w:jc w:val="both"/>
        <w:rPr>
          <w:del w:id="144" w:author="273776" w:date="2011-05-09T12:10:00Z"/>
          <w:rFonts w:ascii="Arial" w:hAnsi="Arial" w:cs="Arial"/>
          <w:sz w:val="22"/>
          <w:szCs w:val="22"/>
          <w:lang w:val="pt-BR"/>
        </w:rPr>
      </w:pPr>
      <w:del w:id="145" w:author="273776" w:date="2011-05-09T12:10:00Z">
        <w:r w:rsidRPr="00667415" w:rsidDel="00D26DD0">
          <w:rPr>
            <w:rFonts w:ascii="Arial" w:hAnsi="Arial" w:cs="Arial"/>
            <w:sz w:val="22"/>
            <w:szCs w:val="22"/>
            <w:lang w:val="pt-BR"/>
          </w:rPr>
          <w:delText xml:space="preserve">Devido às necessidades da área de segmentos, torna-se necessário o faseamento das funcionalidades do novo portfólio Blackberry. </w:delText>
        </w:r>
      </w:del>
    </w:p>
    <w:p w:rsidR="00273DCD" w:rsidRPr="00667415" w:rsidDel="00D26DD0" w:rsidRDefault="00273DCD" w:rsidP="00EB39CC">
      <w:pPr>
        <w:ind w:left="1080"/>
        <w:jc w:val="both"/>
        <w:rPr>
          <w:del w:id="146" w:author="273776" w:date="2011-05-09T12:10:00Z"/>
          <w:rFonts w:ascii="Arial" w:hAnsi="Arial" w:cs="Arial"/>
          <w:sz w:val="22"/>
          <w:szCs w:val="22"/>
          <w:lang w:val="pt-BR"/>
        </w:rPr>
      </w:pPr>
    </w:p>
    <w:p w:rsidR="00273DCD" w:rsidRPr="00667415" w:rsidDel="00AC060B" w:rsidRDefault="00273DCD" w:rsidP="00EB39CC">
      <w:pPr>
        <w:ind w:left="1080"/>
        <w:jc w:val="both"/>
        <w:rPr>
          <w:del w:id="147" w:author="273776" w:date="2011-06-08T11:24:00Z"/>
          <w:rFonts w:ascii="Arial" w:hAnsi="Arial" w:cs="Arial"/>
          <w:sz w:val="22"/>
          <w:szCs w:val="22"/>
          <w:lang w:val="pt-BR"/>
        </w:rPr>
      </w:pPr>
      <w:del w:id="148" w:author="273776" w:date="2011-06-08T11:24:00Z">
        <w:r w:rsidRPr="00667415" w:rsidDel="00AC060B">
          <w:rPr>
            <w:rFonts w:ascii="Arial" w:hAnsi="Arial" w:cs="Arial"/>
            <w:sz w:val="22"/>
            <w:szCs w:val="22"/>
            <w:lang w:val="pt-BR"/>
          </w:rPr>
          <w:delText>Nesse documento estamos tratando somente as necessidades solicitadas para a fase 1 do requerimento (PDP05-Novo Portfólio Blackberry_v5.0)</w:delText>
        </w:r>
      </w:del>
    </w:p>
    <w:p w:rsidR="00D26DD0" w:rsidRPr="00667415" w:rsidDel="00D26DD0" w:rsidRDefault="00D26DD0" w:rsidP="00EB39CC">
      <w:pPr>
        <w:ind w:left="1080"/>
        <w:jc w:val="both"/>
        <w:rPr>
          <w:del w:id="149" w:author="273776" w:date="2011-05-09T15:08:00Z"/>
          <w:rFonts w:ascii="Arial" w:hAnsi="Arial" w:cs="Arial"/>
          <w:sz w:val="22"/>
          <w:szCs w:val="22"/>
          <w:lang w:val="pt-BR"/>
        </w:rPr>
      </w:pPr>
    </w:p>
    <w:p w:rsidR="00273DCD" w:rsidRPr="00667415" w:rsidRDefault="00273DCD" w:rsidP="00042EC1">
      <w:pPr>
        <w:pStyle w:val="Ttulo2"/>
        <w:tabs>
          <w:tab w:val="clear" w:pos="1512"/>
          <w:tab w:val="num" w:pos="1080"/>
        </w:tabs>
        <w:ind w:hanging="972"/>
        <w:rPr>
          <w:sz w:val="24"/>
          <w:szCs w:val="24"/>
        </w:rPr>
      </w:pPr>
      <w:bookmarkStart w:id="150" w:name="_Toc290922808"/>
      <w:r w:rsidRPr="00667415">
        <w:rPr>
          <w:sz w:val="24"/>
          <w:szCs w:val="24"/>
        </w:rPr>
        <w:t>Identificação da Demanda</w:t>
      </w:r>
      <w:bookmarkEnd w:id="150"/>
    </w:p>
    <w:p w:rsidR="00273DCD" w:rsidRPr="00667415" w:rsidRDefault="00273DCD" w:rsidP="00042EC1">
      <w:pPr>
        <w:rPr>
          <w:rFonts w:ascii="Arial" w:hAnsi="Arial" w:cs="Arial"/>
          <w:lang w:val="pt-BR"/>
        </w:rPr>
      </w:pPr>
    </w:p>
    <w:tbl>
      <w:tblPr>
        <w:tblW w:w="9781"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81"/>
      </w:tblGrid>
      <w:tr w:rsidR="00273DCD" w:rsidRPr="00667415" w:rsidTr="007C7E94">
        <w:trPr>
          <w:cantSplit/>
          <w:hidden w:val="0"/>
        </w:trPr>
        <w:tc>
          <w:tcPr>
            <w:tcW w:w="9781" w:type="dxa"/>
          </w:tcPr>
          <w:p w:rsidR="00A42130" w:rsidRPr="00A42130" w:rsidRDefault="00461883" w:rsidP="00833767">
            <w:pPr>
              <w:pStyle w:val="Recuodecorpodetexto"/>
              <w:rPr>
                <w:ins w:id="151" w:author="273776" w:date="2011-06-16T18:03:00Z"/>
                <w:rFonts w:ascii="Arial" w:hAnsi="Arial" w:cs="Arial"/>
                <w:vanish w:val="0"/>
                <w:szCs w:val="22"/>
                <w:lang w:val="pt-BR"/>
                <w:rPrChange w:id="152" w:author="273776" w:date="2011-06-16T18:04:00Z">
                  <w:rPr>
                    <w:ins w:id="153" w:author="273776" w:date="2011-06-16T18:03:00Z"/>
                    <w:rFonts w:ascii="Arial" w:hAnsi="Arial" w:cs="Arial"/>
                    <w:vanish w:val="0"/>
                    <w:highlight w:val="lightGray"/>
                    <w:lang w:val="pt-BR"/>
                  </w:rPr>
                </w:rPrChange>
              </w:rPr>
            </w:pPr>
            <w:ins w:id="154" w:author="273776" w:date="2011-06-08T11:25:00Z">
              <w:r>
                <w:rPr>
                  <w:rFonts w:ascii="Arial" w:hAnsi="Arial" w:cs="Arial"/>
                  <w:vanish w:val="0"/>
                  <w:lang w:val="pt-BR"/>
                </w:rPr>
                <w:t>Equipe:</w:t>
              </w:r>
            </w:ins>
            <w:ins w:id="155" w:author="273776" w:date="2011-06-16T17:57:00Z">
              <w:r w:rsidR="009910BF" w:rsidRPr="009910BF">
                <w:rPr>
                  <w:rFonts w:ascii="Arial" w:hAnsi="Arial" w:cs="Arial"/>
                  <w:vanish w:val="0"/>
                  <w:lang w:val="pt-BR"/>
                  <w:rPrChange w:id="156" w:author="273776" w:date="2011-06-16T18:04:00Z">
                    <w:rPr>
                      <w:rFonts w:ascii="Arial" w:hAnsi="Arial" w:cs="Arial"/>
                      <w:vanish w:val="0"/>
                      <w:highlight w:val="lightGray"/>
                      <w:lang w:val="pt-BR"/>
                    </w:rPr>
                  </w:rPrChange>
                </w:rPr>
                <w:t xml:space="preserve"> </w:t>
              </w:r>
            </w:ins>
          </w:p>
          <w:p w:rsidR="00273DCD" w:rsidRPr="0007098C" w:rsidDel="003C0220" w:rsidRDefault="009910BF" w:rsidP="007C7E94">
            <w:pPr>
              <w:pStyle w:val="Recuodecorpodetexto"/>
              <w:rPr>
                <w:del w:id="157" w:author="273776" w:date="2011-06-14T16:59:00Z"/>
                <w:rFonts w:ascii="Arial" w:hAnsi="Arial" w:cs="Arial"/>
                <w:sz w:val="22"/>
                <w:lang w:val="pt-BR"/>
              </w:rPr>
            </w:pPr>
            <w:ins w:id="158" w:author="273776" w:date="2011-06-16T17:57:00Z">
              <w:r w:rsidRPr="009910BF">
                <w:rPr>
                  <w:rFonts w:ascii="Arial" w:hAnsi="Arial" w:cs="Arial"/>
                  <w:vanish w:val="0"/>
                  <w:sz w:val="22"/>
                  <w:szCs w:val="22"/>
                  <w:lang w:val="pt-BR"/>
                </w:rPr>
                <w:t>Ger Produtos Pos-Pago E Convergente B2C</w:t>
              </w:r>
            </w:ins>
            <w:ins w:id="159" w:author="273776" w:date="2011-06-14T16:59:00Z">
              <w:r>
                <w:rPr>
                  <w:rFonts w:ascii="Arial" w:hAnsi="Arial" w:cs="Arial"/>
                  <w:bCs/>
                  <w:sz w:val="22"/>
                  <w:szCs w:val="22"/>
                  <w:lang w:val="pt-BR"/>
                </w:rPr>
                <w:t>Ger Produtos Pos-Pago E Convergente B2C</w:t>
              </w:r>
              <w:r>
                <w:rPr>
                  <w:rFonts w:ascii="Arial" w:hAnsi="Arial" w:cs="Arial"/>
                  <w:vanish w:val="0"/>
                  <w:sz w:val="22"/>
                  <w:szCs w:val="22"/>
                  <w:lang w:val="pt-BR"/>
                </w:rPr>
                <w:t xml:space="preserve"> </w:t>
              </w:r>
            </w:ins>
            <w:del w:id="160" w:author="273776" w:date="2011-06-14T16:59:00Z">
              <w:r>
                <w:rPr>
                  <w:rFonts w:ascii="Arial" w:hAnsi="Arial" w:cs="Arial"/>
                  <w:vanish w:val="0"/>
                  <w:sz w:val="22"/>
                  <w:szCs w:val="22"/>
                  <w:lang w:val="pt-BR"/>
                </w:rPr>
                <w:delText>Equipe:</w:delText>
              </w:r>
            </w:del>
          </w:p>
          <w:p w:rsidR="007B376F" w:rsidRPr="0007098C" w:rsidRDefault="009910BF">
            <w:pPr>
              <w:pStyle w:val="Recuodecorpodetexto"/>
              <w:rPr>
                <w:rFonts w:ascii="Arial" w:hAnsi="Arial" w:cs="Arial"/>
                <w:i/>
                <w:color w:val="3366FF"/>
                <w:szCs w:val="20"/>
                <w:lang w:val="pt-BR"/>
                <w:rPrChange w:id="161" w:author="273776" w:date="2011-06-16T18:51:00Z">
                  <w:rPr>
                    <w:rFonts w:ascii="Arial" w:hAnsi="Arial" w:cs="Arial"/>
                    <w:i/>
                    <w:color w:val="3366FF"/>
                    <w:sz w:val="22"/>
                    <w:lang w:val="pt-BR"/>
                  </w:rPr>
                </w:rPrChange>
              </w:rPr>
            </w:pPr>
            <w:del w:id="162" w:author="273776" w:date="2011-05-09T15:08:00Z">
              <w:r w:rsidRPr="009910BF">
                <w:rPr>
                  <w:rFonts w:ascii="Arial" w:hAnsi="Arial" w:cs="Arial"/>
                  <w:bCs/>
                  <w:vanish w:val="0"/>
                  <w:szCs w:val="20"/>
                  <w:lang w:val="pt-BR"/>
                  <w:rPrChange w:id="163" w:author="273776" w:date="2011-06-16T18:51:00Z">
                    <w:rPr>
                      <w:rFonts w:ascii="Arial" w:hAnsi="Arial" w:cs="Arial"/>
                      <w:bCs/>
                      <w:vanish w:val="0"/>
                      <w:sz w:val="22"/>
                      <w:szCs w:val="22"/>
                      <w:lang w:val="pt-BR"/>
                    </w:rPr>
                  </w:rPrChange>
                </w:rPr>
                <w:delText>Ger Produtos B2B</w:delText>
              </w:r>
            </w:del>
            <w:ins w:id="164" w:author="273776" w:date="2011-05-09T15:08:00Z">
              <w:r w:rsidRPr="009910BF">
                <w:rPr>
                  <w:szCs w:val="20"/>
                </w:rPr>
                <w:t>Ger Cadastro E Bases Ger Cadastro E Bases Ger Cadastro E Bases</w:t>
              </w:r>
            </w:ins>
          </w:p>
        </w:tc>
      </w:tr>
      <w:tr w:rsidR="00273DCD" w:rsidRPr="00667415" w:rsidTr="007C7E94">
        <w:trPr>
          <w:cantSplit/>
          <w:hidden w:val="0"/>
        </w:trPr>
        <w:tc>
          <w:tcPr>
            <w:tcW w:w="9781" w:type="dxa"/>
          </w:tcPr>
          <w:p w:rsidR="00A42130" w:rsidRPr="00A42130" w:rsidRDefault="00461883" w:rsidP="00833767">
            <w:pPr>
              <w:pStyle w:val="Recuodecorpodetexto"/>
              <w:rPr>
                <w:ins w:id="165" w:author="273776" w:date="2011-06-16T18:03:00Z"/>
                <w:rFonts w:ascii="Arial" w:hAnsi="Arial" w:cs="Arial"/>
                <w:vanish w:val="0"/>
                <w:lang w:val="pt-BR"/>
              </w:rPr>
            </w:pPr>
            <w:ins w:id="166" w:author="273776" w:date="2011-06-08T11:25:00Z">
              <w:r>
                <w:rPr>
                  <w:rFonts w:ascii="Arial" w:hAnsi="Arial" w:cs="Arial"/>
                  <w:vanish w:val="0"/>
                  <w:lang w:val="pt-BR"/>
                </w:rPr>
                <w:t>Função de negócio associada:</w:t>
              </w:r>
            </w:ins>
            <w:ins w:id="167" w:author="273776" w:date="2011-06-16T17:57:00Z">
              <w:r w:rsidR="009910BF" w:rsidRPr="009910BF">
                <w:rPr>
                  <w:rFonts w:ascii="Arial" w:hAnsi="Arial" w:cs="Arial"/>
                  <w:vanish w:val="0"/>
                  <w:lang w:val="pt-BR"/>
                  <w:rPrChange w:id="168" w:author="273776" w:date="2011-06-16T18:04:00Z">
                    <w:rPr>
                      <w:rFonts w:ascii="Arial" w:hAnsi="Arial" w:cs="Arial"/>
                      <w:vanish w:val="0"/>
                      <w:highlight w:val="lightGray"/>
                      <w:lang w:val="pt-BR"/>
                    </w:rPr>
                  </w:rPrChange>
                </w:rPr>
                <w:t xml:space="preserve"> </w:t>
              </w:r>
            </w:ins>
          </w:p>
          <w:p w:rsidR="00273DCD" w:rsidRPr="0007098C" w:rsidDel="003C0220" w:rsidRDefault="009910BF" w:rsidP="007C7E94">
            <w:pPr>
              <w:pStyle w:val="Recuodecorpodetexto"/>
              <w:rPr>
                <w:del w:id="169" w:author="273776" w:date="2011-06-14T16:59:00Z"/>
                <w:rFonts w:ascii="Arial" w:hAnsi="Arial" w:cs="Arial"/>
                <w:vanish w:val="0"/>
                <w:sz w:val="22"/>
                <w:szCs w:val="22"/>
                <w:lang w:val="pt-BR"/>
                <w:rPrChange w:id="170" w:author="273776" w:date="2011-06-16T18:51:00Z">
                  <w:rPr>
                    <w:del w:id="171" w:author="273776" w:date="2011-06-14T16:59:00Z"/>
                    <w:rFonts w:ascii="Arial" w:hAnsi="Arial" w:cs="Arial"/>
                    <w:sz w:val="22"/>
                    <w:lang w:val="pt-BR"/>
                  </w:rPr>
                </w:rPrChange>
              </w:rPr>
            </w:pPr>
            <w:ins w:id="172" w:author="273776" w:date="2011-06-16T17:57:00Z">
              <w:r w:rsidRPr="009910BF">
                <w:rPr>
                  <w:rFonts w:ascii="Arial" w:hAnsi="Arial" w:cs="Arial"/>
                  <w:vanish w:val="0"/>
                  <w:sz w:val="22"/>
                  <w:szCs w:val="22"/>
                  <w:lang w:val="pt-BR"/>
                </w:rPr>
                <w:t>Marketing/Produto</w:t>
              </w:r>
            </w:ins>
            <w:ins w:id="173" w:author="273776" w:date="2011-06-14T16:59:00Z">
              <w:r w:rsidRPr="00FE4F1A">
                <w:rPr>
                  <w:rFonts w:ascii="Arial" w:hAnsi="Arial" w:cs="Arial"/>
                  <w:vanish w:val="0"/>
                  <w:sz w:val="22"/>
                  <w:szCs w:val="22"/>
                  <w:lang w:val="pt-BR"/>
                </w:rPr>
                <w:t>M</w:t>
              </w:r>
            </w:ins>
            <w:ins w:id="174" w:author="273776" w:date="2011-06-16T18:50:00Z">
              <w:r w:rsidRPr="009910BF">
                <w:rPr>
                  <w:rFonts w:ascii="Arial" w:hAnsi="Arial" w:cs="Arial"/>
                  <w:vanish w:val="0"/>
                  <w:sz w:val="22"/>
                  <w:szCs w:val="22"/>
                  <w:lang w:val="pt-BR"/>
                  <w:rPrChange w:id="175" w:author="273776" w:date="2011-06-16T18:51:00Z">
                    <w:rPr>
                      <w:rFonts w:ascii="Arial" w:hAnsi="Arial" w:cs="Arial"/>
                      <w:vanish w:val="0"/>
                      <w:lang w:val="pt-BR"/>
                    </w:rPr>
                  </w:rPrChange>
                </w:rPr>
                <w:t>arke</w:t>
              </w:r>
            </w:ins>
            <w:ins w:id="176" w:author="273776" w:date="2011-06-14T16:59:00Z">
              <w:r w:rsidRPr="009910BF">
                <w:rPr>
                  <w:rFonts w:ascii="Arial" w:hAnsi="Arial" w:cs="Arial"/>
                  <w:sz w:val="22"/>
                  <w:szCs w:val="22"/>
                  <w:lang w:val="pt-BR"/>
                </w:rPr>
                <w:t>ting/Produto</w:t>
              </w:r>
            </w:ins>
            <w:del w:id="177" w:author="273776" w:date="2011-06-14T16:59:00Z">
              <w:r>
                <w:rPr>
                  <w:rFonts w:ascii="Arial" w:hAnsi="Arial" w:cs="Arial"/>
                  <w:vanish w:val="0"/>
                  <w:sz w:val="22"/>
                  <w:szCs w:val="22"/>
                  <w:lang w:val="pt-BR"/>
                </w:rPr>
                <w:delText>Função de negócio associada:</w:delText>
              </w:r>
            </w:del>
          </w:p>
          <w:p w:rsidR="00273DCD" w:rsidRPr="00A42130" w:rsidRDefault="00461883" w:rsidP="007C7E94">
            <w:pPr>
              <w:pStyle w:val="Recuodecorpodetexto"/>
              <w:rPr>
                <w:rFonts w:ascii="Arial" w:hAnsi="Arial" w:cs="Arial"/>
                <w:sz w:val="22"/>
                <w:lang w:val="pt-BR"/>
              </w:rPr>
            </w:pPr>
            <w:del w:id="178" w:author="273776" w:date="2011-05-09T15:37:00Z">
              <w:r>
                <w:rPr>
                  <w:rFonts w:ascii="Arial" w:hAnsi="Arial" w:cs="Arial"/>
                  <w:bCs/>
                  <w:vanish w:val="0"/>
                  <w:sz w:val="22"/>
                  <w:szCs w:val="22"/>
                  <w:lang w:val="pt-BR"/>
                </w:rPr>
                <w:delText>Marketing/Produto</w:delText>
              </w:r>
            </w:del>
          </w:p>
        </w:tc>
      </w:tr>
    </w:tbl>
    <w:p w:rsidR="00273DCD" w:rsidRDefault="00273DCD" w:rsidP="00042EC1">
      <w:pPr>
        <w:rPr>
          <w:ins w:id="179" w:author="273776" w:date="2011-06-09T20:00:00Z"/>
          <w:rFonts w:ascii="Arial" w:hAnsi="Arial" w:cs="Arial"/>
          <w:b/>
          <w:sz w:val="24"/>
          <w:lang w:val="pt-BR"/>
        </w:rPr>
      </w:pPr>
    </w:p>
    <w:p w:rsidR="00D767A4" w:rsidRPr="00667415" w:rsidDel="00393BC4" w:rsidRDefault="00D767A4" w:rsidP="00042EC1">
      <w:pPr>
        <w:rPr>
          <w:del w:id="180" w:author="273776" w:date="2011-06-14T17:11:00Z"/>
          <w:rFonts w:ascii="Arial" w:hAnsi="Arial" w:cs="Arial"/>
          <w:b/>
          <w:sz w:val="24"/>
          <w:lang w:val="pt-BR"/>
        </w:rPr>
      </w:pPr>
    </w:p>
    <w:p w:rsidR="00273DCD" w:rsidRDefault="00273DCD" w:rsidP="00042EC1">
      <w:pPr>
        <w:pStyle w:val="Ttulo2"/>
        <w:tabs>
          <w:tab w:val="clear" w:pos="1512"/>
          <w:tab w:val="num" w:pos="1080"/>
        </w:tabs>
        <w:ind w:hanging="972"/>
        <w:rPr>
          <w:ins w:id="181" w:author="273776" w:date="2011-06-09T20:00:00Z"/>
          <w:sz w:val="24"/>
          <w:szCs w:val="24"/>
        </w:rPr>
      </w:pPr>
      <w:bookmarkStart w:id="182" w:name="_Toc290922809"/>
      <w:r w:rsidRPr="00667415">
        <w:rPr>
          <w:sz w:val="24"/>
          <w:szCs w:val="24"/>
        </w:rPr>
        <w:t>Referências:</w:t>
      </w:r>
      <w:bookmarkEnd w:id="182"/>
    </w:p>
    <w:p w:rsidR="009910BF" w:rsidRPr="009910BF" w:rsidRDefault="009910BF">
      <w:pPr>
        <w:rPr>
          <w:del w:id="183" w:author="273776" w:date="2011-06-09T20:01:00Z"/>
          <w:rPrChange w:id="184" w:author="273776" w:date="2011-06-09T20:00:00Z">
            <w:rPr>
              <w:del w:id="185" w:author="273776" w:date="2011-06-09T20:01:00Z"/>
              <w:sz w:val="24"/>
              <w:szCs w:val="24"/>
            </w:rPr>
          </w:rPrChange>
        </w:rPr>
        <w:pPrChange w:id="186" w:author="273776" w:date="2011-06-09T20:00:00Z">
          <w:pPr>
            <w:pStyle w:val="Ttulo2"/>
            <w:tabs>
              <w:tab w:val="clear" w:pos="1512"/>
              <w:tab w:val="num" w:pos="1080"/>
            </w:tabs>
            <w:ind w:hanging="972"/>
          </w:pPr>
        </w:pPrChange>
      </w:pPr>
    </w:p>
    <w:p w:rsidR="00273DCD" w:rsidRPr="00667415" w:rsidRDefault="00273DCD" w:rsidP="00221536">
      <w:pPr>
        <w:rPr>
          <w:lang w:val="pt-BR"/>
        </w:rPr>
      </w:pPr>
    </w:p>
    <w:tbl>
      <w:tblPr>
        <w:tblW w:w="921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7"/>
        <w:gridCol w:w="2809"/>
        <w:gridCol w:w="2727"/>
      </w:tblGrid>
      <w:tr w:rsidR="00273DCD" w:rsidRPr="00667415" w:rsidTr="00221536">
        <w:tc>
          <w:tcPr>
            <w:tcW w:w="3677" w:type="dxa"/>
          </w:tcPr>
          <w:p w:rsidR="00273DCD" w:rsidRPr="00667415" w:rsidRDefault="00273DCD" w:rsidP="007C7E94">
            <w:pPr>
              <w:pStyle w:val="TextosemFormatao"/>
              <w:jc w:val="center"/>
              <w:rPr>
                <w:rFonts w:ascii="Arial" w:hAnsi="Arial" w:cs="Arial"/>
                <w:b/>
                <w:sz w:val="22"/>
                <w:szCs w:val="22"/>
              </w:rPr>
            </w:pPr>
            <w:r w:rsidRPr="00667415">
              <w:rPr>
                <w:rFonts w:ascii="Arial" w:hAnsi="Arial" w:cs="Arial"/>
                <w:b/>
                <w:sz w:val="22"/>
                <w:szCs w:val="22"/>
              </w:rPr>
              <w:t>Documento</w:t>
            </w:r>
          </w:p>
        </w:tc>
        <w:tc>
          <w:tcPr>
            <w:tcW w:w="2809" w:type="dxa"/>
          </w:tcPr>
          <w:p w:rsidR="00273DCD" w:rsidRPr="00667415" w:rsidRDefault="00273DCD" w:rsidP="007C7E94">
            <w:pPr>
              <w:pStyle w:val="TextosemFormatao"/>
              <w:jc w:val="center"/>
              <w:rPr>
                <w:rFonts w:ascii="Arial" w:hAnsi="Arial" w:cs="Arial"/>
                <w:b/>
                <w:sz w:val="22"/>
                <w:szCs w:val="22"/>
              </w:rPr>
            </w:pPr>
            <w:r w:rsidRPr="00667415">
              <w:rPr>
                <w:rFonts w:ascii="Arial" w:hAnsi="Arial" w:cs="Arial"/>
                <w:b/>
                <w:sz w:val="22"/>
                <w:szCs w:val="22"/>
              </w:rPr>
              <w:t>Data de Criação (*)</w:t>
            </w:r>
          </w:p>
        </w:tc>
        <w:tc>
          <w:tcPr>
            <w:tcW w:w="2727" w:type="dxa"/>
          </w:tcPr>
          <w:p w:rsidR="00273DCD" w:rsidRPr="00667415" w:rsidRDefault="00273DCD" w:rsidP="007C7E94">
            <w:pPr>
              <w:pStyle w:val="TextosemFormatao"/>
              <w:jc w:val="center"/>
              <w:rPr>
                <w:rFonts w:ascii="Arial" w:hAnsi="Arial" w:cs="Arial"/>
                <w:b/>
                <w:sz w:val="22"/>
                <w:szCs w:val="22"/>
              </w:rPr>
            </w:pPr>
            <w:r w:rsidRPr="00667415">
              <w:rPr>
                <w:rFonts w:ascii="Arial" w:hAnsi="Arial" w:cs="Arial"/>
                <w:b/>
                <w:sz w:val="22"/>
                <w:szCs w:val="22"/>
              </w:rPr>
              <w:t>Fonte de Origem</w:t>
            </w:r>
          </w:p>
        </w:tc>
      </w:tr>
      <w:tr w:rsidR="00273DCD" w:rsidRPr="00667415" w:rsidDel="003C0220" w:rsidTr="00221536">
        <w:trPr>
          <w:hidden w:val="0"/>
          <w:del w:id="187" w:author="273776" w:date="2011-06-14T16:59:00Z"/>
        </w:trPr>
        <w:tc>
          <w:tcPr>
            <w:tcW w:w="3677" w:type="dxa"/>
          </w:tcPr>
          <w:p w:rsidR="009470D5" w:rsidDel="003C0220" w:rsidRDefault="00010784">
            <w:pPr>
              <w:pStyle w:val="Recuodecorpodetexto"/>
              <w:rPr>
                <w:del w:id="188" w:author="273776" w:date="2011-06-14T16:59:00Z"/>
                <w:rFonts w:ascii="Arial" w:hAnsi="Arial" w:cs="Arial"/>
                <w:bCs/>
                <w:vanish w:val="0"/>
                <w:sz w:val="22"/>
                <w:highlight w:val="lightGray"/>
                <w:lang w:val="pt-BR"/>
                <w:rPrChange w:id="189" w:author="273776" w:date="2011-06-08T11:51:00Z">
                  <w:rPr>
                    <w:del w:id="190" w:author="273776" w:date="2011-06-14T16:59:00Z"/>
                    <w:rFonts w:ascii="Arial" w:hAnsi="Arial" w:cs="Arial"/>
                    <w:bCs/>
                    <w:vanish w:val="0"/>
                    <w:sz w:val="22"/>
                    <w:lang w:val="pt-BR"/>
                  </w:rPr>
                </w:rPrChange>
              </w:rPr>
            </w:pPr>
            <w:del w:id="191" w:author="273776" w:date="2011-05-09T15:38:00Z">
              <w:r w:rsidRPr="00010784">
                <w:rPr>
                  <w:rFonts w:ascii="Arial" w:hAnsi="Arial" w:cs="Arial"/>
                  <w:bCs/>
                  <w:vanish w:val="0"/>
                  <w:sz w:val="22"/>
                  <w:lang w:val="pt-BR"/>
                </w:rPr>
                <w:delText>PDP05-Novo Portfolio Blackberry_v5.0</w:delText>
              </w:r>
            </w:del>
          </w:p>
        </w:tc>
        <w:tc>
          <w:tcPr>
            <w:tcW w:w="2809" w:type="dxa"/>
          </w:tcPr>
          <w:p w:rsidR="007B376F" w:rsidRPr="006D1EBC" w:rsidDel="003C0220" w:rsidRDefault="00010784">
            <w:pPr>
              <w:pStyle w:val="Recuodecorpodetexto"/>
              <w:rPr>
                <w:del w:id="192" w:author="273776" w:date="2011-06-14T16:59:00Z"/>
                <w:rFonts w:ascii="Arial" w:hAnsi="Arial" w:cs="Arial"/>
                <w:bCs/>
                <w:vanish w:val="0"/>
                <w:sz w:val="22"/>
                <w:highlight w:val="lightGray"/>
                <w:lang w:val="pt-BR"/>
                <w:rPrChange w:id="193" w:author="273776" w:date="2011-06-08T11:51:00Z">
                  <w:rPr>
                    <w:del w:id="194" w:author="273776" w:date="2011-06-14T16:59:00Z"/>
                    <w:rFonts w:ascii="Arial" w:hAnsi="Arial" w:cs="Arial"/>
                    <w:bCs/>
                    <w:vanish w:val="0"/>
                    <w:sz w:val="22"/>
                    <w:lang w:val="pt-BR"/>
                  </w:rPr>
                </w:rPrChange>
              </w:rPr>
            </w:pPr>
            <w:del w:id="195" w:author="273776" w:date="2011-05-09T15:39:00Z">
              <w:r w:rsidRPr="00010784">
                <w:rPr>
                  <w:rFonts w:ascii="Arial" w:hAnsi="Arial" w:cs="Arial"/>
                  <w:bCs/>
                  <w:vanish w:val="0"/>
                  <w:sz w:val="22"/>
                  <w:lang w:val="pt-BR"/>
                </w:rPr>
                <w:delText>16</w:delText>
              </w:r>
            </w:del>
            <w:del w:id="196" w:author="273776" w:date="2011-06-14T16:59:00Z">
              <w:r w:rsidR="009E5134" w:rsidRPr="009E5134" w:rsidDel="003C0220">
                <w:rPr>
                  <w:rFonts w:ascii="Arial" w:hAnsi="Arial" w:cs="Arial"/>
                  <w:bCs/>
                  <w:vanish w:val="0"/>
                  <w:sz w:val="22"/>
                  <w:lang w:val="pt-BR"/>
                </w:rPr>
                <w:delText>/</w:delText>
              </w:r>
            </w:del>
            <w:del w:id="197" w:author="273776" w:date="2011-05-09T15:39:00Z">
              <w:r w:rsidR="00C4246F" w:rsidRPr="00C4246F">
                <w:rPr>
                  <w:rFonts w:ascii="Arial" w:hAnsi="Arial" w:cs="Arial"/>
                  <w:bCs/>
                  <w:vanish w:val="0"/>
                  <w:sz w:val="22"/>
                  <w:lang w:val="pt-BR"/>
                </w:rPr>
                <w:delText>11</w:delText>
              </w:r>
            </w:del>
            <w:del w:id="198" w:author="273776" w:date="2011-06-14T16:59:00Z">
              <w:r w:rsidR="00C4246F" w:rsidRPr="00C4246F" w:rsidDel="003C0220">
                <w:rPr>
                  <w:rFonts w:ascii="Arial" w:hAnsi="Arial" w:cs="Arial"/>
                  <w:bCs/>
                  <w:vanish w:val="0"/>
                  <w:sz w:val="22"/>
                  <w:lang w:val="pt-BR"/>
                </w:rPr>
                <w:delText>/2010</w:delText>
              </w:r>
            </w:del>
          </w:p>
        </w:tc>
        <w:tc>
          <w:tcPr>
            <w:tcW w:w="2727" w:type="dxa"/>
          </w:tcPr>
          <w:p w:rsidR="009910BF" w:rsidRDefault="00010784">
            <w:pPr>
              <w:pStyle w:val="TextosemFormatao"/>
              <w:rPr>
                <w:del w:id="199" w:author="273776" w:date="2011-06-14T16:59:00Z"/>
                <w:rFonts w:ascii="Arial" w:hAnsi="Arial" w:cs="Arial"/>
                <w:bCs/>
                <w:sz w:val="22"/>
                <w:szCs w:val="22"/>
                <w:lang w:eastAsia="en-US"/>
              </w:rPr>
              <w:pPrChange w:id="200" w:author="273776" w:date="2011-05-09T15:41:00Z">
                <w:pPr>
                  <w:pStyle w:val="TextosemFormatao"/>
                  <w:jc w:val="both"/>
                </w:pPr>
              </w:pPrChange>
            </w:pPr>
            <w:del w:id="201" w:author="273776" w:date="2011-05-09T15:41:00Z">
              <w:r>
                <w:rPr>
                  <w:rFonts w:ascii="Arial" w:hAnsi="Arial" w:cs="Arial"/>
                  <w:bCs/>
                  <w:sz w:val="22"/>
                  <w:szCs w:val="22"/>
                  <w:lang w:eastAsia="en-US"/>
                </w:rPr>
                <w:delText>Denis B. Heinrich</w:delText>
              </w:r>
            </w:del>
          </w:p>
        </w:tc>
      </w:tr>
      <w:tr w:rsidR="00273DCD" w:rsidRPr="00667415" w:rsidDel="00080615" w:rsidTr="00221536">
        <w:trPr>
          <w:hidden w:val="0"/>
          <w:del w:id="202" w:author="273776" w:date="2011-05-09T15:38:00Z"/>
        </w:trPr>
        <w:tc>
          <w:tcPr>
            <w:tcW w:w="3677" w:type="dxa"/>
          </w:tcPr>
          <w:p w:rsidR="00273DCD" w:rsidRPr="00667415" w:rsidDel="00080615" w:rsidRDefault="00273DCD" w:rsidP="00EB39CC">
            <w:pPr>
              <w:pStyle w:val="Recuodecorpodetexto"/>
              <w:rPr>
                <w:del w:id="203" w:author="273776" w:date="2011-05-09T15:38:00Z"/>
                <w:rFonts w:ascii="Arial" w:hAnsi="Arial" w:cs="Arial"/>
                <w:bCs/>
                <w:vanish w:val="0"/>
                <w:sz w:val="22"/>
                <w:lang w:val="pt-BR"/>
              </w:rPr>
            </w:pPr>
            <w:del w:id="204" w:author="273776" w:date="2011-05-09T15:38:00Z">
              <w:r w:rsidRPr="00667415" w:rsidDel="00080615">
                <w:rPr>
                  <w:rFonts w:ascii="Arial" w:hAnsi="Arial" w:cs="Arial"/>
                  <w:bCs/>
                  <w:vanish w:val="0"/>
                  <w:sz w:val="22"/>
                  <w:szCs w:val="22"/>
                  <w:lang w:val="pt-BR"/>
                </w:rPr>
                <w:delText>Estudo_STI_51162_Arbor_v1</w:delText>
              </w:r>
            </w:del>
          </w:p>
        </w:tc>
        <w:tc>
          <w:tcPr>
            <w:tcW w:w="2809" w:type="dxa"/>
          </w:tcPr>
          <w:p w:rsidR="00273DCD" w:rsidRPr="00667415" w:rsidDel="00080615" w:rsidRDefault="00273DCD" w:rsidP="00EB39CC">
            <w:pPr>
              <w:pStyle w:val="Recuodecorpodetexto"/>
              <w:rPr>
                <w:del w:id="205" w:author="273776" w:date="2011-05-09T15:38:00Z"/>
                <w:rFonts w:ascii="Arial" w:hAnsi="Arial" w:cs="Arial"/>
                <w:bCs/>
                <w:vanish w:val="0"/>
                <w:sz w:val="22"/>
                <w:lang w:val="pt-BR"/>
              </w:rPr>
            </w:pPr>
            <w:del w:id="206" w:author="273776" w:date="2011-05-09T15:38:00Z">
              <w:r w:rsidRPr="00667415" w:rsidDel="00080615">
                <w:rPr>
                  <w:rFonts w:ascii="Arial" w:hAnsi="Arial" w:cs="Arial"/>
                  <w:bCs/>
                  <w:vanish w:val="0"/>
                  <w:sz w:val="22"/>
                  <w:szCs w:val="22"/>
                  <w:lang w:val="pt-BR"/>
                </w:rPr>
                <w:delText>08/02/2011</w:delText>
              </w:r>
            </w:del>
          </w:p>
        </w:tc>
        <w:tc>
          <w:tcPr>
            <w:tcW w:w="2727" w:type="dxa"/>
          </w:tcPr>
          <w:p w:rsidR="00273DCD" w:rsidRPr="003F2F99" w:rsidDel="00080615" w:rsidRDefault="00010784" w:rsidP="00EB39CC">
            <w:pPr>
              <w:pStyle w:val="TextosemFormatao"/>
              <w:jc w:val="both"/>
              <w:rPr>
                <w:del w:id="207" w:author="273776" w:date="2011-05-09T15:38:00Z"/>
                <w:rFonts w:ascii="Arial" w:hAnsi="Arial" w:cs="Arial"/>
                <w:sz w:val="22"/>
                <w:szCs w:val="22"/>
              </w:rPr>
            </w:pPr>
            <w:del w:id="208" w:author="273776" w:date="2011-05-09T15:38:00Z">
              <w:r>
                <w:rPr>
                  <w:rFonts w:ascii="Arial" w:hAnsi="Arial" w:cs="Arial"/>
                  <w:sz w:val="22"/>
                  <w:szCs w:val="22"/>
                </w:rPr>
                <w:delText>Daniel Andrade Fonseca</w:delText>
              </w:r>
            </w:del>
          </w:p>
        </w:tc>
      </w:tr>
      <w:tr w:rsidR="00273DCD" w:rsidRPr="00667415" w:rsidDel="00080615" w:rsidTr="00221536">
        <w:trPr>
          <w:hidden w:val="0"/>
          <w:del w:id="209" w:author="273776" w:date="2011-05-09T15:38:00Z"/>
        </w:trPr>
        <w:tc>
          <w:tcPr>
            <w:tcW w:w="3677" w:type="dxa"/>
          </w:tcPr>
          <w:p w:rsidR="00273DCD" w:rsidRPr="00667415" w:rsidDel="00080615" w:rsidRDefault="00273DCD" w:rsidP="00EB39CC">
            <w:pPr>
              <w:pStyle w:val="Recuodecorpodetexto"/>
              <w:rPr>
                <w:del w:id="210" w:author="273776" w:date="2011-05-09T15:38:00Z"/>
                <w:rFonts w:ascii="Arial" w:hAnsi="Arial" w:cs="Arial"/>
                <w:bCs/>
                <w:vanish w:val="0"/>
                <w:sz w:val="22"/>
                <w:lang w:val="pt-BR"/>
              </w:rPr>
            </w:pPr>
            <w:del w:id="211" w:author="273776" w:date="2011-05-09T15:38:00Z">
              <w:r w:rsidRPr="00667415" w:rsidDel="00080615">
                <w:rPr>
                  <w:rFonts w:ascii="Arial" w:hAnsi="Arial" w:cs="Arial"/>
                  <w:bCs/>
                  <w:vanish w:val="0"/>
                  <w:sz w:val="22"/>
                  <w:szCs w:val="22"/>
                  <w:lang w:val="pt-BR"/>
                </w:rPr>
                <w:delText>Estudo_TI_STI51162_DWCadastro</w:delText>
              </w:r>
            </w:del>
          </w:p>
        </w:tc>
        <w:tc>
          <w:tcPr>
            <w:tcW w:w="2809" w:type="dxa"/>
          </w:tcPr>
          <w:p w:rsidR="00273DCD" w:rsidRPr="00667415" w:rsidDel="00080615" w:rsidRDefault="00273DCD" w:rsidP="00EB39CC">
            <w:pPr>
              <w:pStyle w:val="Recuodecorpodetexto"/>
              <w:rPr>
                <w:del w:id="212" w:author="273776" w:date="2011-05-09T15:38:00Z"/>
                <w:rFonts w:ascii="Arial" w:hAnsi="Arial" w:cs="Arial"/>
                <w:bCs/>
                <w:vanish w:val="0"/>
                <w:sz w:val="22"/>
                <w:lang w:val="pt-BR"/>
              </w:rPr>
            </w:pPr>
            <w:del w:id="213" w:author="273776" w:date="2011-05-09T15:38:00Z">
              <w:r w:rsidRPr="00667415" w:rsidDel="00080615">
                <w:rPr>
                  <w:rFonts w:ascii="Arial" w:hAnsi="Arial" w:cs="Arial"/>
                  <w:bCs/>
                  <w:vanish w:val="0"/>
                  <w:sz w:val="22"/>
                  <w:szCs w:val="22"/>
                  <w:lang w:val="pt-BR"/>
                </w:rPr>
                <w:delText>01/03/2011</w:delText>
              </w:r>
            </w:del>
          </w:p>
        </w:tc>
        <w:tc>
          <w:tcPr>
            <w:tcW w:w="2727" w:type="dxa"/>
          </w:tcPr>
          <w:p w:rsidR="00273DCD" w:rsidRPr="003F2F99" w:rsidDel="00080615" w:rsidRDefault="00010784" w:rsidP="00EB39CC">
            <w:pPr>
              <w:pStyle w:val="TextosemFormatao"/>
              <w:jc w:val="both"/>
              <w:rPr>
                <w:del w:id="214" w:author="273776" w:date="2011-05-09T15:38:00Z"/>
                <w:rFonts w:ascii="Arial" w:hAnsi="Arial" w:cs="Arial"/>
                <w:sz w:val="22"/>
                <w:szCs w:val="22"/>
              </w:rPr>
            </w:pPr>
            <w:del w:id="215" w:author="273776" w:date="2011-05-09T15:38:00Z">
              <w:r>
                <w:rPr>
                  <w:rFonts w:ascii="Arial" w:hAnsi="Arial" w:cs="Arial"/>
                  <w:sz w:val="22"/>
                  <w:szCs w:val="22"/>
                </w:rPr>
                <w:delText>Camilla Fagundes</w:delText>
              </w:r>
            </w:del>
          </w:p>
        </w:tc>
      </w:tr>
      <w:tr w:rsidR="00273DCD" w:rsidRPr="00667415" w:rsidDel="00080615" w:rsidTr="00221536">
        <w:trPr>
          <w:hidden w:val="0"/>
          <w:del w:id="216" w:author="273776" w:date="2011-05-09T15:38:00Z"/>
        </w:trPr>
        <w:tc>
          <w:tcPr>
            <w:tcW w:w="3677" w:type="dxa"/>
          </w:tcPr>
          <w:p w:rsidR="00273DCD" w:rsidRPr="00667415" w:rsidDel="00080615" w:rsidRDefault="00273DCD" w:rsidP="00EB39CC">
            <w:pPr>
              <w:pStyle w:val="Recuodecorpodetexto"/>
              <w:rPr>
                <w:del w:id="217" w:author="273776" w:date="2011-05-09T15:38:00Z"/>
                <w:rFonts w:ascii="Arial" w:hAnsi="Arial" w:cs="Arial"/>
                <w:bCs/>
                <w:vanish w:val="0"/>
                <w:sz w:val="22"/>
                <w:lang w:val="pt-BR"/>
              </w:rPr>
            </w:pPr>
            <w:del w:id="218" w:author="273776" w:date="2011-05-09T15:38:00Z">
              <w:r w:rsidRPr="00667415" w:rsidDel="00080615">
                <w:rPr>
                  <w:rFonts w:ascii="Arial" w:hAnsi="Arial" w:cs="Arial"/>
                  <w:bCs/>
                  <w:vanish w:val="0"/>
                  <w:sz w:val="22"/>
                  <w:szCs w:val="22"/>
                  <w:lang w:val="pt-BR"/>
                </w:rPr>
                <w:delText>51162 - Estudo Aprovisionamento</w:delText>
              </w:r>
            </w:del>
          </w:p>
        </w:tc>
        <w:tc>
          <w:tcPr>
            <w:tcW w:w="2809" w:type="dxa"/>
          </w:tcPr>
          <w:p w:rsidR="00273DCD" w:rsidRPr="00667415" w:rsidDel="00080615" w:rsidRDefault="00273DCD" w:rsidP="00EB39CC">
            <w:pPr>
              <w:pStyle w:val="Recuodecorpodetexto"/>
              <w:rPr>
                <w:del w:id="219" w:author="273776" w:date="2011-05-09T15:38:00Z"/>
                <w:rFonts w:ascii="Arial" w:hAnsi="Arial" w:cs="Arial"/>
                <w:bCs/>
                <w:vanish w:val="0"/>
                <w:sz w:val="22"/>
                <w:lang w:val="pt-BR"/>
              </w:rPr>
            </w:pPr>
            <w:del w:id="220" w:author="273776" w:date="2011-05-09T15:38:00Z">
              <w:r w:rsidRPr="00667415" w:rsidDel="00080615">
                <w:rPr>
                  <w:rFonts w:ascii="Arial" w:hAnsi="Arial" w:cs="Arial"/>
                  <w:bCs/>
                  <w:vanish w:val="0"/>
                  <w:sz w:val="22"/>
                  <w:szCs w:val="22"/>
                  <w:lang w:val="pt-BR"/>
                </w:rPr>
                <w:delText>20/03/2011</w:delText>
              </w:r>
            </w:del>
          </w:p>
        </w:tc>
        <w:tc>
          <w:tcPr>
            <w:tcW w:w="2727" w:type="dxa"/>
          </w:tcPr>
          <w:p w:rsidR="00273DCD" w:rsidRPr="003F2F99" w:rsidDel="00080615" w:rsidRDefault="00010784" w:rsidP="00EB39CC">
            <w:pPr>
              <w:pStyle w:val="Recuodecorpodetexto"/>
              <w:rPr>
                <w:del w:id="221" w:author="273776" w:date="2011-05-09T15:38:00Z"/>
                <w:rFonts w:ascii="Arial" w:hAnsi="Arial" w:cs="Arial"/>
                <w:bCs/>
                <w:vanish w:val="0"/>
                <w:sz w:val="22"/>
                <w:lang w:val="pt-BR"/>
              </w:rPr>
            </w:pPr>
            <w:del w:id="222" w:author="273776" w:date="2011-05-09T15:38:00Z">
              <w:r>
                <w:rPr>
                  <w:rFonts w:ascii="Arial" w:hAnsi="Arial" w:cs="Arial"/>
                  <w:bCs/>
                  <w:sz w:val="22"/>
                  <w:szCs w:val="22"/>
                  <w:lang w:val="pt-BR"/>
                </w:rPr>
                <w:delText>Patrick Coutinho</w:delText>
              </w:r>
            </w:del>
          </w:p>
        </w:tc>
      </w:tr>
      <w:tr w:rsidR="00273DCD" w:rsidRPr="00667415" w:rsidDel="00080615" w:rsidTr="00221536">
        <w:trPr>
          <w:hidden w:val="0"/>
          <w:del w:id="223" w:author="273776" w:date="2011-05-09T15:38:00Z"/>
        </w:trPr>
        <w:tc>
          <w:tcPr>
            <w:tcW w:w="3677" w:type="dxa"/>
          </w:tcPr>
          <w:p w:rsidR="00273DCD" w:rsidRPr="00667415" w:rsidDel="00080615" w:rsidRDefault="00273DCD" w:rsidP="00EB39CC">
            <w:pPr>
              <w:pStyle w:val="Recuodecorpodetexto"/>
              <w:rPr>
                <w:del w:id="224" w:author="273776" w:date="2011-05-09T15:38:00Z"/>
                <w:rFonts w:ascii="Arial" w:hAnsi="Arial" w:cs="Arial"/>
                <w:bCs/>
                <w:vanish w:val="0"/>
                <w:sz w:val="22"/>
                <w:lang w:val="pt-BR"/>
              </w:rPr>
            </w:pPr>
            <w:del w:id="225" w:author="273776" w:date="2011-05-09T15:38:00Z">
              <w:r w:rsidRPr="00667415" w:rsidDel="00080615">
                <w:rPr>
                  <w:rFonts w:ascii="Arial" w:hAnsi="Arial" w:cs="Arial"/>
                  <w:bCs/>
                  <w:vanish w:val="0"/>
                  <w:sz w:val="22"/>
                  <w:szCs w:val="22"/>
                  <w:lang w:val="pt-BR"/>
                </w:rPr>
                <w:delText>51162_Estudo_SIEBEL_v1.0</w:delText>
              </w:r>
            </w:del>
          </w:p>
        </w:tc>
        <w:tc>
          <w:tcPr>
            <w:tcW w:w="2809" w:type="dxa"/>
          </w:tcPr>
          <w:p w:rsidR="00273DCD" w:rsidRPr="00667415" w:rsidDel="00080615" w:rsidRDefault="00273DCD" w:rsidP="00EB39CC">
            <w:pPr>
              <w:pStyle w:val="Recuodecorpodetexto"/>
              <w:rPr>
                <w:del w:id="226" w:author="273776" w:date="2011-05-09T15:38:00Z"/>
                <w:rFonts w:ascii="Arial" w:hAnsi="Arial" w:cs="Arial"/>
                <w:bCs/>
                <w:vanish w:val="0"/>
                <w:sz w:val="22"/>
                <w:lang w:val="pt-BR"/>
              </w:rPr>
            </w:pPr>
            <w:del w:id="227" w:author="273776" w:date="2011-05-09T15:38:00Z">
              <w:r w:rsidRPr="00667415" w:rsidDel="00080615">
                <w:rPr>
                  <w:rFonts w:ascii="Arial" w:hAnsi="Arial" w:cs="Arial"/>
                  <w:bCs/>
                  <w:vanish w:val="0"/>
                  <w:sz w:val="22"/>
                  <w:szCs w:val="22"/>
                  <w:lang w:val="pt-BR"/>
                </w:rPr>
                <w:delText>20/03/2011</w:delText>
              </w:r>
            </w:del>
          </w:p>
        </w:tc>
        <w:tc>
          <w:tcPr>
            <w:tcW w:w="2727" w:type="dxa"/>
          </w:tcPr>
          <w:p w:rsidR="00273DCD" w:rsidRPr="003F2F99" w:rsidDel="00080615" w:rsidRDefault="00010784" w:rsidP="00EB39CC">
            <w:pPr>
              <w:pStyle w:val="TextosemFormatao"/>
              <w:jc w:val="both"/>
              <w:rPr>
                <w:del w:id="228" w:author="273776" w:date="2011-05-09T15:38:00Z"/>
                <w:rFonts w:ascii="Arial" w:hAnsi="Arial" w:cs="Arial"/>
                <w:bCs/>
                <w:sz w:val="22"/>
                <w:szCs w:val="22"/>
                <w:lang w:eastAsia="en-US"/>
              </w:rPr>
            </w:pPr>
            <w:del w:id="229" w:author="273776" w:date="2011-05-09T15:38:00Z">
              <w:r>
                <w:rPr>
                  <w:rFonts w:ascii="Arial" w:hAnsi="Arial" w:cs="Arial"/>
                  <w:bCs/>
                  <w:sz w:val="22"/>
                  <w:szCs w:val="22"/>
                </w:rPr>
                <w:delText>Marcelo Thaisen</w:delText>
              </w:r>
            </w:del>
          </w:p>
        </w:tc>
      </w:tr>
      <w:tr w:rsidR="003C0220" w:rsidRPr="00667415" w:rsidTr="00221536">
        <w:trPr>
          <w:hidden w:val="0"/>
        </w:trPr>
        <w:tc>
          <w:tcPr>
            <w:tcW w:w="3677" w:type="dxa"/>
          </w:tcPr>
          <w:p w:rsidR="003C0220" w:rsidRPr="00A42130" w:rsidRDefault="00461883" w:rsidP="00EB39CC">
            <w:pPr>
              <w:pStyle w:val="Recuodecorpodetexto"/>
              <w:rPr>
                <w:rFonts w:ascii="Arial" w:hAnsi="Arial" w:cs="Arial"/>
                <w:bCs/>
                <w:vanish w:val="0"/>
                <w:sz w:val="22"/>
                <w:lang w:val="pt-BR"/>
              </w:rPr>
            </w:pPr>
            <w:ins w:id="230" w:author="273776" w:date="2011-06-14T16:59:00Z">
              <w:r>
                <w:rPr>
                  <w:rFonts w:ascii="Arial" w:hAnsi="Arial" w:cs="Arial"/>
                  <w:bCs/>
                  <w:vanish w:val="0"/>
                  <w:sz w:val="22"/>
                  <w:szCs w:val="22"/>
                  <w:lang w:val="pt-BR"/>
                </w:rPr>
                <w:t>Requerimento_Solicitacao Melhorias no Configurador de Benefícios v1.0</w:t>
              </w:r>
            </w:ins>
          </w:p>
        </w:tc>
        <w:tc>
          <w:tcPr>
            <w:tcW w:w="2809" w:type="dxa"/>
          </w:tcPr>
          <w:p w:rsidR="003C0220" w:rsidRPr="00A42130" w:rsidRDefault="00461883" w:rsidP="00EB39CC">
            <w:pPr>
              <w:pStyle w:val="Recuodecorpodetexto"/>
              <w:rPr>
                <w:rFonts w:ascii="Arial" w:hAnsi="Arial" w:cs="Arial"/>
                <w:bCs/>
                <w:vanish w:val="0"/>
                <w:sz w:val="22"/>
                <w:lang w:val="pt-BR"/>
              </w:rPr>
            </w:pPr>
            <w:ins w:id="231" w:author="273776" w:date="2011-06-14T16:59:00Z">
              <w:r>
                <w:rPr>
                  <w:rFonts w:ascii="Arial" w:hAnsi="Arial" w:cs="Arial"/>
                  <w:bCs/>
                  <w:vanish w:val="0"/>
                  <w:sz w:val="22"/>
                  <w:szCs w:val="22"/>
                  <w:lang w:val="pt-BR"/>
                </w:rPr>
                <w:t>24.03.2010</w:t>
              </w:r>
            </w:ins>
          </w:p>
        </w:tc>
        <w:tc>
          <w:tcPr>
            <w:tcW w:w="2727" w:type="dxa"/>
          </w:tcPr>
          <w:p w:rsidR="009910BF" w:rsidRDefault="00461883">
            <w:pPr>
              <w:pStyle w:val="TextosemFormatao"/>
              <w:rPr>
                <w:rFonts w:ascii="Arial" w:hAnsi="Arial" w:cs="Arial"/>
                <w:bCs/>
                <w:sz w:val="22"/>
                <w:szCs w:val="22"/>
                <w:lang w:eastAsia="en-US"/>
              </w:rPr>
              <w:pPrChange w:id="232" w:author="273776" w:date="2011-06-09T20:01:00Z">
                <w:pPr>
                  <w:pStyle w:val="TextosemFormatao"/>
                  <w:jc w:val="both"/>
                </w:pPr>
              </w:pPrChange>
            </w:pPr>
            <w:ins w:id="233" w:author="273776" w:date="2011-06-14T16:59:00Z">
              <w:r>
                <w:rPr>
                  <w:rFonts w:ascii="Arial" w:hAnsi="Arial" w:cs="Arial"/>
                  <w:sz w:val="22"/>
                  <w:szCs w:val="22"/>
                </w:rPr>
                <w:t>Tathiana Crivano</w:t>
              </w:r>
            </w:ins>
          </w:p>
        </w:tc>
      </w:tr>
    </w:tbl>
    <w:p w:rsidR="00273DCD" w:rsidRPr="00667415" w:rsidRDefault="00273DCD" w:rsidP="00042EC1">
      <w:pPr>
        <w:pStyle w:val="Ttulo1"/>
        <w:pageBreakBefore w:val="0"/>
        <w:tabs>
          <w:tab w:val="clear" w:pos="1080"/>
          <w:tab w:val="num" w:pos="540"/>
        </w:tabs>
        <w:ind w:left="540"/>
        <w:rPr>
          <w:sz w:val="32"/>
          <w:szCs w:val="32"/>
        </w:rPr>
      </w:pPr>
      <w:bookmarkStart w:id="234" w:name="_Toc290922810"/>
      <w:r w:rsidRPr="00667415">
        <w:rPr>
          <w:sz w:val="32"/>
          <w:szCs w:val="32"/>
        </w:rPr>
        <w:t>Detalhamento do Escopo</w:t>
      </w:r>
      <w:bookmarkEnd w:id="234"/>
    </w:p>
    <w:p w:rsidR="00273DCD" w:rsidRPr="00667415" w:rsidRDefault="00273DCD" w:rsidP="00042EC1">
      <w:pPr>
        <w:pStyle w:val="Ttulo2"/>
        <w:tabs>
          <w:tab w:val="clear" w:pos="1512"/>
          <w:tab w:val="num" w:pos="1080"/>
        </w:tabs>
        <w:ind w:hanging="972"/>
        <w:rPr>
          <w:sz w:val="24"/>
          <w:szCs w:val="24"/>
        </w:rPr>
      </w:pPr>
      <w:bookmarkStart w:id="235" w:name="_Toc290922811"/>
      <w:r w:rsidRPr="00667415">
        <w:rPr>
          <w:sz w:val="24"/>
          <w:szCs w:val="24"/>
        </w:rPr>
        <w:t>Descrição do Processo</w:t>
      </w:r>
      <w:bookmarkEnd w:id="235"/>
      <w:r w:rsidRPr="00667415">
        <w:rPr>
          <w:sz w:val="24"/>
          <w:szCs w:val="24"/>
        </w:rPr>
        <w:t xml:space="preserve"> </w:t>
      </w:r>
    </w:p>
    <w:p w:rsidR="00273DCD" w:rsidRPr="00667415" w:rsidRDefault="00273DCD" w:rsidP="00042EC1">
      <w:pPr>
        <w:pStyle w:val="Ttulo3"/>
        <w:rPr>
          <w:rFonts w:ascii="Arial" w:hAnsi="Arial" w:cs="Arial"/>
        </w:rPr>
      </w:pPr>
      <w:bookmarkStart w:id="236" w:name="_Toc290922812"/>
      <w:r w:rsidRPr="00667415">
        <w:rPr>
          <w:rFonts w:ascii="Arial" w:hAnsi="Arial" w:cs="Arial"/>
        </w:rPr>
        <w:t>Atual</w:t>
      </w:r>
      <w:bookmarkEnd w:id="236"/>
    </w:p>
    <w:p w:rsidR="00273DCD" w:rsidRPr="00667415" w:rsidDel="004A7456" w:rsidRDefault="00273DCD" w:rsidP="00F80B5B">
      <w:pPr>
        <w:ind w:left="1440"/>
        <w:jc w:val="both"/>
        <w:rPr>
          <w:del w:id="237" w:author="273776" w:date="2011-05-09T17:47:00Z"/>
          <w:rFonts w:ascii="Arial" w:hAnsi="Arial" w:cs="Arial"/>
          <w:sz w:val="22"/>
          <w:szCs w:val="22"/>
          <w:lang w:val="pt-BR"/>
        </w:rPr>
      </w:pPr>
    </w:p>
    <w:p w:rsidR="00273DCD" w:rsidRPr="00667415" w:rsidDel="004A7456" w:rsidRDefault="00273DCD" w:rsidP="00F80B5B">
      <w:pPr>
        <w:ind w:left="1440"/>
        <w:jc w:val="both"/>
        <w:rPr>
          <w:del w:id="238" w:author="273776" w:date="2011-05-09T17:45:00Z"/>
          <w:rFonts w:ascii="Arial" w:hAnsi="Arial" w:cs="Arial"/>
          <w:sz w:val="22"/>
          <w:szCs w:val="22"/>
          <w:lang w:val="pt-BR"/>
        </w:rPr>
      </w:pPr>
      <w:del w:id="239" w:author="273776" w:date="2011-05-09T17:45:00Z">
        <w:r w:rsidRPr="00667415" w:rsidDel="004A7456">
          <w:rPr>
            <w:rFonts w:ascii="Arial" w:hAnsi="Arial" w:cs="Arial"/>
            <w:sz w:val="22"/>
            <w:szCs w:val="22"/>
            <w:lang w:val="pt-BR"/>
          </w:rPr>
          <w:delText>Atualmente o Portfólio do Blackberry não oferece aos clientes uma variação dos serviços existentes (BIS e BES) e também não é permitida a customização dos pacotes. Além disso, os elementos de serviço (BIS e BES) apresentam um único valor de assinatura para cada tipo de serviço (BIS = R$  64,90 /BES = R$ 119,90) e sem a possibilidade de customização para este valor.</w:delText>
        </w:r>
      </w:del>
    </w:p>
    <w:p w:rsidR="00273DCD" w:rsidRPr="00667415" w:rsidDel="004A7456" w:rsidRDefault="00273DCD" w:rsidP="00F80B5B">
      <w:pPr>
        <w:ind w:left="1440"/>
        <w:jc w:val="both"/>
        <w:rPr>
          <w:del w:id="240" w:author="273776" w:date="2011-05-09T17:45:00Z"/>
          <w:rFonts w:ascii="Arial" w:hAnsi="Arial" w:cs="Arial"/>
          <w:sz w:val="22"/>
          <w:szCs w:val="22"/>
          <w:lang w:val="pt-BR"/>
        </w:rPr>
      </w:pPr>
    </w:p>
    <w:p w:rsidR="00080615" w:rsidRDefault="00273DCD" w:rsidP="00F80B5B">
      <w:pPr>
        <w:ind w:left="1440"/>
        <w:jc w:val="both"/>
        <w:rPr>
          <w:ins w:id="241" w:author="273776" w:date="2011-05-09T15:42:00Z"/>
          <w:rFonts w:ascii="Arial" w:hAnsi="Arial" w:cs="Arial"/>
          <w:sz w:val="22"/>
          <w:szCs w:val="22"/>
          <w:lang w:val="pt-BR"/>
        </w:rPr>
      </w:pPr>
      <w:del w:id="242" w:author="273776" w:date="2011-05-09T17:45:00Z">
        <w:r w:rsidRPr="00667415" w:rsidDel="004A7456">
          <w:rPr>
            <w:rFonts w:ascii="Arial" w:hAnsi="Arial" w:cs="Arial"/>
            <w:sz w:val="22"/>
            <w:szCs w:val="22"/>
            <w:lang w:val="pt-BR"/>
          </w:rPr>
          <w:delText>As ações propostas na demanda como a criação dos novos produtos do portfólio BIS 2011 e a elaboração de novas funcionalidades que flexibilizem a oferta do produto visam possibilitar a obtenção de novos clientes.</w:delText>
        </w:r>
      </w:del>
    </w:p>
    <w:p w:rsidR="009910BF" w:rsidRDefault="009910BF">
      <w:pPr>
        <w:ind w:left="1440"/>
        <w:rPr>
          <w:ins w:id="243" w:author="273776" w:date="2011-06-14T17:20:00Z"/>
          <w:rFonts w:cs="Arial"/>
          <w:szCs w:val="22"/>
        </w:rPr>
        <w:pPrChange w:id="244" w:author="273776" w:date="2011-06-16T18:05:00Z">
          <w:pPr>
            <w:pStyle w:val="Bulleted1"/>
            <w:numPr>
              <w:numId w:val="0"/>
            </w:numPr>
            <w:spacing w:before="0" w:after="0"/>
            <w:ind w:left="1452" w:hanging="12"/>
          </w:pPr>
        </w:pPrChange>
      </w:pPr>
      <w:ins w:id="245" w:author="273776" w:date="2011-06-14T17:20:00Z">
        <w:r w:rsidRPr="009910BF">
          <w:rPr>
            <w:rFonts w:ascii="Arial" w:hAnsi="Arial" w:cs="Arial"/>
            <w:sz w:val="22"/>
            <w:szCs w:val="22"/>
            <w:lang w:val="pt-BR"/>
            <w:rPrChange w:id="246" w:author="273776" w:date="2011-06-16T18:04:00Z">
              <w:rPr/>
            </w:rPrChange>
          </w:rPr>
          <w:t>Atualmente no Configurador o conceito "Convergente" é o OCT e já existe a possibilidade de criação de pacotes de minutos nível conta que é usado para Oi Familia e OCT.</w:t>
        </w:r>
      </w:ins>
    </w:p>
    <w:p w:rsidR="009910BF" w:rsidRDefault="00B44299">
      <w:pPr>
        <w:ind w:left="1440"/>
        <w:rPr>
          <w:ins w:id="247" w:author="273776" w:date="2011-06-14T17:20:00Z"/>
          <w:rFonts w:cs="Arial"/>
          <w:szCs w:val="22"/>
        </w:rPr>
        <w:pPrChange w:id="248" w:author="273776" w:date="2011-06-16T18:05:00Z">
          <w:pPr>
            <w:pStyle w:val="Bulleted1"/>
            <w:numPr>
              <w:numId w:val="0"/>
            </w:numPr>
            <w:spacing w:before="0" w:after="0"/>
            <w:ind w:left="1452" w:hanging="12"/>
          </w:pPr>
        </w:pPrChange>
      </w:pPr>
      <w:ins w:id="249" w:author="273776" w:date="2011-06-16T18:29:00Z">
        <w:r>
          <w:rPr>
            <w:rFonts w:ascii="Arial" w:hAnsi="Arial" w:cs="Arial"/>
            <w:sz w:val="22"/>
            <w:szCs w:val="22"/>
            <w:lang w:val="pt-BR"/>
          </w:rPr>
          <w:t>Não é</w:t>
        </w:r>
      </w:ins>
      <w:ins w:id="250" w:author="273776" w:date="2011-06-14T17:20:00Z">
        <w:r w:rsidR="009910BF" w:rsidRPr="009910BF">
          <w:rPr>
            <w:rFonts w:ascii="Arial" w:hAnsi="Arial" w:cs="Arial"/>
            <w:sz w:val="22"/>
            <w:szCs w:val="22"/>
            <w:lang w:val="pt-BR"/>
            <w:rPrChange w:id="251" w:author="273776" w:date="2011-06-16T18:04:00Z">
              <w:rPr/>
            </w:rPrChange>
          </w:rPr>
          <w:t xml:space="preserve"> permitida a criação de pacotes de minutos para planos convergentes, </w:t>
        </w:r>
      </w:ins>
      <w:ins w:id="252" w:author="273776" w:date="2011-06-16T18:29:00Z">
        <w:r>
          <w:rPr>
            <w:rFonts w:ascii="Arial" w:hAnsi="Arial" w:cs="Arial"/>
            <w:sz w:val="22"/>
            <w:szCs w:val="22"/>
            <w:lang w:val="pt-BR"/>
          </w:rPr>
          <w:t>o que im</w:t>
        </w:r>
      </w:ins>
      <w:ins w:id="253" w:author="273776" w:date="2011-06-14T17:20:00Z">
        <w:r w:rsidR="009910BF" w:rsidRPr="009910BF">
          <w:rPr>
            <w:rFonts w:ascii="Arial" w:hAnsi="Arial" w:cs="Arial"/>
            <w:sz w:val="22"/>
            <w:szCs w:val="22"/>
            <w:lang w:val="pt-BR"/>
            <w:rPrChange w:id="254" w:author="273776" w:date="2011-06-16T18:04:00Z">
              <w:rPr/>
            </w:rPrChange>
          </w:rPr>
          <w:t>possibilita</w:t>
        </w:r>
      </w:ins>
      <w:ins w:id="255" w:author="273776" w:date="2011-06-16T18:29:00Z">
        <w:r>
          <w:rPr>
            <w:rFonts w:ascii="Arial" w:hAnsi="Arial" w:cs="Arial"/>
            <w:sz w:val="22"/>
            <w:szCs w:val="22"/>
            <w:lang w:val="pt-BR"/>
          </w:rPr>
          <w:t xml:space="preserve"> </w:t>
        </w:r>
      </w:ins>
      <w:ins w:id="256" w:author="273776" w:date="2011-06-14T17:20:00Z">
        <w:r w:rsidR="009910BF" w:rsidRPr="009910BF">
          <w:rPr>
            <w:rFonts w:ascii="Arial" w:hAnsi="Arial" w:cs="Arial"/>
            <w:sz w:val="22"/>
            <w:szCs w:val="22"/>
            <w:lang w:val="pt-BR"/>
            <w:rPrChange w:id="257" w:author="273776" w:date="2011-06-16T18:04:00Z">
              <w:rPr/>
            </w:rPrChange>
          </w:rPr>
          <w:t>a inclusão de novos pacotes de minutos à oferta dos Planos Convergentes</w:t>
        </w:r>
      </w:ins>
      <w:ins w:id="258" w:author="273776" w:date="2011-06-14T17:24:00Z">
        <w:r w:rsidR="009910BF" w:rsidRPr="009910BF">
          <w:rPr>
            <w:rFonts w:ascii="Arial" w:hAnsi="Arial" w:cs="Arial"/>
            <w:sz w:val="22"/>
            <w:szCs w:val="22"/>
            <w:lang w:val="pt-BR"/>
            <w:rPrChange w:id="259" w:author="273776" w:date="2011-06-16T18:04:00Z">
              <w:rPr/>
            </w:rPrChange>
          </w:rPr>
          <w:t>.</w:t>
        </w:r>
      </w:ins>
    </w:p>
    <w:p w:rsidR="009910BF" w:rsidRPr="009910BF" w:rsidRDefault="009910BF">
      <w:pPr>
        <w:ind w:left="1440"/>
        <w:rPr>
          <w:del w:id="260" w:author="273776" w:date="2011-05-09T15:42:00Z"/>
          <w:rFonts w:ascii="Arial" w:hAnsi="Arial" w:cs="Arial"/>
          <w:sz w:val="22"/>
          <w:szCs w:val="22"/>
          <w:lang w:val="pt-BR"/>
          <w:rPrChange w:id="261" w:author="273776" w:date="2011-06-16T18:04:00Z">
            <w:rPr>
              <w:del w:id="262" w:author="273776" w:date="2011-05-09T15:42:00Z"/>
            </w:rPr>
          </w:rPrChange>
        </w:rPr>
        <w:pPrChange w:id="263" w:author="273776" w:date="2011-06-16T18:05:00Z">
          <w:pPr>
            <w:pBdr>
              <w:top w:val="single" w:sz="4" w:space="1" w:color="auto"/>
              <w:left w:val="single" w:sz="4" w:space="4" w:color="auto"/>
              <w:bottom w:val="single" w:sz="4" w:space="1" w:color="auto"/>
              <w:right w:val="single" w:sz="4" w:space="4" w:color="auto"/>
            </w:pBdr>
            <w:ind w:left="786"/>
            <w:jc w:val="both"/>
          </w:pPr>
        </w:pPrChange>
      </w:pPr>
      <w:ins w:id="264" w:author="273776" w:date="2011-06-14T17:21:00Z">
        <w:r w:rsidRPr="009910BF">
          <w:rPr>
            <w:rFonts w:ascii="Arial" w:hAnsi="Arial" w:cs="Arial"/>
            <w:sz w:val="22"/>
            <w:szCs w:val="22"/>
            <w:lang w:val="pt-BR"/>
            <w:rPrChange w:id="265" w:author="273776" w:date="2011-06-16T18:04:00Z">
              <w:rPr/>
            </w:rPrChange>
          </w:rPr>
          <w:t xml:space="preserve">Outra necessidade é </w:t>
        </w:r>
      </w:ins>
    </w:p>
    <w:p w:rsidR="009910BF" w:rsidRPr="009910BF" w:rsidRDefault="009910BF">
      <w:pPr>
        <w:ind w:left="1440"/>
        <w:rPr>
          <w:ins w:id="266" w:author="273776" w:date="2011-06-14T17:18:00Z"/>
          <w:rFonts w:ascii="Arial" w:hAnsi="Arial" w:cs="Arial"/>
          <w:sz w:val="22"/>
          <w:szCs w:val="22"/>
          <w:lang w:val="pt-BR"/>
          <w:rPrChange w:id="267" w:author="273776" w:date="2011-06-16T18:04:00Z">
            <w:rPr>
              <w:ins w:id="268" w:author="273776" w:date="2011-06-14T17:18:00Z"/>
            </w:rPr>
          </w:rPrChange>
        </w:rPr>
        <w:pPrChange w:id="269" w:author="273776" w:date="2011-06-16T18:05:00Z">
          <w:pPr>
            <w:pBdr>
              <w:top w:val="single" w:sz="4" w:space="1" w:color="auto"/>
              <w:left w:val="single" w:sz="4" w:space="4" w:color="auto"/>
              <w:bottom w:val="single" w:sz="4" w:space="1" w:color="auto"/>
              <w:right w:val="single" w:sz="4" w:space="4" w:color="auto"/>
            </w:pBdr>
            <w:ind w:left="786"/>
            <w:jc w:val="both"/>
          </w:pPr>
        </w:pPrChange>
      </w:pPr>
      <w:ins w:id="270" w:author="273776" w:date="2011-06-14T17:22:00Z">
        <w:r w:rsidRPr="009910BF">
          <w:rPr>
            <w:rFonts w:ascii="Arial" w:hAnsi="Arial" w:cs="Arial"/>
            <w:sz w:val="22"/>
            <w:szCs w:val="22"/>
            <w:lang w:val="pt-BR"/>
            <w:rPrChange w:id="271" w:author="273776" w:date="2011-06-16T18:04:00Z">
              <w:rPr/>
            </w:rPrChange>
          </w:rPr>
          <w:t xml:space="preserve">a a criação e alteração dos templates </w:t>
        </w:r>
      </w:ins>
      <w:ins w:id="272" w:author="273776" w:date="2011-06-14T17:18:00Z">
        <w:r w:rsidRPr="009910BF">
          <w:rPr>
            <w:rFonts w:ascii="Arial" w:hAnsi="Arial" w:cs="Arial"/>
            <w:sz w:val="22"/>
            <w:szCs w:val="22"/>
            <w:lang w:val="pt-BR"/>
            <w:rPrChange w:id="273" w:author="273776" w:date="2011-06-16T18:04:00Z">
              <w:rPr>
                <w:rFonts w:cs="Arial"/>
                <w:szCs w:val="22"/>
              </w:rPr>
            </w:rPrChange>
          </w:rPr>
          <w:t>para os planos do B2C pacotes de minutos de LD</w:t>
        </w:r>
      </w:ins>
      <w:ins w:id="274" w:author="273776" w:date="2011-06-14T17:23:00Z">
        <w:r w:rsidRPr="009910BF">
          <w:rPr>
            <w:rFonts w:ascii="Arial" w:hAnsi="Arial" w:cs="Arial"/>
            <w:sz w:val="22"/>
            <w:szCs w:val="22"/>
            <w:lang w:val="pt-BR"/>
            <w:rPrChange w:id="275" w:author="273776" w:date="2011-06-16T18:04:00Z">
              <w:rPr/>
            </w:rPrChange>
          </w:rPr>
          <w:t>.</w:t>
        </w:r>
      </w:ins>
    </w:p>
    <w:p w:rsidR="009910BF" w:rsidRDefault="009910BF">
      <w:pPr>
        <w:ind w:left="1944"/>
        <w:rPr>
          <w:ins w:id="276" w:author="273776" w:date="2011-06-14T17:18:00Z"/>
          <w:rFonts w:ascii="Arial" w:hAnsi="Arial" w:cs="Arial"/>
          <w:sz w:val="22"/>
          <w:szCs w:val="22"/>
          <w:lang w:val="pt-BR"/>
        </w:rPr>
        <w:pPrChange w:id="277" w:author="273776" w:date="2011-06-08T15:09:00Z">
          <w:pPr>
            <w:ind w:left="1440"/>
            <w:jc w:val="both"/>
          </w:pPr>
        </w:pPrChange>
      </w:pPr>
    </w:p>
    <w:p w:rsidR="009910BF" w:rsidRPr="009910BF" w:rsidRDefault="009910BF">
      <w:pPr>
        <w:ind w:left="1944"/>
        <w:rPr>
          <w:ins w:id="278" w:author="273776" w:date="2011-06-08T14:22:00Z"/>
          <w:rFonts w:ascii="Arial" w:hAnsi="Arial" w:cs="Arial"/>
          <w:highlight w:val="lightGray"/>
          <w:lang w:val="pt-BR"/>
          <w:rPrChange w:id="279" w:author="273776" w:date="2011-06-08T15:09:00Z">
            <w:rPr>
              <w:ins w:id="280" w:author="273776" w:date="2011-06-08T14:22:00Z"/>
              <w:rFonts w:ascii="Calibri" w:hAnsi="Calibri" w:cs="Arial"/>
              <w:bCs/>
              <w:sz w:val="22"/>
              <w:szCs w:val="22"/>
            </w:rPr>
          </w:rPrChange>
        </w:rPr>
        <w:pPrChange w:id="281" w:author="273776" w:date="2011-06-08T15:09:00Z">
          <w:pPr>
            <w:spacing w:before="120"/>
            <w:jc w:val="both"/>
          </w:pPr>
        </w:pPrChange>
      </w:pPr>
    </w:p>
    <w:p w:rsidR="009910BF" w:rsidRPr="00FE4F1A" w:rsidRDefault="009910BF">
      <w:pPr>
        <w:spacing w:before="120"/>
        <w:ind w:left="1944"/>
        <w:jc w:val="both"/>
        <w:rPr>
          <w:ins w:id="282" w:author="273776" w:date="2011-06-08T14:22:00Z"/>
          <w:rFonts w:ascii="Calibri" w:hAnsi="Calibri" w:cs="Arial"/>
          <w:bCs/>
          <w:sz w:val="22"/>
          <w:szCs w:val="22"/>
          <w:lang w:val="pt-BR"/>
          <w:rPrChange w:id="283" w:author="Profile" w:date="2011-09-01T11:24:00Z">
            <w:rPr>
              <w:ins w:id="284" w:author="273776" w:date="2011-06-08T14:22:00Z"/>
              <w:rFonts w:ascii="Calibri" w:hAnsi="Calibri" w:cs="Arial"/>
              <w:bCs/>
              <w:sz w:val="22"/>
              <w:szCs w:val="22"/>
            </w:rPr>
          </w:rPrChange>
        </w:rPr>
        <w:pPrChange w:id="285" w:author="273776" w:date="2011-06-08T14:51:00Z">
          <w:pPr>
            <w:spacing w:before="120"/>
            <w:jc w:val="both"/>
          </w:pPr>
        </w:pPrChange>
      </w:pPr>
    </w:p>
    <w:p w:rsidR="00273DCD" w:rsidRPr="00667415" w:rsidDel="00896E97" w:rsidRDefault="00273DCD" w:rsidP="00F80B5B">
      <w:pPr>
        <w:ind w:left="1440"/>
        <w:jc w:val="both"/>
        <w:rPr>
          <w:del w:id="286" w:author="273776" w:date="2011-06-09T21:03:00Z"/>
          <w:rFonts w:ascii="Arial" w:hAnsi="Arial" w:cs="Arial"/>
          <w:sz w:val="22"/>
          <w:szCs w:val="22"/>
          <w:lang w:val="pt-BR"/>
        </w:rPr>
      </w:pPr>
    </w:p>
    <w:p w:rsidR="00273DCD" w:rsidRPr="00667415" w:rsidRDefault="00273DCD" w:rsidP="00042EC1">
      <w:pPr>
        <w:pStyle w:val="Ttulo3"/>
        <w:rPr>
          <w:rFonts w:ascii="Arial" w:hAnsi="Arial" w:cs="Arial"/>
        </w:rPr>
      </w:pPr>
      <w:bookmarkStart w:id="287" w:name="_Toc290922813"/>
      <w:r w:rsidRPr="00667415">
        <w:rPr>
          <w:rFonts w:ascii="Arial" w:hAnsi="Arial" w:cs="Arial"/>
        </w:rPr>
        <w:t>Descrição do Problema</w:t>
      </w:r>
      <w:bookmarkEnd w:id="287"/>
    </w:p>
    <w:p w:rsidR="00273DCD" w:rsidRPr="00667415" w:rsidRDefault="00273DCD" w:rsidP="00F80B5B">
      <w:pPr>
        <w:ind w:left="1440"/>
        <w:jc w:val="both"/>
        <w:rPr>
          <w:rFonts w:ascii="Arial" w:hAnsi="Arial" w:cs="Arial"/>
          <w:sz w:val="22"/>
          <w:szCs w:val="22"/>
          <w:lang w:val="pt-BR"/>
        </w:rPr>
      </w:pPr>
    </w:p>
    <w:p w:rsidR="009910BF" w:rsidRDefault="00461883">
      <w:pPr>
        <w:ind w:left="1440"/>
        <w:rPr>
          <w:ins w:id="288" w:author="273776" w:date="2011-06-14T17:26:00Z"/>
          <w:rFonts w:cs="Arial"/>
          <w:szCs w:val="22"/>
        </w:rPr>
        <w:pPrChange w:id="289" w:author="273776" w:date="2011-06-16T18:05:00Z">
          <w:pPr>
            <w:pStyle w:val="Bulleted1"/>
            <w:numPr>
              <w:numId w:val="0"/>
            </w:numPr>
            <w:spacing w:before="0" w:after="0"/>
            <w:ind w:left="1452" w:hanging="12"/>
          </w:pPr>
        </w:pPrChange>
      </w:pPr>
      <w:r>
        <w:rPr>
          <w:rFonts w:ascii="Arial" w:hAnsi="Arial" w:cs="Arial"/>
          <w:sz w:val="22"/>
          <w:szCs w:val="22"/>
          <w:lang w:val="pt-BR"/>
        </w:rPr>
        <w:t xml:space="preserve">Hoje existem limitações </w:t>
      </w:r>
      <w:ins w:id="290" w:author="273776" w:date="2011-06-14T17:26:00Z">
        <w:r w:rsidR="009910BF" w:rsidRPr="009910BF">
          <w:rPr>
            <w:rFonts w:ascii="Arial" w:hAnsi="Arial" w:cs="Arial"/>
            <w:sz w:val="22"/>
            <w:szCs w:val="22"/>
            <w:lang w:val="pt-BR"/>
            <w:rPrChange w:id="291" w:author="273776" w:date="2011-06-16T18:05:00Z">
              <w:rPr/>
            </w:rPrChange>
          </w:rPr>
          <w:t>na criação de pacotes de minutos para planos convergentes, impossibilitando a inclusão de novos pacotes de minutos à oferta dos Planos Convergentes.</w:t>
        </w:r>
      </w:ins>
    </w:p>
    <w:p w:rsidR="009910BF" w:rsidRDefault="00010784">
      <w:pPr>
        <w:ind w:left="2304"/>
        <w:jc w:val="both"/>
        <w:rPr>
          <w:ins w:id="292" w:author="273776" w:date="2011-06-08T15:23:00Z"/>
          <w:rFonts w:ascii="Arial" w:hAnsi="Arial" w:cs="Arial"/>
          <w:sz w:val="22"/>
          <w:szCs w:val="22"/>
          <w:lang w:val="pt-BR"/>
        </w:rPr>
        <w:pPrChange w:id="293" w:author="273776" w:date="2011-06-16T18:05:00Z">
          <w:pPr>
            <w:ind w:left="1440"/>
            <w:jc w:val="both"/>
          </w:pPr>
        </w:pPrChange>
      </w:pPr>
      <w:del w:id="294" w:author="273776" w:date="2011-06-14T17:26:00Z">
        <w:r w:rsidDel="00FD72C6">
          <w:rPr>
            <w:rFonts w:ascii="Arial" w:hAnsi="Arial" w:cs="Arial"/>
            <w:sz w:val="22"/>
            <w:szCs w:val="22"/>
            <w:lang w:val="pt-BR"/>
          </w:rPr>
          <w:delText xml:space="preserve">no processo </w:delText>
        </w:r>
      </w:del>
      <w:del w:id="295" w:author="273776" w:date="2011-06-08T15:22:00Z">
        <w:r>
          <w:rPr>
            <w:rFonts w:ascii="Arial" w:hAnsi="Arial" w:cs="Arial"/>
            <w:sz w:val="22"/>
            <w:szCs w:val="22"/>
            <w:lang w:val="pt-BR"/>
          </w:rPr>
          <w:delText>que visa ofertar</w:delText>
        </w:r>
      </w:del>
    </w:p>
    <w:p w:rsidR="00273DCD" w:rsidRPr="006530B6" w:rsidDel="006530B6" w:rsidRDefault="00273DCD" w:rsidP="00F80B5B">
      <w:pPr>
        <w:ind w:left="1440"/>
        <w:jc w:val="both"/>
        <w:rPr>
          <w:del w:id="296" w:author="273776" w:date="2011-06-08T15:23:00Z"/>
          <w:rFonts w:ascii="Arial" w:hAnsi="Arial" w:cs="Arial"/>
          <w:sz w:val="22"/>
          <w:szCs w:val="22"/>
          <w:highlight w:val="yellow"/>
          <w:lang w:val="pt-BR"/>
          <w:rPrChange w:id="297" w:author="273776" w:date="2011-06-08T15:28:00Z">
            <w:rPr>
              <w:del w:id="298" w:author="273776" w:date="2011-06-08T15:23:00Z"/>
              <w:rFonts w:ascii="Arial" w:hAnsi="Arial" w:cs="Arial"/>
              <w:sz w:val="22"/>
              <w:szCs w:val="22"/>
              <w:lang w:val="pt-BR"/>
            </w:rPr>
          </w:rPrChange>
        </w:rPr>
      </w:pPr>
      <w:del w:id="299" w:author="273776" w:date="2011-06-08T15:23:00Z">
        <w:r w:rsidRPr="00667415" w:rsidDel="006530B6">
          <w:rPr>
            <w:rFonts w:ascii="Arial" w:hAnsi="Arial" w:cs="Arial"/>
            <w:sz w:val="22"/>
            <w:szCs w:val="22"/>
            <w:lang w:val="pt-BR"/>
          </w:rPr>
          <w:delText xml:space="preserve"> </w:delText>
        </w:r>
        <w:r w:rsidR="009910BF" w:rsidRPr="009910BF">
          <w:rPr>
            <w:rFonts w:ascii="Arial" w:hAnsi="Arial" w:cs="Arial"/>
            <w:sz w:val="22"/>
            <w:szCs w:val="22"/>
            <w:highlight w:val="yellow"/>
            <w:lang w:val="pt-BR"/>
            <w:rPrChange w:id="300" w:author="273776" w:date="2011-06-08T15:28:00Z">
              <w:rPr>
                <w:rFonts w:ascii="Arial" w:hAnsi="Arial" w:cs="Arial"/>
                <w:sz w:val="22"/>
                <w:szCs w:val="22"/>
                <w:lang w:val="pt-BR"/>
              </w:rPr>
            </w:rPrChange>
          </w:rPr>
          <w:delText>os serviços do blackberry em decorrência da falta de diversidade dos serviços existentes, onde não é possível flexibilizar as assinaturas e tarifas dos serviços blackberry.</w:delText>
        </w:r>
      </w:del>
    </w:p>
    <w:p w:rsidR="00273DCD" w:rsidRPr="006530B6" w:rsidDel="006530B6" w:rsidRDefault="00273DCD" w:rsidP="00F80B5B">
      <w:pPr>
        <w:ind w:left="1440"/>
        <w:jc w:val="both"/>
        <w:rPr>
          <w:del w:id="301" w:author="273776" w:date="2011-06-08T15:23:00Z"/>
          <w:rFonts w:ascii="Arial" w:hAnsi="Arial" w:cs="Arial"/>
          <w:sz w:val="22"/>
          <w:szCs w:val="22"/>
          <w:highlight w:val="yellow"/>
          <w:lang w:val="pt-BR"/>
          <w:rPrChange w:id="302" w:author="273776" w:date="2011-06-08T15:28:00Z">
            <w:rPr>
              <w:del w:id="303" w:author="273776" w:date="2011-06-08T15:23:00Z"/>
              <w:rFonts w:ascii="Arial" w:hAnsi="Arial" w:cs="Arial"/>
              <w:sz w:val="22"/>
              <w:szCs w:val="22"/>
              <w:lang w:val="pt-BR"/>
            </w:rPr>
          </w:rPrChange>
        </w:rPr>
      </w:pPr>
    </w:p>
    <w:p w:rsidR="00080615" w:rsidRPr="00667415" w:rsidDel="00896E97" w:rsidRDefault="009910BF" w:rsidP="00F80B5B">
      <w:pPr>
        <w:ind w:left="1440"/>
        <w:jc w:val="both"/>
        <w:rPr>
          <w:del w:id="304" w:author="273776" w:date="2011-06-09T21:04:00Z"/>
          <w:rFonts w:ascii="Arial" w:hAnsi="Arial" w:cs="Arial"/>
          <w:sz w:val="22"/>
          <w:szCs w:val="22"/>
          <w:lang w:val="pt-BR"/>
        </w:rPr>
      </w:pPr>
      <w:del w:id="305" w:author="273776" w:date="2011-06-09T21:04:00Z">
        <w:r w:rsidRPr="009910BF">
          <w:rPr>
            <w:rFonts w:ascii="Arial" w:hAnsi="Arial" w:cs="Arial"/>
            <w:sz w:val="22"/>
            <w:szCs w:val="22"/>
            <w:highlight w:val="yellow"/>
            <w:lang w:val="pt-BR"/>
            <w:rPrChange w:id="306" w:author="273776" w:date="2011-06-08T15:28:00Z">
              <w:rPr>
                <w:rFonts w:ascii="Arial" w:hAnsi="Arial" w:cs="Arial"/>
                <w:sz w:val="22"/>
                <w:szCs w:val="22"/>
                <w:lang w:val="pt-BR"/>
              </w:rPr>
            </w:rPrChange>
          </w:rPr>
          <w:delText>As iniciativas propostas no STI visam possibilitar um aumento da nossa base de clientes.</w:delText>
        </w:r>
      </w:del>
    </w:p>
    <w:p w:rsidR="00273DCD" w:rsidRPr="00667415" w:rsidRDefault="00273DCD" w:rsidP="00F80B5B">
      <w:pPr>
        <w:ind w:left="1440"/>
        <w:jc w:val="both"/>
        <w:rPr>
          <w:rFonts w:ascii="Arial" w:hAnsi="Arial" w:cs="Arial"/>
          <w:sz w:val="22"/>
          <w:szCs w:val="22"/>
          <w:lang w:val="pt-BR"/>
        </w:rPr>
      </w:pPr>
    </w:p>
    <w:p w:rsidR="00273DCD" w:rsidRPr="00667415" w:rsidRDefault="00273DCD" w:rsidP="00042EC1">
      <w:pPr>
        <w:pStyle w:val="Ttulo3"/>
        <w:rPr>
          <w:rFonts w:ascii="Arial" w:hAnsi="Arial" w:cs="Arial"/>
        </w:rPr>
      </w:pPr>
      <w:bookmarkStart w:id="307" w:name="_Toc290922814"/>
      <w:r w:rsidRPr="00667415">
        <w:rPr>
          <w:rFonts w:ascii="Arial" w:hAnsi="Arial" w:cs="Arial"/>
        </w:rPr>
        <w:t>Requisito do Usuário - Necessidade</w:t>
      </w:r>
      <w:bookmarkEnd w:id="307"/>
    </w:p>
    <w:p w:rsidR="00273DCD" w:rsidRPr="00667415" w:rsidDel="00EA1B8E" w:rsidRDefault="00273DCD" w:rsidP="00042EC1">
      <w:pPr>
        <w:ind w:left="1516"/>
        <w:rPr>
          <w:del w:id="308" w:author="273776" w:date="2011-06-10T17:44:00Z"/>
          <w:rFonts w:cs="Arial"/>
          <w:i/>
          <w:iCs/>
          <w:color w:val="FF0000"/>
          <w:szCs w:val="22"/>
          <w:lang w:val="pt-BR"/>
        </w:rPr>
      </w:pPr>
    </w:p>
    <w:p w:rsidR="00273DCD" w:rsidRPr="00667415" w:rsidDel="00EA1B8E" w:rsidRDefault="00273DCD" w:rsidP="00C70F9F">
      <w:pPr>
        <w:ind w:left="1516"/>
        <w:jc w:val="both"/>
        <w:rPr>
          <w:del w:id="309" w:author="273776" w:date="2011-06-10T17:44:00Z"/>
          <w:rFonts w:ascii="Arial" w:hAnsi="Arial" w:cs="Arial"/>
          <w:b/>
          <w:sz w:val="28"/>
          <w:szCs w:val="28"/>
          <w:u w:val="single"/>
          <w:lang w:val="pt-BR"/>
        </w:rPr>
      </w:pPr>
      <w:del w:id="310" w:author="273776" w:date="2011-06-10T17:44:00Z">
        <w:r w:rsidRPr="00667415" w:rsidDel="00EA1B8E">
          <w:rPr>
            <w:rFonts w:ascii="Arial" w:hAnsi="Arial" w:cs="Arial"/>
            <w:b/>
            <w:sz w:val="28"/>
            <w:szCs w:val="28"/>
            <w:u w:val="single"/>
            <w:lang w:val="pt-BR"/>
          </w:rPr>
          <w:delText>Siebel</w:delText>
        </w:r>
      </w:del>
    </w:p>
    <w:p w:rsidR="009910BF" w:rsidRDefault="009910BF">
      <w:pPr>
        <w:ind w:left="1516"/>
        <w:jc w:val="both"/>
        <w:rPr>
          <w:del w:id="311" w:author="273776" w:date="2011-06-10T17:44:00Z"/>
          <w:rFonts w:cs="Arial"/>
          <w:i/>
          <w:iCs/>
          <w:color w:val="FF0000"/>
          <w:szCs w:val="22"/>
          <w:lang w:val="pt-BR"/>
        </w:rPr>
        <w:pPrChange w:id="312" w:author="273776" w:date="2011-06-10T17:44:00Z">
          <w:pPr>
            <w:ind w:left="1516"/>
          </w:pPr>
        </w:pPrChange>
      </w:pPr>
    </w:p>
    <w:tbl>
      <w:tblPr>
        <w:tblW w:w="934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5244"/>
        <w:gridCol w:w="1552"/>
      </w:tblGrid>
      <w:tr w:rsidR="00273DCD" w:rsidRPr="00667415" w:rsidDel="009470D5" w:rsidTr="00C70F9F">
        <w:trPr>
          <w:del w:id="313" w:author="273776" w:date="2011-06-10T10:27:00Z"/>
        </w:trPr>
        <w:tc>
          <w:tcPr>
            <w:tcW w:w="2552" w:type="dxa"/>
            <w:shd w:val="clear" w:color="auto" w:fill="CCCCCC"/>
          </w:tcPr>
          <w:p w:rsidR="00273DCD" w:rsidRPr="00667415" w:rsidDel="009470D5" w:rsidRDefault="00273DCD" w:rsidP="00BA2D59">
            <w:pPr>
              <w:pStyle w:val="Corpodetexto2"/>
              <w:jc w:val="center"/>
              <w:rPr>
                <w:del w:id="314" w:author="273776" w:date="2011-06-10T10:27:00Z"/>
                <w:rFonts w:cs="Arial"/>
                <w:b/>
                <w:bCs/>
              </w:rPr>
            </w:pPr>
            <w:del w:id="315" w:author="273776" w:date="2011-06-10T10:27:00Z">
              <w:r w:rsidRPr="00667415" w:rsidDel="009470D5">
                <w:rPr>
                  <w:rFonts w:cs="Arial"/>
                  <w:b/>
                  <w:bCs/>
                </w:rPr>
                <w:delText>Id Requisito de Usuário</w:delText>
              </w:r>
            </w:del>
          </w:p>
        </w:tc>
        <w:tc>
          <w:tcPr>
            <w:tcW w:w="5244" w:type="dxa"/>
            <w:shd w:val="clear" w:color="auto" w:fill="CCCCCC"/>
          </w:tcPr>
          <w:p w:rsidR="00273DCD" w:rsidRPr="00667415" w:rsidDel="009470D5" w:rsidRDefault="00273DCD" w:rsidP="00BA2D59">
            <w:pPr>
              <w:pStyle w:val="Corpodetexto2"/>
              <w:jc w:val="center"/>
              <w:rPr>
                <w:del w:id="316" w:author="273776" w:date="2011-06-10T10:27:00Z"/>
                <w:rFonts w:cs="Arial"/>
                <w:b/>
                <w:bCs/>
              </w:rPr>
            </w:pPr>
            <w:del w:id="317" w:author="273776" w:date="2011-06-10T10:27:00Z">
              <w:r w:rsidRPr="00667415" w:rsidDel="009470D5">
                <w:rPr>
                  <w:rFonts w:cs="Arial"/>
                  <w:b/>
                  <w:bCs/>
                </w:rPr>
                <w:delText>Descrição do Requisito</w:delText>
              </w:r>
            </w:del>
          </w:p>
        </w:tc>
        <w:tc>
          <w:tcPr>
            <w:tcW w:w="1552" w:type="dxa"/>
            <w:shd w:val="clear" w:color="auto" w:fill="CCCCCC"/>
          </w:tcPr>
          <w:p w:rsidR="00273DCD" w:rsidRPr="00667415" w:rsidDel="009470D5" w:rsidRDefault="00273DCD" w:rsidP="00BA2D59">
            <w:pPr>
              <w:pStyle w:val="Corpodetexto2"/>
              <w:jc w:val="center"/>
              <w:rPr>
                <w:del w:id="318" w:author="273776" w:date="2011-06-10T10:27:00Z"/>
                <w:rFonts w:cs="Arial"/>
                <w:b/>
                <w:bCs/>
              </w:rPr>
            </w:pPr>
            <w:del w:id="319" w:author="273776" w:date="2011-06-10T10:27:00Z">
              <w:r w:rsidRPr="00667415" w:rsidDel="009470D5">
                <w:rPr>
                  <w:rFonts w:cs="Arial"/>
                  <w:b/>
                  <w:bCs/>
                </w:rPr>
                <w:delText>Regras de Negócio</w:delText>
              </w:r>
            </w:del>
          </w:p>
        </w:tc>
      </w:tr>
      <w:tr w:rsidR="00273DCD" w:rsidRPr="00667415" w:rsidDel="00315502" w:rsidTr="00C70F9F">
        <w:trPr>
          <w:del w:id="320" w:author="273776" w:date="2011-06-10T10:36:00Z"/>
        </w:trPr>
        <w:tc>
          <w:tcPr>
            <w:tcW w:w="2552" w:type="dxa"/>
          </w:tcPr>
          <w:p w:rsidR="00273DCD" w:rsidRPr="00667415" w:rsidDel="00315502" w:rsidRDefault="00273DCD" w:rsidP="00BA2D59">
            <w:pPr>
              <w:rPr>
                <w:del w:id="321" w:author="273776" w:date="2011-06-10T10:36:00Z"/>
                <w:rFonts w:ascii="Arial" w:hAnsi="Arial" w:cs="Arial"/>
                <w:noProof/>
                <w:lang w:val="pt-BR"/>
              </w:rPr>
            </w:pPr>
            <w:del w:id="322" w:author="273776" w:date="2011-06-10T10:36:00Z">
              <w:r w:rsidRPr="00667415" w:rsidDel="00315502">
                <w:rPr>
                  <w:rFonts w:ascii="Arial" w:hAnsi="Arial" w:cs="Arial"/>
                  <w:noProof/>
                  <w:lang w:val="pt-BR"/>
                </w:rPr>
                <w:delText>DRQN01</w:delText>
              </w:r>
            </w:del>
          </w:p>
        </w:tc>
        <w:tc>
          <w:tcPr>
            <w:tcW w:w="5244" w:type="dxa"/>
          </w:tcPr>
          <w:p w:rsidR="00273DCD" w:rsidRPr="00667415" w:rsidDel="00315502" w:rsidRDefault="00273DCD" w:rsidP="00BA2D59">
            <w:pPr>
              <w:pStyle w:val="Cabealho"/>
              <w:ind w:left="0"/>
              <w:outlineLvl w:val="1"/>
              <w:rPr>
                <w:del w:id="323" w:author="273776" w:date="2011-06-10T10:36:00Z"/>
                <w:rFonts w:cs="Arial"/>
                <w:noProof/>
                <w:sz w:val="20"/>
                <w:szCs w:val="24"/>
              </w:rPr>
            </w:pPr>
            <w:del w:id="324" w:author="273776" w:date="2011-06-10T10:36:00Z">
              <w:r w:rsidRPr="00667415" w:rsidDel="00315502">
                <w:rPr>
                  <w:rFonts w:cs="Arial"/>
                  <w:noProof/>
                  <w:sz w:val="20"/>
                  <w:szCs w:val="24"/>
                </w:rPr>
                <w:delText>Tipo de Produto</w:delText>
              </w:r>
            </w:del>
          </w:p>
          <w:p w:rsidR="00273DCD" w:rsidRPr="00667415" w:rsidDel="00315502" w:rsidRDefault="00273DCD" w:rsidP="00BA2D59">
            <w:pPr>
              <w:rPr>
                <w:del w:id="325" w:author="273776" w:date="2011-06-10T10:36:00Z"/>
                <w:rFonts w:ascii="Arial" w:hAnsi="Arial" w:cs="Arial"/>
                <w:noProof/>
                <w:color w:val="00CC66"/>
                <w:lang w:val="pt-BR"/>
              </w:rPr>
            </w:pPr>
          </w:p>
        </w:tc>
        <w:tc>
          <w:tcPr>
            <w:tcW w:w="1552" w:type="dxa"/>
          </w:tcPr>
          <w:p w:rsidR="00273DCD" w:rsidRPr="00667415" w:rsidDel="00315502" w:rsidRDefault="00273DCD" w:rsidP="00BA2D59">
            <w:pPr>
              <w:rPr>
                <w:del w:id="326" w:author="273776" w:date="2011-06-10T10:36:00Z"/>
                <w:rFonts w:ascii="Arial" w:hAnsi="Arial" w:cs="Arial"/>
                <w:noProof/>
                <w:lang w:val="pt-BR"/>
              </w:rPr>
            </w:pPr>
            <w:del w:id="327" w:author="273776" w:date="2011-06-10T10:36:00Z">
              <w:r w:rsidRPr="00667415" w:rsidDel="00315502">
                <w:rPr>
                  <w:rFonts w:ascii="Arial" w:hAnsi="Arial" w:cs="Arial"/>
                  <w:noProof/>
                  <w:lang w:val="pt-BR"/>
                </w:rPr>
                <w:delText>RQN01 ao RQN13</w:delText>
              </w:r>
            </w:del>
          </w:p>
        </w:tc>
      </w:tr>
      <w:tr w:rsidR="00273DCD" w:rsidRPr="00667415" w:rsidDel="00080615" w:rsidTr="00C70F9F">
        <w:trPr>
          <w:del w:id="328" w:author="273776" w:date="2011-05-09T15:51:00Z"/>
        </w:trPr>
        <w:tc>
          <w:tcPr>
            <w:tcW w:w="2552" w:type="dxa"/>
          </w:tcPr>
          <w:p w:rsidR="00273DCD" w:rsidRPr="00667415" w:rsidDel="00080615" w:rsidRDefault="00273DCD" w:rsidP="00BA2D59">
            <w:pPr>
              <w:rPr>
                <w:del w:id="329" w:author="273776" w:date="2011-05-09T15:51:00Z"/>
                <w:rFonts w:ascii="Arial" w:hAnsi="Arial" w:cs="Arial"/>
                <w:noProof/>
                <w:lang w:val="pt-BR"/>
              </w:rPr>
            </w:pPr>
            <w:del w:id="330" w:author="273776" w:date="2011-05-09T15:51:00Z">
              <w:r w:rsidRPr="00667415" w:rsidDel="00080615">
                <w:rPr>
                  <w:rFonts w:ascii="Arial" w:hAnsi="Arial" w:cs="Arial"/>
                  <w:noProof/>
                  <w:lang w:val="pt-BR"/>
                </w:rPr>
                <w:delText>DRQN03.1</w:delText>
              </w:r>
            </w:del>
          </w:p>
        </w:tc>
        <w:tc>
          <w:tcPr>
            <w:tcW w:w="5244" w:type="dxa"/>
          </w:tcPr>
          <w:p w:rsidR="00273DCD" w:rsidRPr="00667415" w:rsidDel="00080615" w:rsidRDefault="00273DCD" w:rsidP="00BA2D59">
            <w:pPr>
              <w:pStyle w:val="Cabealho"/>
              <w:ind w:left="0"/>
              <w:outlineLvl w:val="1"/>
              <w:rPr>
                <w:del w:id="331" w:author="273776" w:date="2011-05-09T15:51:00Z"/>
                <w:rFonts w:cs="Arial"/>
                <w:noProof/>
                <w:sz w:val="20"/>
                <w:szCs w:val="24"/>
              </w:rPr>
            </w:pPr>
            <w:del w:id="332" w:author="273776" w:date="2011-05-09T15:51:00Z">
              <w:r w:rsidRPr="00667415" w:rsidDel="00080615">
                <w:rPr>
                  <w:rFonts w:cs="Arial"/>
                  <w:noProof/>
                  <w:sz w:val="20"/>
                  <w:szCs w:val="24"/>
                </w:rPr>
                <w:delText>Elegibilidade - Segmentos</w:delText>
              </w:r>
            </w:del>
          </w:p>
        </w:tc>
        <w:tc>
          <w:tcPr>
            <w:tcW w:w="1552" w:type="dxa"/>
          </w:tcPr>
          <w:p w:rsidR="00273DCD" w:rsidRPr="00667415" w:rsidDel="00080615" w:rsidRDefault="00273DCD" w:rsidP="00BA2D59">
            <w:pPr>
              <w:rPr>
                <w:del w:id="333" w:author="273776" w:date="2011-05-09T15:51:00Z"/>
                <w:rFonts w:ascii="Arial" w:hAnsi="Arial" w:cs="Arial"/>
                <w:noProof/>
                <w:lang w:val="pt-BR"/>
              </w:rPr>
            </w:pPr>
            <w:del w:id="334" w:author="273776" w:date="2011-05-09T15:51:00Z">
              <w:r w:rsidRPr="00667415" w:rsidDel="00080615">
                <w:rPr>
                  <w:rFonts w:ascii="Arial" w:hAnsi="Arial" w:cs="Arial"/>
                  <w:noProof/>
                  <w:lang w:val="pt-BR"/>
                </w:rPr>
                <w:delText>RQN15</w:delText>
              </w:r>
            </w:del>
          </w:p>
        </w:tc>
      </w:tr>
      <w:tr w:rsidR="00273DCD" w:rsidRPr="00667415" w:rsidDel="00080615" w:rsidTr="00C70F9F">
        <w:trPr>
          <w:del w:id="335" w:author="273776" w:date="2011-05-09T15:51:00Z"/>
        </w:trPr>
        <w:tc>
          <w:tcPr>
            <w:tcW w:w="2552" w:type="dxa"/>
          </w:tcPr>
          <w:p w:rsidR="00273DCD" w:rsidRPr="00667415" w:rsidDel="00080615" w:rsidRDefault="00273DCD" w:rsidP="00BA2D59">
            <w:pPr>
              <w:rPr>
                <w:del w:id="336" w:author="273776" w:date="2011-05-09T15:51:00Z"/>
                <w:rFonts w:ascii="Arial" w:hAnsi="Arial" w:cs="Arial"/>
                <w:noProof/>
                <w:lang w:val="pt-BR"/>
              </w:rPr>
            </w:pPr>
            <w:del w:id="337" w:author="273776" w:date="2011-05-09T15:51:00Z">
              <w:r w:rsidRPr="00667415" w:rsidDel="00080615">
                <w:rPr>
                  <w:rFonts w:ascii="Arial" w:hAnsi="Arial" w:cs="Arial"/>
                  <w:noProof/>
                  <w:lang w:val="pt-BR"/>
                </w:rPr>
                <w:delText>DRQN03.3</w:delText>
              </w:r>
            </w:del>
          </w:p>
        </w:tc>
        <w:tc>
          <w:tcPr>
            <w:tcW w:w="5244" w:type="dxa"/>
          </w:tcPr>
          <w:p w:rsidR="00273DCD" w:rsidRPr="00667415" w:rsidDel="00080615" w:rsidRDefault="00273DCD" w:rsidP="00BA2D59">
            <w:pPr>
              <w:pStyle w:val="Cabealho"/>
              <w:ind w:left="0"/>
              <w:outlineLvl w:val="1"/>
              <w:rPr>
                <w:del w:id="338" w:author="273776" w:date="2011-05-09T15:51:00Z"/>
                <w:rFonts w:cs="Arial"/>
                <w:noProof/>
                <w:sz w:val="20"/>
                <w:szCs w:val="24"/>
              </w:rPr>
            </w:pPr>
            <w:del w:id="339" w:author="273776" w:date="2011-05-09T15:51:00Z">
              <w:r w:rsidRPr="00667415" w:rsidDel="00080615">
                <w:rPr>
                  <w:rFonts w:cs="Arial"/>
                  <w:noProof/>
                  <w:sz w:val="20"/>
                  <w:szCs w:val="24"/>
                </w:rPr>
                <w:delText>Elegibilidade - Tipo de Oferta</w:delText>
              </w:r>
            </w:del>
          </w:p>
        </w:tc>
        <w:tc>
          <w:tcPr>
            <w:tcW w:w="1552" w:type="dxa"/>
          </w:tcPr>
          <w:p w:rsidR="00273DCD" w:rsidRPr="00667415" w:rsidDel="00080615" w:rsidRDefault="00273DCD" w:rsidP="00BA2D59">
            <w:pPr>
              <w:rPr>
                <w:del w:id="340" w:author="273776" w:date="2011-05-09T15:51:00Z"/>
                <w:rFonts w:ascii="Arial" w:hAnsi="Arial" w:cs="Arial"/>
                <w:noProof/>
                <w:lang w:val="pt-BR"/>
              </w:rPr>
            </w:pPr>
            <w:del w:id="341" w:author="273776" w:date="2011-05-09T15:51:00Z">
              <w:r w:rsidRPr="00667415" w:rsidDel="00080615">
                <w:rPr>
                  <w:rFonts w:ascii="Arial" w:hAnsi="Arial" w:cs="Arial"/>
                  <w:noProof/>
                  <w:lang w:val="pt-BR"/>
                </w:rPr>
                <w:delText>RQN17</w:delText>
              </w:r>
            </w:del>
          </w:p>
        </w:tc>
      </w:tr>
      <w:tr w:rsidR="00273DCD" w:rsidRPr="00667415" w:rsidDel="00080615" w:rsidTr="00C70F9F">
        <w:trPr>
          <w:del w:id="342" w:author="273776" w:date="2011-05-09T15:51:00Z"/>
        </w:trPr>
        <w:tc>
          <w:tcPr>
            <w:tcW w:w="2552" w:type="dxa"/>
          </w:tcPr>
          <w:p w:rsidR="00273DCD" w:rsidRPr="00667415" w:rsidDel="00080615" w:rsidRDefault="00273DCD" w:rsidP="00BA2D59">
            <w:pPr>
              <w:rPr>
                <w:del w:id="343" w:author="273776" w:date="2011-05-09T15:51:00Z"/>
                <w:rFonts w:ascii="Arial" w:hAnsi="Arial" w:cs="Arial"/>
                <w:noProof/>
                <w:lang w:val="pt-BR"/>
              </w:rPr>
            </w:pPr>
            <w:del w:id="344" w:author="273776" w:date="2011-05-09T15:51:00Z">
              <w:r w:rsidRPr="00667415" w:rsidDel="00080615">
                <w:rPr>
                  <w:rFonts w:ascii="Arial" w:hAnsi="Arial" w:cs="Arial"/>
                  <w:noProof/>
                  <w:lang w:val="pt-BR"/>
                </w:rPr>
                <w:delText>DRQN03.4.1</w:delText>
              </w:r>
            </w:del>
          </w:p>
        </w:tc>
        <w:tc>
          <w:tcPr>
            <w:tcW w:w="5244" w:type="dxa"/>
          </w:tcPr>
          <w:p w:rsidR="00273DCD" w:rsidRPr="00667415" w:rsidDel="00080615" w:rsidRDefault="00273DCD" w:rsidP="00BA2D59">
            <w:pPr>
              <w:pStyle w:val="Cabealho"/>
              <w:ind w:left="0"/>
              <w:outlineLvl w:val="1"/>
              <w:rPr>
                <w:del w:id="345" w:author="273776" w:date="2011-05-09T15:51:00Z"/>
                <w:rFonts w:cs="Arial"/>
                <w:noProof/>
                <w:sz w:val="20"/>
                <w:szCs w:val="24"/>
              </w:rPr>
            </w:pPr>
            <w:del w:id="346" w:author="273776" w:date="2011-05-09T15:51:00Z">
              <w:r w:rsidRPr="00667415" w:rsidDel="00080615">
                <w:rPr>
                  <w:rFonts w:cs="Arial"/>
                  <w:noProof/>
                  <w:sz w:val="20"/>
                  <w:szCs w:val="24"/>
                </w:rPr>
                <w:delText>Elegibilidade - Compatibilidade/Incompatibilidade - Produtos</w:delText>
              </w:r>
            </w:del>
          </w:p>
        </w:tc>
        <w:tc>
          <w:tcPr>
            <w:tcW w:w="1552" w:type="dxa"/>
          </w:tcPr>
          <w:p w:rsidR="00273DCD" w:rsidRPr="00667415" w:rsidDel="00080615" w:rsidRDefault="00273DCD" w:rsidP="00BA2D59">
            <w:pPr>
              <w:rPr>
                <w:del w:id="347" w:author="273776" w:date="2011-05-09T15:51:00Z"/>
                <w:rFonts w:ascii="Arial" w:hAnsi="Arial" w:cs="Arial"/>
                <w:noProof/>
                <w:lang w:val="pt-BR"/>
              </w:rPr>
            </w:pPr>
            <w:del w:id="348" w:author="273776" w:date="2011-05-09T15:51:00Z">
              <w:r w:rsidRPr="00667415" w:rsidDel="00080615">
                <w:rPr>
                  <w:rFonts w:ascii="Arial" w:hAnsi="Arial" w:cs="Arial"/>
                  <w:noProof/>
                  <w:lang w:val="pt-BR"/>
                </w:rPr>
                <w:delText>RQN18 ao RQN21</w:delText>
              </w:r>
            </w:del>
          </w:p>
        </w:tc>
      </w:tr>
      <w:tr w:rsidR="00273DCD" w:rsidRPr="00667415" w:rsidDel="00080615" w:rsidTr="00C70F9F">
        <w:trPr>
          <w:del w:id="349" w:author="273776" w:date="2011-05-09T15:51:00Z"/>
        </w:trPr>
        <w:tc>
          <w:tcPr>
            <w:tcW w:w="2552" w:type="dxa"/>
          </w:tcPr>
          <w:p w:rsidR="00273DCD" w:rsidRPr="00667415" w:rsidDel="00080615" w:rsidRDefault="00273DCD" w:rsidP="00BA2D59">
            <w:pPr>
              <w:rPr>
                <w:del w:id="350" w:author="273776" w:date="2011-05-09T15:51:00Z"/>
                <w:rFonts w:ascii="Arial" w:hAnsi="Arial" w:cs="Arial"/>
                <w:noProof/>
                <w:lang w:val="pt-BR"/>
              </w:rPr>
            </w:pPr>
            <w:del w:id="351" w:author="273776" w:date="2011-05-09T15:51:00Z">
              <w:r w:rsidRPr="00667415" w:rsidDel="00080615">
                <w:rPr>
                  <w:rFonts w:ascii="Arial" w:hAnsi="Arial" w:cs="Arial"/>
                  <w:noProof/>
                  <w:lang w:val="pt-BR"/>
                </w:rPr>
                <w:delText>DRQN03.5</w:delText>
              </w:r>
            </w:del>
          </w:p>
        </w:tc>
        <w:tc>
          <w:tcPr>
            <w:tcW w:w="5244" w:type="dxa"/>
          </w:tcPr>
          <w:p w:rsidR="00273DCD" w:rsidRPr="00667415" w:rsidDel="00080615" w:rsidRDefault="00273DCD" w:rsidP="00BA2D59">
            <w:pPr>
              <w:pStyle w:val="Cabealho"/>
              <w:ind w:left="0"/>
              <w:outlineLvl w:val="1"/>
              <w:rPr>
                <w:del w:id="352" w:author="273776" w:date="2011-05-09T15:51:00Z"/>
                <w:rFonts w:cs="Arial"/>
                <w:noProof/>
                <w:sz w:val="20"/>
                <w:szCs w:val="24"/>
              </w:rPr>
            </w:pPr>
            <w:del w:id="353" w:author="273776" w:date="2011-05-09T15:51:00Z">
              <w:r w:rsidRPr="00667415" w:rsidDel="00080615">
                <w:rPr>
                  <w:rFonts w:cs="Arial"/>
                  <w:noProof/>
                  <w:sz w:val="20"/>
                  <w:szCs w:val="24"/>
                </w:rPr>
                <w:delText>Elegibilidade - Categoria</w:delText>
              </w:r>
            </w:del>
          </w:p>
        </w:tc>
        <w:tc>
          <w:tcPr>
            <w:tcW w:w="1552" w:type="dxa"/>
          </w:tcPr>
          <w:p w:rsidR="00273DCD" w:rsidRPr="00667415" w:rsidDel="00080615" w:rsidRDefault="00273DCD" w:rsidP="00BA2D59">
            <w:pPr>
              <w:rPr>
                <w:del w:id="354" w:author="273776" w:date="2011-05-09T15:51:00Z"/>
                <w:rFonts w:ascii="Arial" w:hAnsi="Arial" w:cs="Arial"/>
                <w:noProof/>
                <w:lang w:val="pt-BR"/>
              </w:rPr>
            </w:pPr>
            <w:del w:id="355" w:author="273776" w:date="2011-05-09T15:51:00Z">
              <w:r w:rsidRPr="00667415" w:rsidDel="00080615">
                <w:rPr>
                  <w:rFonts w:ascii="Arial" w:hAnsi="Arial" w:cs="Arial"/>
                  <w:noProof/>
                  <w:lang w:val="pt-BR"/>
                </w:rPr>
                <w:delText>RQN24</w:delText>
              </w:r>
            </w:del>
          </w:p>
        </w:tc>
      </w:tr>
      <w:tr w:rsidR="00273DCD" w:rsidRPr="00667415" w:rsidDel="00080615" w:rsidTr="00C70F9F">
        <w:trPr>
          <w:del w:id="356" w:author="273776" w:date="2011-05-09T15:51:00Z"/>
        </w:trPr>
        <w:tc>
          <w:tcPr>
            <w:tcW w:w="2552" w:type="dxa"/>
          </w:tcPr>
          <w:p w:rsidR="00273DCD" w:rsidRPr="00667415" w:rsidDel="00080615" w:rsidRDefault="00273DCD" w:rsidP="00BA2D59">
            <w:pPr>
              <w:rPr>
                <w:del w:id="357" w:author="273776" w:date="2011-05-09T15:51:00Z"/>
                <w:rFonts w:ascii="Arial" w:hAnsi="Arial" w:cs="Arial"/>
                <w:noProof/>
                <w:lang w:val="pt-BR"/>
              </w:rPr>
            </w:pPr>
            <w:del w:id="358" w:author="273776" w:date="2011-05-09T15:51:00Z">
              <w:r w:rsidRPr="00667415" w:rsidDel="00080615">
                <w:rPr>
                  <w:rFonts w:ascii="Arial" w:hAnsi="Arial" w:cs="Arial"/>
                  <w:noProof/>
                  <w:lang w:val="pt-BR"/>
                </w:rPr>
                <w:delText>DRQN03.6</w:delText>
              </w:r>
            </w:del>
          </w:p>
        </w:tc>
        <w:tc>
          <w:tcPr>
            <w:tcW w:w="5244" w:type="dxa"/>
          </w:tcPr>
          <w:p w:rsidR="00273DCD" w:rsidRPr="00667415" w:rsidDel="00080615" w:rsidRDefault="00273DCD" w:rsidP="00BA2D59">
            <w:pPr>
              <w:pStyle w:val="Cabealho"/>
              <w:tabs>
                <w:tab w:val="clear" w:pos="4153"/>
                <w:tab w:val="clear" w:pos="8306"/>
              </w:tabs>
              <w:ind w:left="0"/>
              <w:outlineLvl w:val="1"/>
              <w:rPr>
                <w:del w:id="359" w:author="273776" w:date="2011-05-09T15:51:00Z"/>
                <w:rFonts w:cs="Arial"/>
                <w:noProof/>
                <w:sz w:val="20"/>
                <w:szCs w:val="24"/>
              </w:rPr>
            </w:pPr>
            <w:del w:id="360" w:author="273776" w:date="2011-05-09T15:51:00Z">
              <w:r w:rsidRPr="00667415" w:rsidDel="00080615">
                <w:rPr>
                  <w:rFonts w:cs="Arial"/>
                  <w:noProof/>
                  <w:sz w:val="20"/>
                  <w:szCs w:val="24"/>
                </w:rPr>
                <w:delText>Elegibilidade – Regiões</w:delText>
              </w:r>
            </w:del>
          </w:p>
        </w:tc>
        <w:tc>
          <w:tcPr>
            <w:tcW w:w="1552" w:type="dxa"/>
          </w:tcPr>
          <w:p w:rsidR="00273DCD" w:rsidRPr="00667415" w:rsidDel="00080615" w:rsidRDefault="00273DCD" w:rsidP="00BA2D59">
            <w:pPr>
              <w:rPr>
                <w:del w:id="361" w:author="273776" w:date="2011-05-09T15:51:00Z"/>
                <w:rFonts w:ascii="Arial" w:hAnsi="Arial" w:cs="Arial"/>
                <w:noProof/>
                <w:lang w:val="pt-BR"/>
              </w:rPr>
            </w:pPr>
            <w:del w:id="362" w:author="273776" w:date="2011-05-09T15:51:00Z">
              <w:r w:rsidRPr="00667415" w:rsidDel="00080615">
                <w:rPr>
                  <w:rFonts w:ascii="Arial" w:hAnsi="Arial" w:cs="Arial"/>
                  <w:noProof/>
                  <w:lang w:val="pt-BR"/>
                </w:rPr>
                <w:delText>RQN25</w:delText>
              </w:r>
            </w:del>
          </w:p>
        </w:tc>
      </w:tr>
      <w:tr w:rsidR="00273DCD" w:rsidRPr="00667415" w:rsidDel="00080615" w:rsidTr="00C70F9F">
        <w:trPr>
          <w:del w:id="363" w:author="273776" w:date="2011-05-09T15:51:00Z"/>
        </w:trPr>
        <w:tc>
          <w:tcPr>
            <w:tcW w:w="2552" w:type="dxa"/>
          </w:tcPr>
          <w:p w:rsidR="00273DCD" w:rsidRPr="00667415" w:rsidDel="00080615" w:rsidRDefault="00273DCD" w:rsidP="00BA2D59">
            <w:pPr>
              <w:rPr>
                <w:del w:id="364" w:author="273776" w:date="2011-05-09T15:51:00Z"/>
                <w:rFonts w:ascii="Arial" w:hAnsi="Arial" w:cs="Arial"/>
                <w:noProof/>
                <w:lang w:val="pt-BR"/>
              </w:rPr>
            </w:pPr>
            <w:del w:id="365" w:author="273776" w:date="2011-05-09T15:51:00Z">
              <w:r w:rsidRPr="00667415" w:rsidDel="00080615">
                <w:rPr>
                  <w:rFonts w:ascii="Arial" w:hAnsi="Arial" w:cs="Arial"/>
                  <w:noProof/>
                  <w:lang w:val="pt-BR"/>
                </w:rPr>
                <w:delText>DRQN04</w:delText>
              </w:r>
            </w:del>
          </w:p>
        </w:tc>
        <w:tc>
          <w:tcPr>
            <w:tcW w:w="5244" w:type="dxa"/>
          </w:tcPr>
          <w:p w:rsidR="00273DCD" w:rsidRPr="00667415" w:rsidDel="00080615" w:rsidRDefault="00273DCD" w:rsidP="00BA2D59">
            <w:pPr>
              <w:pStyle w:val="Cabealho"/>
              <w:tabs>
                <w:tab w:val="clear" w:pos="4153"/>
                <w:tab w:val="clear" w:pos="8306"/>
              </w:tabs>
              <w:ind w:left="0"/>
              <w:outlineLvl w:val="1"/>
              <w:rPr>
                <w:del w:id="366" w:author="273776" w:date="2011-05-09T15:51:00Z"/>
                <w:rFonts w:cs="Arial"/>
                <w:noProof/>
                <w:sz w:val="20"/>
                <w:szCs w:val="24"/>
              </w:rPr>
            </w:pPr>
            <w:bookmarkStart w:id="367" w:name="_Toc259438899"/>
            <w:del w:id="368" w:author="273776" w:date="2011-05-09T15:51:00Z">
              <w:r w:rsidRPr="00667415" w:rsidDel="00080615">
                <w:rPr>
                  <w:rFonts w:cs="Arial"/>
                  <w:noProof/>
                  <w:sz w:val="20"/>
                  <w:szCs w:val="24"/>
                </w:rPr>
                <w:delText>Restrições e Permissões (Tipo de Tráfego)</w:delText>
              </w:r>
              <w:bookmarkEnd w:id="367"/>
            </w:del>
          </w:p>
        </w:tc>
        <w:tc>
          <w:tcPr>
            <w:tcW w:w="1552" w:type="dxa"/>
          </w:tcPr>
          <w:p w:rsidR="00273DCD" w:rsidRPr="00667415" w:rsidDel="00080615" w:rsidRDefault="00273DCD" w:rsidP="00BA2D59">
            <w:pPr>
              <w:rPr>
                <w:del w:id="369" w:author="273776" w:date="2011-05-09T15:51:00Z"/>
                <w:rFonts w:ascii="Arial" w:hAnsi="Arial" w:cs="Arial"/>
                <w:noProof/>
                <w:lang w:val="pt-BR"/>
              </w:rPr>
            </w:pPr>
            <w:del w:id="370" w:author="273776" w:date="2011-05-09T15:51:00Z">
              <w:r w:rsidRPr="00667415" w:rsidDel="00080615">
                <w:rPr>
                  <w:rFonts w:ascii="Arial" w:hAnsi="Arial" w:cs="Arial"/>
                  <w:noProof/>
                  <w:lang w:val="pt-BR"/>
                </w:rPr>
                <w:delText>RQN26</w:delText>
              </w:r>
            </w:del>
          </w:p>
        </w:tc>
      </w:tr>
      <w:tr w:rsidR="00273DCD" w:rsidRPr="00667415" w:rsidDel="00080615" w:rsidTr="00C70F9F">
        <w:trPr>
          <w:del w:id="371" w:author="273776" w:date="2011-05-09T15:51:00Z"/>
        </w:trPr>
        <w:tc>
          <w:tcPr>
            <w:tcW w:w="2552" w:type="dxa"/>
          </w:tcPr>
          <w:p w:rsidR="00273DCD" w:rsidRPr="00667415" w:rsidDel="00080615" w:rsidRDefault="00273DCD" w:rsidP="00BA2D59">
            <w:pPr>
              <w:rPr>
                <w:del w:id="372" w:author="273776" w:date="2011-05-09T15:51:00Z"/>
                <w:rFonts w:ascii="Arial" w:hAnsi="Arial" w:cs="Arial"/>
                <w:noProof/>
                <w:lang w:val="pt-BR"/>
              </w:rPr>
            </w:pPr>
            <w:del w:id="373" w:author="273776" w:date="2011-05-09T15:51:00Z">
              <w:r w:rsidRPr="00667415" w:rsidDel="00080615">
                <w:rPr>
                  <w:rFonts w:ascii="Arial" w:hAnsi="Arial" w:cs="Arial"/>
                  <w:noProof/>
                  <w:lang w:val="pt-BR"/>
                </w:rPr>
                <w:delText>DRQN07.1</w:delText>
              </w:r>
            </w:del>
          </w:p>
        </w:tc>
        <w:tc>
          <w:tcPr>
            <w:tcW w:w="5244" w:type="dxa"/>
          </w:tcPr>
          <w:p w:rsidR="00273DCD" w:rsidRPr="00667415" w:rsidDel="00080615" w:rsidRDefault="00273DCD" w:rsidP="00BA2D59">
            <w:pPr>
              <w:pStyle w:val="Cabealho"/>
              <w:ind w:left="0"/>
              <w:outlineLvl w:val="1"/>
              <w:rPr>
                <w:del w:id="374" w:author="273776" w:date="2011-05-09T15:51:00Z"/>
                <w:rFonts w:cs="Arial"/>
                <w:noProof/>
                <w:sz w:val="20"/>
                <w:szCs w:val="24"/>
              </w:rPr>
            </w:pPr>
            <w:del w:id="375" w:author="273776" w:date="2011-05-09T15:51:00Z">
              <w:r w:rsidRPr="00667415" w:rsidDel="00080615">
                <w:rPr>
                  <w:rFonts w:cs="Arial"/>
                  <w:noProof/>
                  <w:sz w:val="20"/>
                  <w:szCs w:val="24"/>
                </w:rPr>
                <w:delText>Elegibilidade – Canais</w:delText>
              </w:r>
            </w:del>
          </w:p>
        </w:tc>
        <w:tc>
          <w:tcPr>
            <w:tcW w:w="1552" w:type="dxa"/>
          </w:tcPr>
          <w:p w:rsidR="00273DCD" w:rsidRPr="00667415" w:rsidDel="00080615" w:rsidRDefault="00273DCD" w:rsidP="00BA2D59">
            <w:pPr>
              <w:rPr>
                <w:del w:id="376" w:author="273776" w:date="2011-05-09T15:51:00Z"/>
                <w:rFonts w:ascii="Arial" w:hAnsi="Arial" w:cs="Arial"/>
                <w:noProof/>
                <w:lang w:val="pt-BR"/>
              </w:rPr>
            </w:pPr>
            <w:del w:id="377" w:author="273776" w:date="2011-05-09T15:51:00Z">
              <w:r w:rsidRPr="00667415" w:rsidDel="00080615">
                <w:rPr>
                  <w:rFonts w:ascii="Arial" w:hAnsi="Arial" w:cs="Arial"/>
                  <w:noProof/>
                  <w:lang w:val="pt-BR"/>
                </w:rPr>
                <w:delText>RQN29</w:delText>
              </w:r>
            </w:del>
          </w:p>
        </w:tc>
      </w:tr>
      <w:tr w:rsidR="00273DCD" w:rsidRPr="00667415" w:rsidDel="00080615" w:rsidTr="00C70F9F">
        <w:trPr>
          <w:del w:id="378" w:author="273776" w:date="2011-05-09T15:51:00Z"/>
        </w:trPr>
        <w:tc>
          <w:tcPr>
            <w:tcW w:w="2552" w:type="dxa"/>
          </w:tcPr>
          <w:p w:rsidR="00273DCD" w:rsidRPr="00667415" w:rsidDel="00080615" w:rsidRDefault="00273DCD" w:rsidP="00BA2D59">
            <w:pPr>
              <w:rPr>
                <w:del w:id="379" w:author="273776" w:date="2011-05-09T15:51:00Z"/>
                <w:rFonts w:ascii="Arial" w:hAnsi="Arial" w:cs="Arial"/>
                <w:noProof/>
                <w:lang w:val="pt-BR"/>
              </w:rPr>
            </w:pPr>
            <w:del w:id="380" w:author="273776" w:date="2011-05-09T15:51:00Z">
              <w:r w:rsidRPr="00667415" w:rsidDel="00080615">
                <w:rPr>
                  <w:rFonts w:ascii="Arial" w:hAnsi="Arial" w:cs="Arial"/>
                  <w:noProof/>
                  <w:lang w:val="pt-BR"/>
                </w:rPr>
                <w:delText>DRQN07.2</w:delText>
              </w:r>
            </w:del>
          </w:p>
        </w:tc>
        <w:tc>
          <w:tcPr>
            <w:tcW w:w="5244" w:type="dxa"/>
          </w:tcPr>
          <w:p w:rsidR="00273DCD" w:rsidRPr="00667415" w:rsidDel="00080615" w:rsidRDefault="00273DCD" w:rsidP="00BA2D59">
            <w:pPr>
              <w:pStyle w:val="Cabealho"/>
              <w:ind w:left="0"/>
              <w:outlineLvl w:val="1"/>
              <w:rPr>
                <w:del w:id="381" w:author="273776" w:date="2011-05-09T15:51:00Z"/>
                <w:rFonts w:cs="Arial"/>
                <w:noProof/>
                <w:sz w:val="20"/>
                <w:szCs w:val="24"/>
              </w:rPr>
            </w:pPr>
            <w:del w:id="382" w:author="273776" w:date="2011-05-09T15:51:00Z">
              <w:r w:rsidRPr="00667415" w:rsidDel="00080615">
                <w:rPr>
                  <w:rFonts w:cs="Arial"/>
                  <w:noProof/>
                  <w:sz w:val="20"/>
                  <w:szCs w:val="24"/>
                </w:rPr>
                <w:delText>Canais de Vendas – Ferramentas dos Canais</w:delText>
              </w:r>
            </w:del>
          </w:p>
        </w:tc>
        <w:tc>
          <w:tcPr>
            <w:tcW w:w="1552" w:type="dxa"/>
          </w:tcPr>
          <w:p w:rsidR="00273DCD" w:rsidRPr="00667415" w:rsidDel="00080615" w:rsidRDefault="00273DCD" w:rsidP="00BA2D59">
            <w:pPr>
              <w:rPr>
                <w:del w:id="383" w:author="273776" w:date="2011-05-09T15:51:00Z"/>
                <w:rFonts w:ascii="Arial" w:hAnsi="Arial" w:cs="Arial"/>
                <w:noProof/>
                <w:lang w:val="pt-BR"/>
              </w:rPr>
            </w:pPr>
            <w:del w:id="384" w:author="273776" w:date="2011-05-09T15:51:00Z">
              <w:r w:rsidRPr="00667415" w:rsidDel="00080615">
                <w:rPr>
                  <w:rFonts w:ascii="Arial" w:hAnsi="Arial" w:cs="Arial"/>
                  <w:noProof/>
                  <w:lang w:val="pt-BR"/>
                </w:rPr>
                <w:delText>RQN30</w:delText>
              </w:r>
            </w:del>
          </w:p>
        </w:tc>
      </w:tr>
      <w:tr w:rsidR="00273DCD" w:rsidRPr="00667415" w:rsidDel="00080615" w:rsidTr="00C70F9F">
        <w:trPr>
          <w:del w:id="385" w:author="273776" w:date="2011-05-09T15:51:00Z"/>
        </w:trPr>
        <w:tc>
          <w:tcPr>
            <w:tcW w:w="2552" w:type="dxa"/>
          </w:tcPr>
          <w:p w:rsidR="00273DCD" w:rsidRPr="00667415" w:rsidDel="00080615" w:rsidRDefault="00273DCD" w:rsidP="00BA2D59">
            <w:pPr>
              <w:rPr>
                <w:del w:id="386" w:author="273776" w:date="2011-05-09T15:51:00Z"/>
                <w:rFonts w:ascii="Arial" w:hAnsi="Arial" w:cs="Arial"/>
                <w:noProof/>
                <w:lang w:val="pt-BR"/>
              </w:rPr>
            </w:pPr>
            <w:del w:id="387" w:author="273776" w:date="2011-05-09T15:51:00Z">
              <w:r w:rsidRPr="00667415" w:rsidDel="00080615">
                <w:rPr>
                  <w:rFonts w:ascii="Arial" w:hAnsi="Arial" w:cs="Arial"/>
                  <w:noProof/>
                  <w:lang w:val="pt-BR"/>
                </w:rPr>
                <w:delText>DRQN10</w:delText>
              </w:r>
            </w:del>
          </w:p>
        </w:tc>
        <w:tc>
          <w:tcPr>
            <w:tcW w:w="5244" w:type="dxa"/>
          </w:tcPr>
          <w:p w:rsidR="00273DCD" w:rsidRPr="00667415" w:rsidDel="00080615" w:rsidRDefault="00273DCD" w:rsidP="00BA2D59">
            <w:pPr>
              <w:pStyle w:val="Cabealho"/>
              <w:tabs>
                <w:tab w:val="clear" w:pos="4153"/>
                <w:tab w:val="clear" w:pos="8306"/>
              </w:tabs>
              <w:ind w:left="0"/>
              <w:outlineLvl w:val="1"/>
              <w:rPr>
                <w:del w:id="388" w:author="273776" w:date="2011-05-09T15:51:00Z"/>
                <w:rFonts w:cs="Arial"/>
                <w:noProof/>
                <w:sz w:val="20"/>
                <w:szCs w:val="24"/>
              </w:rPr>
            </w:pPr>
            <w:del w:id="389" w:author="273776" w:date="2011-05-09T15:51:00Z">
              <w:r w:rsidRPr="00667415" w:rsidDel="00080615">
                <w:rPr>
                  <w:rFonts w:cs="Arial"/>
                  <w:noProof/>
                  <w:sz w:val="20"/>
                  <w:szCs w:val="24"/>
                </w:rPr>
                <w:delText>Pedido de Vendas – Novos serviços</w:delText>
              </w:r>
            </w:del>
          </w:p>
        </w:tc>
        <w:tc>
          <w:tcPr>
            <w:tcW w:w="1552" w:type="dxa"/>
          </w:tcPr>
          <w:p w:rsidR="00273DCD" w:rsidRPr="00667415" w:rsidDel="00080615" w:rsidRDefault="00273DCD" w:rsidP="00BA2D59">
            <w:pPr>
              <w:rPr>
                <w:del w:id="390" w:author="273776" w:date="2011-05-09T15:51:00Z"/>
                <w:rFonts w:ascii="Arial" w:hAnsi="Arial" w:cs="Arial"/>
                <w:noProof/>
                <w:lang w:val="pt-BR"/>
              </w:rPr>
            </w:pPr>
            <w:del w:id="391" w:author="273776" w:date="2011-05-09T15:51:00Z">
              <w:r w:rsidRPr="00667415" w:rsidDel="00080615">
                <w:rPr>
                  <w:rFonts w:ascii="Arial" w:hAnsi="Arial" w:cs="Arial"/>
                  <w:noProof/>
                  <w:lang w:val="pt-BR"/>
                </w:rPr>
                <w:delText>RQN33</w:delText>
              </w:r>
            </w:del>
          </w:p>
        </w:tc>
      </w:tr>
      <w:tr w:rsidR="00273DCD" w:rsidRPr="00667415" w:rsidDel="00080615" w:rsidTr="00C70F9F">
        <w:trPr>
          <w:del w:id="392" w:author="273776" w:date="2011-05-09T15:51:00Z"/>
        </w:trPr>
        <w:tc>
          <w:tcPr>
            <w:tcW w:w="2552" w:type="dxa"/>
          </w:tcPr>
          <w:p w:rsidR="00273DCD" w:rsidRPr="00667415" w:rsidDel="00080615" w:rsidRDefault="00273DCD" w:rsidP="00BA2D59">
            <w:pPr>
              <w:rPr>
                <w:del w:id="393" w:author="273776" w:date="2011-05-09T15:51:00Z"/>
                <w:rFonts w:ascii="Arial" w:hAnsi="Arial" w:cs="Arial"/>
                <w:noProof/>
                <w:lang w:val="pt-BR"/>
              </w:rPr>
            </w:pPr>
            <w:del w:id="394" w:author="273776" w:date="2011-05-09T15:51:00Z">
              <w:r w:rsidRPr="00667415" w:rsidDel="00080615">
                <w:rPr>
                  <w:rFonts w:ascii="Arial" w:hAnsi="Arial" w:cs="Arial"/>
                  <w:noProof/>
                  <w:lang w:val="pt-BR"/>
                </w:rPr>
                <w:delText>DRQN13</w:delText>
              </w:r>
            </w:del>
          </w:p>
        </w:tc>
        <w:tc>
          <w:tcPr>
            <w:tcW w:w="5244" w:type="dxa"/>
          </w:tcPr>
          <w:p w:rsidR="00273DCD" w:rsidRPr="00667415" w:rsidDel="00080615" w:rsidRDefault="00273DCD" w:rsidP="00BA2D59">
            <w:pPr>
              <w:pStyle w:val="Cabealho"/>
              <w:tabs>
                <w:tab w:val="clear" w:pos="4153"/>
                <w:tab w:val="clear" w:pos="8306"/>
              </w:tabs>
              <w:ind w:left="0"/>
              <w:outlineLvl w:val="1"/>
              <w:rPr>
                <w:del w:id="395" w:author="273776" w:date="2011-05-09T15:51:00Z"/>
                <w:rFonts w:cs="Arial"/>
                <w:noProof/>
                <w:sz w:val="20"/>
                <w:szCs w:val="24"/>
              </w:rPr>
            </w:pPr>
            <w:bookmarkStart w:id="396" w:name="_Toc259438911"/>
            <w:del w:id="397" w:author="273776" w:date="2011-05-09T15:51:00Z">
              <w:r w:rsidRPr="00667415" w:rsidDel="00080615">
                <w:rPr>
                  <w:rFonts w:cs="Arial"/>
                  <w:noProof/>
                  <w:sz w:val="20"/>
                  <w:szCs w:val="24"/>
                </w:rPr>
                <w:delText>Benefícios de Campanha / Oferta</w:delText>
              </w:r>
              <w:bookmarkEnd w:id="396"/>
            </w:del>
          </w:p>
          <w:p w:rsidR="00273DCD" w:rsidRPr="00667415" w:rsidDel="00080615" w:rsidRDefault="00273DCD" w:rsidP="00BA2D59">
            <w:pPr>
              <w:pStyle w:val="Cabealho"/>
              <w:ind w:left="0"/>
              <w:outlineLvl w:val="1"/>
              <w:rPr>
                <w:del w:id="398" w:author="273776" w:date="2011-05-09T15:51:00Z"/>
                <w:rFonts w:cs="Arial"/>
                <w:noProof/>
                <w:sz w:val="20"/>
                <w:szCs w:val="24"/>
              </w:rPr>
            </w:pPr>
          </w:p>
        </w:tc>
        <w:tc>
          <w:tcPr>
            <w:tcW w:w="1552" w:type="dxa"/>
          </w:tcPr>
          <w:p w:rsidR="00273DCD" w:rsidRPr="00667415" w:rsidDel="00080615" w:rsidRDefault="00273DCD" w:rsidP="00BA2D59">
            <w:pPr>
              <w:rPr>
                <w:del w:id="399" w:author="273776" w:date="2011-05-09T15:51:00Z"/>
                <w:rFonts w:ascii="Arial" w:hAnsi="Arial" w:cs="Arial"/>
                <w:noProof/>
                <w:lang w:val="pt-BR"/>
              </w:rPr>
            </w:pPr>
            <w:del w:id="400" w:author="273776" w:date="2011-05-09T15:51:00Z">
              <w:r w:rsidRPr="00667415" w:rsidDel="00080615">
                <w:rPr>
                  <w:rFonts w:ascii="Arial" w:hAnsi="Arial" w:cs="Arial"/>
                  <w:noProof/>
                  <w:lang w:val="pt-BR"/>
                </w:rPr>
                <w:delText>RQN36 ao RQN42</w:delText>
              </w:r>
            </w:del>
          </w:p>
        </w:tc>
      </w:tr>
      <w:tr w:rsidR="00273DCD" w:rsidRPr="00667415" w:rsidDel="00080615" w:rsidTr="00C70F9F">
        <w:trPr>
          <w:del w:id="401" w:author="273776" w:date="2011-05-09T15:51:00Z"/>
        </w:trPr>
        <w:tc>
          <w:tcPr>
            <w:tcW w:w="2552" w:type="dxa"/>
          </w:tcPr>
          <w:p w:rsidR="00273DCD" w:rsidRPr="00667415" w:rsidDel="00080615" w:rsidRDefault="00273DCD" w:rsidP="00BA2D59">
            <w:pPr>
              <w:rPr>
                <w:del w:id="402" w:author="273776" w:date="2011-05-09T15:51:00Z"/>
                <w:rFonts w:ascii="Arial" w:hAnsi="Arial" w:cs="Arial"/>
                <w:noProof/>
                <w:lang w:val="pt-BR"/>
              </w:rPr>
            </w:pPr>
            <w:del w:id="403" w:author="273776" w:date="2011-05-09T15:51:00Z">
              <w:r w:rsidRPr="00667415" w:rsidDel="00080615">
                <w:rPr>
                  <w:rFonts w:ascii="Arial" w:hAnsi="Arial" w:cs="Arial"/>
                  <w:noProof/>
                  <w:lang w:val="pt-BR"/>
                </w:rPr>
                <w:delText>DRQN21.3</w:delText>
              </w:r>
            </w:del>
          </w:p>
        </w:tc>
        <w:tc>
          <w:tcPr>
            <w:tcW w:w="5244" w:type="dxa"/>
          </w:tcPr>
          <w:p w:rsidR="00273DCD" w:rsidRPr="00667415" w:rsidDel="00080615" w:rsidRDefault="00273DCD" w:rsidP="00BA2D59">
            <w:pPr>
              <w:pStyle w:val="Cabealho"/>
              <w:ind w:left="0"/>
              <w:outlineLvl w:val="1"/>
              <w:rPr>
                <w:del w:id="404" w:author="273776" w:date="2011-05-09T15:51:00Z"/>
                <w:rFonts w:cs="Arial"/>
                <w:noProof/>
                <w:sz w:val="20"/>
                <w:szCs w:val="24"/>
              </w:rPr>
            </w:pPr>
            <w:del w:id="405" w:author="273776" w:date="2011-05-09T15:51:00Z">
              <w:r w:rsidRPr="00667415" w:rsidDel="00080615">
                <w:rPr>
                  <w:rFonts w:cs="Arial"/>
                  <w:noProof/>
                  <w:sz w:val="20"/>
                  <w:szCs w:val="24"/>
                </w:rPr>
                <w:delText>Ativação, modificação e retirada – Novos serviços</w:delText>
              </w:r>
            </w:del>
          </w:p>
        </w:tc>
        <w:tc>
          <w:tcPr>
            <w:tcW w:w="1552" w:type="dxa"/>
          </w:tcPr>
          <w:p w:rsidR="00273DCD" w:rsidRPr="00667415" w:rsidDel="00080615" w:rsidRDefault="00273DCD" w:rsidP="00BA2D59">
            <w:pPr>
              <w:rPr>
                <w:del w:id="406" w:author="273776" w:date="2011-05-09T15:51:00Z"/>
                <w:rFonts w:ascii="Arial" w:hAnsi="Arial" w:cs="Arial"/>
                <w:noProof/>
                <w:lang w:val="pt-BR"/>
              </w:rPr>
            </w:pPr>
            <w:del w:id="407" w:author="273776" w:date="2011-05-09T15:51:00Z">
              <w:r w:rsidRPr="00667415" w:rsidDel="00080615">
                <w:rPr>
                  <w:rFonts w:ascii="Arial" w:hAnsi="Arial" w:cs="Arial"/>
                  <w:noProof/>
                  <w:lang w:val="pt-BR"/>
                </w:rPr>
                <w:delText>RQN56 ao RQN58</w:delText>
              </w:r>
            </w:del>
          </w:p>
        </w:tc>
      </w:tr>
      <w:tr w:rsidR="00273DCD" w:rsidRPr="00667415" w:rsidDel="00080615" w:rsidTr="00C70F9F">
        <w:trPr>
          <w:del w:id="408" w:author="273776" w:date="2011-05-09T15:51:00Z"/>
        </w:trPr>
        <w:tc>
          <w:tcPr>
            <w:tcW w:w="2552" w:type="dxa"/>
          </w:tcPr>
          <w:p w:rsidR="00273DCD" w:rsidRPr="00667415" w:rsidDel="00080615" w:rsidRDefault="00273DCD" w:rsidP="00BA2D59">
            <w:pPr>
              <w:rPr>
                <w:del w:id="409" w:author="273776" w:date="2011-05-09T15:51:00Z"/>
                <w:rFonts w:ascii="Arial" w:hAnsi="Arial" w:cs="Arial"/>
                <w:noProof/>
                <w:lang w:val="pt-BR"/>
              </w:rPr>
            </w:pPr>
            <w:del w:id="410" w:author="273776" w:date="2011-05-09T15:51:00Z">
              <w:r w:rsidRPr="00667415" w:rsidDel="00080615">
                <w:rPr>
                  <w:rFonts w:ascii="Arial" w:hAnsi="Arial" w:cs="Arial"/>
                  <w:noProof/>
                  <w:lang w:val="pt-BR"/>
                </w:rPr>
                <w:delText>DRQN26</w:delText>
              </w:r>
            </w:del>
          </w:p>
        </w:tc>
        <w:tc>
          <w:tcPr>
            <w:tcW w:w="5244" w:type="dxa"/>
          </w:tcPr>
          <w:p w:rsidR="00273DCD" w:rsidRPr="00667415" w:rsidDel="00080615" w:rsidRDefault="00273DCD" w:rsidP="00BA2D59">
            <w:pPr>
              <w:pStyle w:val="Cabealho"/>
              <w:ind w:left="0"/>
              <w:outlineLvl w:val="1"/>
              <w:rPr>
                <w:del w:id="411" w:author="273776" w:date="2011-05-09T15:51:00Z"/>
                <w:rFonts w:cs="Arial"/>
                <w:noProof/>
                <w:sz w:val="20"/>
                <w:szCs w:val="24"/>
              </w:rPr>
            </w:pPr>
            <w:del w:id="412" w:author="273776" w:date="2011-05-09T15:51:00Z">
              <w:r w:rsidRPr="00667415" w:rsidDel="00080615">
                <w:rPr>
                  <w:rFonts w:cs="Arial"/>
                  <w:noProof/>
                  <w:sz w:val="20"/>
                  <w:szCs w:val="24"/>
                </w:rPr>
                <w:delText>Mudança de titularidade – Aplicação de multa</w:delText>
              </w:r>
            </w:del>
          </w:p>
        </w:tc>
        <w:tc>
          <w:tcPr>
            <w:tcW w:w="1552" w:type="dxa"/>
          </w:tcPr>
          <w:p w:rsidR="00273DCD" w:rsidRPr="00667415" w:rsidDel="00080615" w:rsidRDefault="00273DCD" w:rsidP="00BA2D59">
            <w:pPr>
              <w:rPr>
                <w:del w:id="413" w:author="273776" w:date="2011-05-09T15:51:00Z"/>
                <w:rFonts w:ascii="Arial" w:hAnsi="Arial" w:cs="Arial"/>
                <w:noProof/>
                <w:lang w:val="pt-BR"/>
              </w:rPr>
            </w:pPr>
            <w:del w:id="414" w:author="273776" w:date="2011-05-09T15:51:00Z">
              <w:r w:rsidRPr="00667415" w:rsidDel="00080615">
                <w:rPr>
                  <w:rFonts w:ascii="Arial" w:hAnsi="Arial" w:cs="Arial"/>
                  <w:noProof/>
                  <w:lang w:val="pt-BR"/>
                </w:rPr>
                <w:delText>RQN63</w:delText>
              </w:r>
            </w:del>
          </w:p>
        </w:tc>
      </w:tr>
      <w:tr w:rsidR="00273DCD" w:rsidRPr="00667415" w:rsidDel="00080615" w:rsidTr="00C70F9F">
        <w:trPr>
          <w:del w:id="415" w:author="273776" w:date="2011-05-09T15:51:00Z"/>
        </w:trPr>
        <w:tc>
          <w:tcPr>
            <w:tcW w:w="2552" w:type="dxa"/>
          </w:tcPr>
          <w:p w:rsidR="00273DCD" w:rsidRPr="00667415" w:rsidDel="00080615" w:rsidRDefault="00273DCD" w:rsidP="00BA2D59">
            <w:pPr>
              <w:rPr>
                <w:del w:id="416" w:author="273776" w:date="2011-05-09T15:51:00Z"/>
                <w:rFonts w:ascii="Arial" w:hAnsi="Arial" w:cs="Arial"/>
                <w:noProof/>
                <w:lang w:val="pt-BR"/>
              </w:rPr>
            </w:pPr>
            <w:del w:id="417" w:author="273776" w:date="2011-05-09T15:51:00Z">
              <w:r w:rsidRPr="00667415" w:rsidDel="00080615">
                <w:rPr>
                  <w:rFonts w:ascii="Arial" w:hAnsi="Arial" w:cs="Arial"/>
                  <w:noProof/>
                  <w:lang w:val="pt-BR"/>
                </w:rPr>
                <w:delText>DRQN47</w:delText>
              </w:r>
            </w:del>
          </w:p>
        </w:tc>
        <w:tc>
          <w:tcPr>
            <w:tcW w:w="5244" w:type="dxa"/>
          </w:tcPr>
          <w:p w:rsidR="00273DCD" w:rsidRPr="00667415" w:rsidDel="00080615" w:rsidRDefault="00273DCD" w:rsidP="00BA2D59">
            <w:pPr>
              <w:pStyle w:val="Cabealho"/>
              <w:ind w:left="0"/>
              <w:outlineLvl w:val="1"/>
              <w:rPr>
                <w:del w:id="418" w:author="273776" w:date="2011-05-09T15:51:00Z"/>
                <w:rFonts w:cs="Arial"/>
                <w:noProof/>
                <w:sz w:val="20"/>
                <w:szCs w:val="24"/>
              </w:rPr>
            </w:pPr>
            <w:del w:id="419" w:author="273776" w:date="2011-05-09T15:51:00Z">
              <w:r w:rsidRPr="00667415" w:rsidDel="00080615">
                <w:rPr>
                  <w:rFonts w:cs="Arial"/>
                  <w:noProof/>
                  <w:sz w:val="20"/>
                  <w:szCs w:val="24"/>
                </w:rPr>
                <w:delText>Cancelamento – Serviços</w:delText>
              </w:r>
            </w:del>
          </w:p>
        </w:tc>
        <w:tc>
          <w:tcPr>
            <w:tcW w:w="1552" w:type="dxa"/>
          </w:tcPr>
          <w:p w:rsidR="00273DCD" w:rsidRPr="00667415" w:rsidDel="00080615" w:rsidRDefault="00273DCD" w:rsidP="00BA2D59">
            <w:pPr>
              <w:rPr>
                <w:del w:id="420" w:author="273776" w:date="2011-05-09T15:51:00Z"/>
                <w:rFonts w:ascii="Arial" w:hAnsi="Arial" w:cs="Arial"/>
                <w:noProof/>
                <w:lang w:val="pt-BR"/>
              </w:rPr>
            </w:pPr>
            <w:del w:id="421" w:author="273776" w:date="2011-05-09T15:51:00Z">
              <w:r w:rsidRPr="00667415" w:rsidDel="00080615">
                <w:rPr>
                  <w:rFonts w:ascii="Arial" w:hAnsi="Arial" w:cs="Arial"/>
                  <w:noProof/>
                  <w:lang w:val="pt-BR"/>
                </w:rPr>
                <w:delText>RQN107</w:delText>
              </w:r>
            </w:del>
          </w:p>
        </w:tc>
      </w:tr>
      <w:tr w:rsidR="00273DCD" w:rsidRPr="00667415" w:rsidDel="00080615" w:rsidTr="00C70F9F">
        <w:trPr>
          <w:del w:id="422" w:author="273776" w:date="2011-05-09T15:51:00Z"/>
        </w:trPr>
        <w:tc>
          <w:tcPr>
            <w:tcW w:w="2552" w:type="dxa"/>
          </w:tcPr>
          <w:p w:rsidR="00273DCD" w:rsidRPr="00667415" w:rsidDel="00080615" w:rsidRDefault="00273DCD" w:rsidP="00BA2D59">
            <w:pPr>
              <w:rPr>
                <w:del w:id="423" w:author="273776" w:date="2011-05-09T15:51:00Z"/>
                <w:rFonts w:ascii="Arial" w:hAnsi="Arial" w:cs="Arial"/>
                <w:noProof/>
                <w:lang w:val="pt-BR"/>
              </w:rPr>
            </w:pPr>
            <w:del w:id="424" w:author="273776" w:date="2011-05-09T15:51:00Z">
              <w:r w:rsidRPr="00667415" w:rsidDel="00080615">
                <w:rPr>
                  <w:rFonts w:ascii="Arial" w:hAnsi="Arial" w:cs="Arial"/>
                  <w:noProof/>
                  <w:lang w:val="pt-BR"/>
                </w:rPr>
                <w:delText>DRQN50</w:delText>
              </w:r>
            </w:del>
          </w:p>
        </w:tc>
        <w:tc>
          <w:tcPr>
            <w:tcW w:w="5244" w:type="dxa"/>
          </w:tcPr>
          <w:p w:rsidR="00273DCD" w:rsidRPr="00667415" w:rsidDel="00080615" w:rsidRDefault="00273DCD" w:rsidP="00BA2D59">
            <w:pPr>
              <w:pStyle w:val="Cabealho"/>
              <w:ind w:left="0"/>
              <w:outlineLvl w:val="1"/>
              <w:rPr>
                <w:del w:id="425" w:author="273776" w:date="2011-05-09T15:51:00Z"/>
                <w:rFonts w:cs="Arial"/>
                <w:noProof/>
                <w:sz w:val="20"/>
                <w:szCs w:val="24"/>
              </w:rPr>
            </w:pPr>
            <w:del w:id="426" w:author="273776" w:date="2011-05-09T15:51:00Z">
              <w:r w:rsidRPr="00667415" w:rsidDel="00080615">
                <w:rPr>
                  <w:rFonts w:cs="Arial"/>
                  <w:noProof/>
                  <w:sz w:val="20"/>
                  <w:szCs w:val="24"/>
                </w:rPr>
                <w:delText>Multa – Isenção</w:delText>
              </w:r>
            </w:del>
          </w:p>
        </w:tc>
        <w:tc>
          <w:tcPr>
            <w:tcW w:w="1552" w:type="dxa"/>
          </w:tcPr>
          <w:p w:rsidR="00273DCD" w:rsidRPr="00667415" w:rsidDel="00080615" w:rsidRDefault="00273DCD" w:rsidP="00BA2D59">
            <w:pPr>
              <w:rPr>
                <w:del w:id="427" w:author="273776" w:date="2011-05-09T15:51:00Z"/>
                <w:rFonts w:ascii="Arial" w:hAnsi="Arial" w:cs="Arial"/>
                <w:noProof/>
                <w:lang w:val="pt-BR"/>
              </w:rPr>
            </w:pPr>
            <w:del w:id="428" w:author="273776" w:date="2011-05-09T15:51:00Z">
              <w:r w:rsidRPr="00667415" w:rsidDel="00080615">
                <w:rPr>
                  <w:rFonts w:ascii="Arial" w:hAnsi="Arial" w:cs="Arial"/>
                  <w:noProof/>
                  <w:lang w:val="pt-BR"/>
                </w:rPr>
                <w:delText>RQN110 ao RQN114</w:delText>
              </w:r>
            </w:del>
          </w:p>
        </w:tc>
      </w:tr>
    </w:tbl>
    <w:p w:rsidR="00273DCD" w:rsidDel="002775D7" w:rsidRDefault="00273DCD" w:rsidP="00042EC1">
      <w:pPr>
        <w:keepNext/>
        <w:keepLines/>
        <w:tabs>
          <w:tab w:val="num" w:pos="2160"/>
        </w:tabs>
        <w:ind w:left="1797"/>
        <w:rPr>
          <w:del w:id="429" w:author="273776" w:date="2011-05-09T15:53:00Z"/>
          <w:rFonts w:cs="Arial"/>
          <w:i/>
          <w:iCs/>
          <w:color w:val="FF0000"/>
          <w:szCs w:val="22"/>
          <w:lang w:val="pt-BR"/>
        </w:rPr>
      </w:pPr>
    </w:p>
    <w:p w:rsidR="002775D7" w:rsidRDefault="002775D7" w:rsidP="00042EC1">
      <w:pPr>
        <w:ind w:left="1516"/>
        <w:rPr>
          <w:ins w:id="430" w:author="273776" w:date="2011-06-08T15:29:00Z"/>
          <w:rFonts w:cs="Arial"/>
          <w:i/>
          <w:iCs/>
          <w:color w:val="FF0000"/>
          <w:szCs w:val="22"/>
          <w:lang w:val="pt-BR"/>
        </w:rPr>
      </w:pPr>
    </w:p>
    <w:p w:rsidR="00273DCD" w:rsidRPr="00667415" w:rsidDel="00080615" w:rsidRDefault="00273DCD" w:rsidP="00042EC1">
      <w:pPr>
        <w:rPr>
          <w:del w:id="431" w:author="273776" w:date="2011-05-09T15:53:00Z"/>
          <w:rFonts w:ascii="Arial" w:hAnsi="Arial" w:cs="Arial"/>
          <w:lang w:val="pt-BR"/>
        </w:rPr>
      </w:pPr>
    </w:p>
    <w:p w:rsidR="00273DCD" w:rsidRPr="00667415" w:rsidRDefault="00273DCD" w:rsidP="00042EC1">
      <w:pPr>
        <w:keepNext/>
        <w:keepLines/>
        <w:tabs>
          <w:tab w:val="num" w:pos="2160"/>
        </w:tabs>
        <w:ind w:left="1797"/>
        <w:rPr>
          <w:rFonts w:ascii="Arial" w:hAnsi="Arial" w:cs="Arial"/>
          <w:b/>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667415" w:rsidTr="00C70F9F">
        <w:tc>
          <w:tcPr>
            <w:tcW w:w="1980" w:type="dxa"/>
            <w:shd w:val="clear" w:color="auto" w:fill="C0C0C0"/>
          </w:tcPr>
          <w:p w:rsidR="009910BF" w:rsidRPr="009910BF" w:rsidRDefault="009910BF">
            <w:pPr>
              <w:pStyle w:val="Corpodetexto2"/>
              <w:rPr>
                <w:rFonts w:cs="Arial"/>
                <w:b/>
                <w:bCs/>
                <w:lang w:val="pt-PT"/>
                <w:rPrChange w:id="432" w:author="273776" w:date="2011-06-08T15:33:00Z">
                  <w:rPr>
                    <w:rFonts w:cs="Arial"/>
                    <w:b/>
                    <w:bCs/>
                    <w:sz w:val="22"/>
                    <w:szCs w:val="22"/>
                  </w:rPr>
                </w:rPrChange>
              </w:rPr>
              <w:pPrChange w:id="433" w:author="273776" w:date="2011-06-08T15:33:00Z">
                <w:pPr>
                  <w:pStyle w:val="Corpodetexto2"/>
                  <w:jc w:val="left"/>
                </w:pPr>
              </w:pPrChange>
            </w:pPr>
            <w:r w:rsidRPr="009910BF">
              <w:rPr>
                <w:rFonts w:cs="Arial"/>
                <w:b/>
                <w:bCs/>
                <w:lang w:val="pt-PT"/>
                <w:rPrChange w:id="434" w:author="273776" w:date="2011-06-08T15:33:00Z">
                  <w:rPr>
                    <w:rFonts w:cs="Arial"/>
                    <w:b/>
                    <w:bCs/>
                    <w:sz w:val="22"/>
                    <w:szCs w:val="22"/>
                  </w:rPr>
                </w:rPrChange>
              </w:rPr>
              <w:t>ID Requisito de Usuário</w:t>
            </w:r>
          </w:p>
        </w:tc>
        <w:tc>
          <w:tcPr>
            <w:tcW w:w="7365" w:type="dxa"/>
            <w:shd w:val="clear" w:color="auto" w:fill="C0C0C0"/>
          </w:tcPr>
          <w:p w:rsidR="00527B50" w:rsidRDefault="009910BF">
            <w:pPr>
              <w:pStyle w:val="Corpodetexto2"/>
              <w:jc w:val="center"/>
              <w:rPr>
                <w:rFonts w:cs="Arial"/>
                <w:b/>
                <w:bCs/>
                <w:lang w:val="pt-PT"/>
                <w:rPrChange w:id="435" w:author="273776" w:date="2011-06-08T15:33:00Z">
                  <w:rPr>
                    <w:rFonts w:cs="Arial"/>
                    <w:b/>
                    <w:bCs/>
                    <w:sz w:val="22"/>
                    <w:szCs w:val="22"/>
                  </w:rPr>
                </w:rPrChange>
              </w:rPr>
            </w:pPr>
            <w:del w:id="436" w:author="273776" w:date="2011-06-09T21:05:00Z">
              <w:r w:rsidRPr="009910BF">
                <w:rPr>
                  <w:rFonts w:cs="Arial"/>
                  <w:b/>
                  <w:bCs/>
                  <w:lang w:val="pt-PT"/>
                  <w:rPrChange w:id="437" w:author="273776" w:date="2011-06-08T15:33:00Z">
                    <w:rPr>
                      <w:rFonts w:cs="Arial"/>
                      <w:b/>
                      <w:bCs/>
                      <w:sz w:val="22"/>
                      <w:szCs w:val="22"/>
                    </w:rPr>
                  </w:rPrChange>
                </w:rPr>
                <w:delText>D</w:delText>
              </w:r>
            </w:del>
            <w:ins w:id="438" w:author="273776" w:date="2011-06-09T21:05:00Z">
              <w:r w:rsidR="00896E97">
                <w:rPr>
                  <w:rFonts w:cs="Arial"/>
                  <w:b/>
                  <w:bCs/>
                  <w:lang w:val="pt-PT"/>
                </w:rPr>
                <w:t>D</w:t>
              </w:r>
            </w:ins>
            <w:r w:rsidRPr="009910BF">
              <w:rPr>
                <w:rFonts w:cs="Arial"/>
                <w:b/>
                <w:bCs/>
                <w:lang w:val="pt-PT"/>
                <w:rPrChange w:id="439" w:author="273776" w:date="2011-06-08T15:33:00Z">
                  <w:rPr>
                    <w:rFonts w:cs="Arial"/>
                    <w:b/>
                    <w:bCs/>
                    <w:sz w:val="22"/>
                    <w:szCs w:val="22"/>
                  </w:rPr>
                </w:rPrChange>
              </w:rPr>
              <w:t>escrição</w:t>
            </w:r>
          </w:p>
        </w:tc>
      </w:tr>
    </w:tbl>
    <w:p w:rsidR="00273DCD" w:rsidRPr="00667415" w:rsidRDefault="00273DCD" w:rsidP="00042EC1">
      <w:pPr>
        <w:pStyle w:val="Recuodecorpodetexto"/>
        <w:ind w:left="696"/>
        <w:rPr>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20F39" w:rsidRPr="00B26FE6" w:rsidTr="00220F39">
        <w:trPr>
          <w:hidden w:val="0"/>
          <w:ins w:id="440" w:author="273776" w:date="2011-06-14T17:27:00Z"/>
        </w:trPr>
        <w:tc>
          <w:tcPr>
            <w:tcW w:w="1980" w:type="dxa"/>
            <w:tcBorders>
              <w:top w:val="single" w:sz="4" w:space="0" w:color="auto"/>
              <w:left w:val="single" w:sz="4" w:space="0" w:color="auto"/>
              <w:bottom w:val="single" w:sz="4" w:space="0" w:color="auto"/>
              <w:right w:val="single" w:sz="4" w:space="0" w:color="auto"/>
            </w:tcBorders>
            <w:shd w:val="clear" w:color="auto" w:fill="auto"/>
          </w:tcPr>
          <w:p w:rsidR="00A14365" w:rsidRPr="00CB50C7" w:rsidRDefault="009910BF">
            <w:pPr>
              <w:pStyle w:val="Recuodecorpodetexto"/>
              <w:rPr>
                <w:ins w:id="441" w:author="273776" w:date="2011-06-14T17:27:00Z"/>
                <w:rFonts w:ascii="Arial" w:hAnsi="Arial" w:cs="Arial"/>
                <w:vanish w:val="0"/>
                <w:rPrChange w:id="442" w:author="273776" w:date="2011-06-16T18:05:00Z">
                  <w:rPr>
                    <w:ins w:id="443" w:author="273776" w:date="2011-06-14T17:27:00Z"/>
                    <w:vanish w:val="0"/>
                  </w:rPr>
                </w:rPrChange>
              </w:rPr>
            </w:pPr>
            <w:ins w:id="444" w:author="273776" w:date="2011-06-14T17:27:00Z">
              <w:r w:rsidRPr="009910BF">
                <w:rPr>
                  <w:rFonts w:ascii="Arial" w:hAnsi="Arial" w:cs="Arial"/>
                  <w:vanish w:val="0"/>
                  <w:rPrChange w:id="445" w:author="273776" w:date="2011-06-16T18:05:00Z">
                    <w:rPr>
                      <w:vanish w:val="0"/>
                    </w:rPr>
                  </w:rPrChange>
                </w:rPr>
                <w:t>RU-006</w:t>
              </w:r>
            </w:ins>
          </w:p>
        </w:tc>
        <w:tc>
          <w:tcPr>
            <w:tcW w:w="7365" w:type="dxa"/>
            <w:tcBorders>
              <w:top w:val="single" w:sz="4" w:space="0" w:color="auto"/>
              <w:left w:val="single" w:sz="4" w:space="0" w:color="auto"/>
              <w:bottom w:val="single" w:sz="4" w:space="0" w:color="auto"/>
              <w:right w:val="single" w:sz="4" w:space="0" w:color="auto"/>
            </w:tcBorders>
            <w:shd w:val="clear" w:color="auto" w:fill="auto"/>
          </w:tcPr>
          <w:p w:rsidR="00220F39" w:rsidRPr="00CB50C7" w:rsidRDefault="00461883" w:rsidP="00220F39">
            <w:pPr>
              <w:pStyle w:val="Recuodecorpodetexto"/>
              <w:rPr>
                <w:ins w:id="446" w:author="273776" w:date="2011-06-14T17:27:00Z"/>
                <w:rFonts w:ascii="Arial" w:hAnsi="Arial" w:cs="Arial"/>
                <w:vanish w:val="0"/>
              </w:rPr>
            </w:pPr>
            <w:ins w:id="447" w:author="273776" w:date="2011-06-14T17:27:00Z">
              <w:r>
                <w:rPr>
                  <w:rFonts w:ascii="Arial" w:hAnsi="Arial" w:cs="Arial"/>
                  <w:vanish w:val="0"/>
                </w:rPr>
                <w:t>Plano Flex 2</w:t>
              </w:r>
            </w:ins>
          </w:p>
        </w:tc>
      </w:tr>
      <w:tr w:rsidR="00220F39" w:rsidRPr="00B26FE6" w:rsidTr="00220F39">
        <w:trPr>
          <w:hidden w:val="0"/>
          <w:ins w:id="448" w:author="273776" w:date="2011-06-14T17:27:00Z"/>
        </w:trPr>
        <w:tc>
          <w:tcPr>
            <w:tcW w:w="1980" w:type="dxa"/>
            <w:tcBorders>
              <w:top w:val="single" w:sz="4" w:space="0" w:color="auto"/>
              <w:left w:val="single" w:sz="4" w:space="0" w:color="auto"/>
              <w:bottom w:val="single" w:sz="4" w:space="0" w:color="auto"/>
              <w:right w:val="single" w:sz="4" w:space="0" w:color="auto"/>
            </w:tcBorders>
            <w:shd w:val="clear" w:color="auto" w:fill="auto"/>
          </w:tcPr>
          <w:p w:rsidR="00A14365" w:rsidRPr="00CB50C7" w:rsidRDefault="009910BF">
            <w:pPr>
              <w:pStyle w:val="Recuodecorpodetexto"/>
              <w:rPr>
                <w:ins w:id="449" w:author="273776" w:date="2011-06-14T17:27:00Z"/>
                <w:rFonts w:ascii="Arial" w:hAnsi="Arial" w:cs="Arial"/>
                <w:vanish w:val="0"/>
                <w:rPrChange w:id="450" w:author="273776" w:date="2011-06-16T18:05:00Z">
                  <w:rPr>
                    <w:ins w:id="451" w:author="273776" w:date="2011-06-14T17:27:00Z"/>
                    <w:vanish w:val="0"/>
                  </w:rPr>
                </w:rPrChange>
              </w:rPr>
            </w:pPr>
            <w:ins w:id="452" w:author="273776" w:date="2011-06-14T17:27:00Z">
              <w:r w:rsidRPr="009910BF">
                <w:rPr>
                  <w:rFonts w:ascii="Arial" w:hAnsi="Arial" w:cs="Arial"/>
                  <w:vanish w:val="0"/>
                  <w:rPrChange w:id="453" w:author="273776" w:date="2011-06-16T18:05:00Z">
                    <w:rPr>
                      <w:vanish w:val="0"/>
                    </w:rPr>
                  </w:rPrChange>
                </w:rPr>
                <w:t>RU-007</w:t>
              </w:r>
            </w:ins>
          </w:p>
        </w:tc>
        <w:tc>
          <w:tcPr>
            <w:tcW w:w="7365" w:type="dxa"/>
            <w:tcBorders>
              <w:top w:val="single" w:sz="4" w:space="0" w:color="auto"/>
              <w:left w:val="single" w:sz="4" w:space="0" w:color="auto"/>
              <w:bottom w:val="single" w:sz="4" w:space="0" w:color="auto"/>
              <w:right w:val="single" w:sz="4" w:space="0" w:color="auto"/>
            </w:tcBorders>
            <w:shd w:val="clear" w:color="auto" w:fill="auto"/>
          </w:tcPr>
          <w:p w:rsidR="00220F39" w:rsidRPr="00CB50C7" w:rsidRDefault="00461883" w:rsidP="00220F39">
            <w:pPr>
              <w:pStyle w:val="Recuodecorpodetexto"/>
              <w:rPr>
                <w:ins w:id="454" w:author="273776" w:date="2011-06-14T17:27:00Z"/>
                <w:rFonts w:ascii="Arial" w:hAnsi="Arial" w:cs="Arial"/>
                <w:vanish w:val="0"/>
              </w:rPr>
            </w:pPr>
            <w:ins w:id="455" w:author="273776" w:date="2011-06-14T17:27:00Z">
              <w:r>
                <w:rPr>
                  <w:rFonts w:ascii="Arial" w:hAnsi="Arial" w:cs="Arial"/>
                  <w:vanish w:val="0"/>
                </w:rPr>
                <w:t>Pacote de Dados</w:t>
              </w:r>
            </w:ins>
          </w:p>
        </w:tc>
      </w:tr>
      <w:tr w:rsidR="00250318" w:rsidRPr="00896E97" w:rsidDel="00220F39" w:rsidTr="00C70F9F">
        <w:trPr>
          <w:del w:id="456" w:author="273776" w:date="2011-06-14T17:27:00Z"/>
        </w:trPr>
        <w:tc>
          <w:tcPr>
            <w:tcW w:w="1980" w:type="dxa"/>
          </w:tcPr>
          <w:p w:rsidR="00250318" w:rsidRPr="00896E97" w:rsidDel="00220F39" w:rsidRDefault="009910BF" w:rsidP="00042EC1">
            <w:pPr>
              <w:pStyle w:val="Recuodecorpodetexto"/>
              <w:rPr>
                <w:del w:id="457" w:author="273776" w:date="2011-06-14T17:27:00Z"/>
                <w:rFonts w:ascii="Arial" w:hAnsi="Arial" w:cs="Arial"/>
                <w:vanish w:val="0"/>
                <w:rPrChange w:id="458" w:author="273776" w:date="2011-06-09T21:06:00Z">
                  <w:rPr>
                    <w:del w:id="459" w:author="273776" w:date="2011-06-14T17:27:00Z"/>
                    <w:rFonts w:ascii="Arial" w:hAnsi="Arial" w:cs="Arial"/>
                    <w:vanish w:val="0"/>
                    <w:sz w:val="22"/>
                    <w:lang w:val="pt-BR"/>
                  </w:rPr>
                </w:rPrChange>
              </w:rPr>
            </w:pPr>
            <w:del w:id="460" w:author="273776" w:date="2011-06-08T15:39:00Z">
              <w:r w:rsidRPr="009910BF">
                <w:rPr>
                  <w:rPrChange w:id="461" w:author="273776" w:date="2011-06-09T21:06:00Z">
                    <w:rPr>
                      <w:rStyle w:val="Refdecomentrio"/>
                      <w:rFonts w:ascii="Arial" w:hAnsi="Arial" w:cs="Arial"/>
                      <w:sz w:val="22"/>
                      <w:szCs w:val="22"/>
                      <w:lang w:val="pt-BR"/>
                    </w:rPr>
                  </w:rPrChange>
                </w:rPr>
                <w:commentReference w:id="462"/>
              </w:r>
              <w:r w:rsidRPr="009910BF">
                <w:rPr>
                  <w:rFonts w:ascii="Arial" w:hAnsi="Arial" w:cs="Arial"/>
                  <w:vanish w:val="0"/>
                  <w:rPrChange w:id="463" w:author="273776" w:date="2011-06-09T21:06:00Z">
                    <w:rPr>
                      <w:rFonts w:ascii="Arial" w:hAnsi="Arial" w:cs="Arial"/>
                      <w:vanish w:val="0"/>
                      <w:color w:val="FF00FF"/>
                      <w:sz w:val="22"/>
                      <w:szCs w:val="22"/>
                      <w:shd w:val="clear" w:color="auto" w:fill="FFFF99"/>
                      <w:lang w:val="pt-BR"/>
                    </w:rPr>
                  </w:rPrChange>
                </w:rPr>
                <w:delText>RU1047</w:delText>
              </w:r>
            </w:del>
          </w:p>
        </w:tc>
        <w:tc>
          <w:tcPr>
            <w:tcW w:w="7365" w:type="dxa"/>
          </w:tcPr>
          <w:p w:rsidR="009910BF" w:rsidRPr="009910BF" w:rsidRDefault="009910BF">
            <w:pPr>
              <w:pStyle w:val="Recuodecorpodetexto"/>
              <w:rPr>
                <w:del w:id="464" w:author="273776" w:date="2011-06-14T17:27:00Z"/>
                <w:rFonts w:ascii="Arial" w:hAnsi="Arial" w:cs="Arial"/>
                <w:vanish w:val="0"/>
                <w:rPrChange w:id="465" w:author="273776" w:date="2011-06-09T21:06:00Z">
                  <w:rPr>
                    <w:del w:id="466" w:author="273776" w:date="2011-06-14T17:27:00Z"/>
                    <w:rFonts w:ascii="Arial" w:hAnsi="Arial" w:cs="Arial"/>
                    <w:b/>
                    <w:vanish w:val="0"/>
                    <w:sz w:val="22"/>
                    <w:lang w:val="pt-BR"/>
                  </w:rPr>
                </w:rPrChange>
              </w:rPr>
              <w:pPrChange w:id="467" w:author="273776" w:date="2011-06-09T21:06:00Z">
                <w:pPr>
                  <w:pStyle w:val="Recuodecorpodetexto"/>
                  <w:keepNext/>
                  <w:keepLines/>
                  <w:pageBreakBefore/>
                  <w:numPr>
                    <w:numId w:val="3"/>
                  </w:numPr>
                  <w:tabs>
                    <w:tab w:val="num" w:pos="1080"/>
                  </w:tabs>
                  <w:spacing w:before="480" w:after="120"/>
                  <w:ind w:left="1080" w:hanging="360"/>
                  <w:outlineLvl w:val="0"/>
                </w:pPr>
              </w:pPrChange>
            </w:pPr>
            <w:del w:id="468" w:author="273776" w:date="2011-06-08T15:39:00Z">
              <w:r w:rsidRPr="009910BF">
                <w:rPr>
                  <w:rFonts w:ascii="Arial" w:hAnsi="Arial" w:cs="Arial"/>
                  <w:vanish w:val="0"/>
                  <w:rPrChange w:id="469" w:author="273776" w:date="2011-06-09T21:06:00Z">
                    <w:rPr>
                      <w:rFonts w:ascii="Arial" w:hAnsi="Arial" w:cs="Arial"/>
                      <w:vanish w:val="0"/>
                      <w:color w:val="FF00FF"/>
                      <w:sz w:val="22"/>
                      <w:szCs w:val="22"/>
                      <w:shd w:val="clear" w:color="auto" w:fill="FFFF99"/>
                      <w:lang w:val="pt-BR"/>
                    </w:rPr>
                  </w:rPrChange>
                </w:rPr>
                <w:delText>O Novo Portfólio Blackberry atenderá a base de clientes do Pós-Pago, para o B2C e para o B2B</w:delText>
              </w:r>
            </w:del>
          </w:p>
        </w:tc>
      </w:tr>
    </w:tbl>
    <w:p w:rsidR="00273DCD" w:rsidRPr="00896E97" w:rsidDel="00220F39" w:rsidRDefault="00273DCD" w:rsidP="00042EC1">
      <w:pPr>
        <w:pStyle w:val="Recuodecorpodetexto"/>
        <w:rPr>
          <w:del w:id="470" w:author="273776" w:date="2011-06-14T17:27:00Z"/>
          <w:rFonts w:ascii="Arial" w:hAnsi="Arial" w:cs="Arial"/>
          <w:sz w:val="22"/>
          <w:szCs w:val="22"/>
          <w:lang w:val="pt-BR"/>
        </w:rPr>
      </w:pPr>
    </w:p>
    <w:p w:rsidR="00273DCD" w:rsidRPr="00896E97" w:rsidDel="00220F39" w:rsidRDefault="00273DCD" w:rsidP="00042EC1">
      <w:pPr>
        <w:pStyle w:val="Recuodecorpodetexto"/>
        <w:ind w:left="696"/>
        <w:rPr>
          <w:del w:id="471" w:author="273776" w:date="2011-06-14T17:27: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472" w:author="273776" w:date="2011-05-09T15:51:00Z"/>
        </w:trPr>
        <w:tc>
          <w:tcPr>
            <w:tcW w:w="1980" w:type="dxa"/>
          </w:tcPr>
          <w:p w:rsidR="00273DCD" w:rsidRPr="00896E97" w:rsidDel="00080615" w:rsidRDefault="00010784" w:rsidP="00042EC1">
            <w:pPr>
              <w:pStyle w:val="Recuodecorpodetexto"/>
              <w:rPr>
                <w:del w:id="473" w:author="273776" w:date="2011-05-09T15:51:00Z"/>
                <w:rFonts w:ascii="Arial" w:hAnsi="Arial" w:cs="Arial"/>
                <w:vanish w:val="0"/>
                <w:sz w:val="22"/>
                <w:lang w:val="pt-BR"/>
              </w:rPr>
            </w:pPr>
            <w:del w:id="474" w:author="273776" w:date="2011-05-09T15:51:00Z">
              <w:r>
                <w:rPr>
                  <w:rStyle w:val="Refdecomentrio"/>
                  <w:rFonts w:ascii="Arial" w:hAnsi="Arial" w:cs="Arial"/>
                  <w:sz w:val="22"/>
                  <w:szCs w:val="22"/>
                  <w:lang w:val="pt-BR"/>
                </w:rPr>
                <w:commentReference w:id="475"/>
              </w:r>
              <w:r w:rsidR="009910BF" w:rsidRPr="009910BF">
                <w:rPr>
                  <w:rFonts w:ascii="Arial" w:hAnsi="Arial" w:cs="Arial"/>
                  <w:sz w:val="22"/>
                  <w:szCs w:val="22"/>
                  <w:lang w:val="pt-BR"/>
                  <w:rPrChange w:id="476" w:author="273776" w:date="2011-06-09T21:06:00Z">
                    <w:rPr>
                      <w:rFonts w:ascii="Arial" w:hAnsi="Arial" w:cs="Arial"/>
                      <w:color w:val="FF00FF"/>
                      <w:sz w:val="22"/>
                      <w:szCs w:val="22"/>
                      <w:shd w:val="clear" w:color="auto" w:fill="FFFF99"/>
                      <w:lang w:val="pt-BR"/>
                    </w:rPr>
                  </w:rPrChange>
                </w:rPr>
                <w:delText>RU1048</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477" w:author="273776" w:date="2011-05-09T15:51:00Z"/>
                <w:rFonts w:ascii="Arial" w:hAnsi="Arial" w:cs="Arial"/>
                <w:vanish w:val="0"/>
                <w:sz w:val="22"/>
                <w:lang w:val="pt-BR"/>
                <w:rPrChange w:id="478" w:author="273776" w:date="2011-06-09T21:06:00Z">
                  <w:rPr>
                    <w:del w:id="479" w:author="273776" w:date="2011-05-09T15:51:00Z"/>
                    <w:rFonts w:ascii="Arial" w:hAnsi="Arial" w:cs="Arial"/>
                    <w:b/>
                    <w:vanish w:val="0"/>
                    <w:sz w:val="22"/>
                    <w:lang w:val="pt-BR"/>
                  </w:rPr>
                </w:rPrChange>
              </w:rPr>
            </w:pPr>
            <w:del w:id="480" w:author="273776" w:date="2011-05-09T15:51:00Z">
              <w:r w:rsidRPr="009910BF">
                <w:rPr>
                  <w:rFonts w:ascii="Arial" w:hAnsi="Arial" w:cs="Arial"/>
                  <w:sz w:val="22"/>
                  <w:szCs w:val="22"/>
                  <w:lang w:val="pt-BR"/>
                  <w:rPrChange w:id="481" w:author="273776" w:date="2011-06-09T21:06:00Z">
                    <w:rPr>
                      <w:rFonts w:ascii="Arial" w:hAnsi="Arial" w:cs="Arial"/>
                      <w:color w:val="FF00FF"/>
                      <w:sz w:val="22"/>
                      <w:szCs w:val="22"/>
                      <w:shd w:val="clear" w:color="auto" w:fill="FFFF99"/>
                      <w:lang w:val="pt-BR"/>
                    </w:rPr>
                  </w:rPrChange>
                </w:rPr>
                <w:delText>Criar os novos services BIS Completo (B2B e B2C), BIS Social + Email (B2B e B2C), BIS Absoluto (B2C), BES+BIS (Blackberry BES Plus) (B2B)</w:delText>
              </w:r>
            </w:del>
          </w:p>
        </w:tc>
      </w:tr>
    </w:tbl>
    <w:p w:rsidR="00273DCD" w:rsidRPr="00896E97" w:rsidDel="00080615" w:rsidRDefault="00273DCD" w:rsidP="00042EC1">
      <w:pPr>
        <w:pStyle w:val="Recuodecorpodetexto"/>
        <w:rPr>
          <w:del w:id="482" w:author="273776" w:date="2011-05-09T15:51:00Z"/>
          <w:rFonts w:ascii="Arial" w:hAnsi="Arial" w:cs="Arial"/>
          <w:sz w:val="22"/>
          <w:szCs w:val="22"/>
          <w:lang w:val="pt-BR"/>
        </w:rPr>
      </w:pPr>
    </w:p>
    <w:p w:rsidR="00273DCD" w:rsidRPr="00896E97" w:rsidDel="00080615" w:rsidRDefault="00273DCD" w:rsidP="00042EC1">
      <w:pPr>
        <w:pStyle w:val="Recuodecorpodetexto"/>
        <w:ind w:left="696"/>
        <w:rPr>
          <w:del w:id="483" w:author="273776" w:date="2011-05-09T15:51: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484" w:author="273776" w:date="2011-05-09T15:51:00Z"/>
        </w:trPr>
        <w:tc>
          <w:tcPr>
            <w:tcW w:w="1980" w:type="dxa"/>
          </w:tcPr>
          <w:p w:rsidR="00273DCD" w:rsidRPr="00896E97" w:rsidDel="00080615" w:rsidRDefault="00010784" w:rsidP="00042EC1">
            <w:pPr>
              <w:pStyle w:val="Recuodecorpodetexto"/>
              <w:rPr>
                <w:del w:id="485" w:author="273776" w:date="2011-05-09T15:51:00Z"/>
                <w:rFonts w:ascii="Arial" w:hAnsi="Arial" w:cs="Arial"/>
                <w:vanish w:val="0"/>
                <w:sz w:val="22"/>
                <w:lang w:val="pt-BR"/>
              </w:rPr>
            </w:pPr>
            <w:del w:id="486" w:author="273776" w:date="2011-05-09T15:51:00Z">
              <w:r>
                <w:rPr>
                  <w:rStyle w:val="Refdecomentrio"/>
                  <w:rFonts w:ascii="Arial" w:hAnsi="Arial" w:cs="Arial"/>
                  <w:sz w:val="22"/>
                  <w:szCs w:val="22"/>
                  <w:lang w:val="pt-BR"/>
                </w:rPr>
                <w:commentReference w:id="487"/>
              </w:r>
              <w:r w:rsidR="009910BF" w:rsidRPr="009910BF">
                <w:rPr>
                  <w:rFonts w:ascii="Arial" w:hAnsi="Arial" w:cs="Arial"/>
                  <w:sz w:val="22"/>
                  <w:szCs w:val="22"/>
                  <w:lang w:val="pt-BR"/>
                  <w:rPrChange w:id="488" w:author="273776" w:date="2011-06-09T21:06:00Z">
                    <w:rPr>
                      <w:rFonts w:ascii="Arial" w:hAnsi="Arial" w:cs="Arial"/>
                      <w:color w:val="FF00FF"/>
                      <w:sz w:val="22"/>
                      <w:szCs w:val="22"/>
                      <w:shd w:val="clear" w:color="auto" w:fill="FFFF99"/>
                      <w:lang w:val="pt-BR"/>
                    </w:rPr>
                  </w:rPrChange>
                </w:rPr>
                <w:delText>RU1049</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489" w:author="273776" w:date="2011-05-09T15:51:00Z"/>
                <w:rFonts w:ascii="Arial" w:hAnsi="Arial" w:cs="Arial"/>
                <w:vanish w:val="0"/>
                <w:sz w:val="22"/>
                <w:lang w:val="pt-BR"/>
                <w:rPrChange w:id="490" w:author="273776" w:date="2011-06-09T21:06:00Z">
                  <w:rPr>
                    <w:del w:id="491" w:author="273776" w:date="2011-05-09T15:51:00Z"/>
                    <w:rFonts w:ascii="Arial" w:hAnsi="Arial" w:cs="Arial"/>
                    <w:b/>
                    <w:vanish w:val="0"/>
                    <w:sz w:val="22"/>
                    <w:lang w:val="pt-BR"/>
                  </w:rPr>
                </w:rPrChange>
              </w:rPr>
            </w:pPr>
            <w:del w:id="492" w:author="273776" w:date="2011-05-09T15:51:00Z">
              <w:r w:rsidRPr="009910BF">
                <w:rPr>
                  <w:rFonts w:ascii="Arial" w:hAnsi="Arial" w:cs="Arial"/>
                  <w:sz w:val="22"/>
                  <w:szCs w:val="22"/>
                  <w:lang w:val="pt-BR"/>
                  <w:rPrChange w:id="493" w:author="273776" w:date="2011-06-09T21:06:00Z">
                    <w:rPr>
                      <w:rFonts w:ascii="Arial" w:hAnsi="Arial" w:cs="Arial"/>
                      <w:color w:val="FF00FF"/>
                      <w:sz w:val="22"/>
                      <w:szCs w:val="22"/>
                      <w:shd w:val="clear" w:color="auto" w:fill="FFFF99"/>
                      <w:lang w:val="pt-BR"/>
                    </w:rPr>
                  </w:rPrChange>
                </w:rPr>
                <w:delText>Cada novo serviço “Blackberry BIS Ilimitado” deverá ser gerenciado por segmento (B2B e B2C), por meio da criação de contas contábeis exclusivas para cada opção.</w:delText>
              </w:r>
            </w:del>
          </w:p>
        </w:tc>
      </w:tr>
    </w:tbl>
    <w:p w:rsidR="00273DCD" w:rsidRPr="00896E97" w:rsidDel="00080615" w:rsidRDefault="00273DCD" w:rsidP="00042EC1">
      <w:pPr>
        <w:pStyle w:val="Recuodecorpodetexto"/>
        <w:rPr>
          <w:del w:id="494" w:author="273776" w:date="2011-05-09T15:51:00Z"/>
          <w:rFonts w:ascii="Arial" w:hAnsi="Arial" w:cs="Arial"/>
          <w:sz w:val="22"/>
          <w:szCs w:val="22"/>
          <w:lang w:val="pt-BR"/>
        </w:rPr>
      </w:pPr>
    </w:p>
    <w:p w:rsidR="00273DCD" w:rsidRPr="00896E97" w:rsidDel="00080615" w:rsidRDefault="00273DCD" w:rsidP="00042EC1">
      <w:pPr>
        <w:pStyle w:val="Recuodecorpodetexto"/>
        <w:ind w:left="696"/>
        <w:rPr>
          <w:del w:id="495" w:author="273776" w:date="2011-05-09T15:51: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496" w:author="273776" w:date="2011-05-09T15:51:00Z"/>
        </w:trPr>
        <w:tc>
          <w:tcPr>
            <w:tcW w:w="1980" w:type="dxa"/>
          </w:tcPr>
          <w:p w:rsidR="00273DCD" w:rsidRPr="00896E97" w:rsidDel="00080615" w:rsidRDefault="00010784" w:rsidP="00042EC1">
            <w:pPr>
              <w:pStyle w:val="Recuodecorpodetexto"/>
              <w:rPr>
                <w:del w:id="497" w:author="273776" w:date="2011-05-09T15:51:00Z"/>
                <w:rFonts w:ascii="Arial" w:hAnsi="Arial" w:cs="Arial"/>
                <w:vanish w:val="0"/>
                <w:sz w:val="22"/>
                <w:lang w:val="pt-BR"/>
              </w:rPr>
            </w:pPr>
            <w:del w:id="498" w:author="273776" w:date="2011-05-09T15:51:00Z">
              <w:r>
                <w:rPr>
                  <w:rStyle w:val="Refdecomentrio"/>
                  <w:rFonts w:ascii="Arial" w:hAnsi="Arial" w:cs="Arial"/>
                  <w:sz w:val="22"/>
                  <w:szCs w:val="22"/>
                  <w:lang w:val="pt-BR"/>
                </w:rPr>
                <w:commentReference w:id="499"/>
              </w:r>
              <w:r w:rsidR="009910BF" w:rsidRPr="009910BF">
                <w:rPr>
                  <w:rFonts w:ascii="Arial" w:hAnsi="Arial" w:cs="Arial"/>
                  <w:sz w:val="22"/>
                  <w:szCs w:val="22"/>
                  <w:lang w:val="pt-BR"/>
                  <w:rPrChange w:id="500" w:author="273776" w:date="2011-06-09T21:06:00Z">
                    <w:rPr>
                      <w:rFonts w:ascii="Arial" w:hAnsi="Arial" w:cs="Arial"/>
                      <w:color w:val="FF00FF"/>
                      <w:sz w:val="22"/>
                      <w:szCs w:val="22"/>
                      <w:shd w:val="clear" w:color="auto" w:fill="FFFF99"/>
                      <w:lang w:val="pt-BR"/>
                    </w:rPr>
                  </w:rPrChange>
                </w:rPr>
                <w:delText>RU1051</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01" w:author="273776" w:date="2011-05-09T15:51:00Z"/>
                <w:rFonts w:ascii="Arial" w:hAnsi="Arial" w:cs="Arial"/>
                <w:vanish w:val="0"/>
                <w:sz w:val="22"/>
                <w:lang w:val="pt-BR"/>
                <w:rPrChange w:id="502" w:author="273776" w:date="2011-06-09T21:06:00Z">
                  <w:rPr>
                    <w:del w:id="503" w:author="273776" w:date="2011-05-09T15:51:00Z"/>
                    <w:rFonts w:ascii="Arial" w:hAnsi="Arial" w:cs="Arial"/>
                    <w:b/>
                    <w:vanish w:val="0"/>
                    <w:sz w:val="22"/>
                    <w:lang w:val="pt-BR"/>
                  </w:rPr>
                </w:rPrChange>
              </w:rPr>
            </w:pPr>
            <w:del w:id="504" w:author="273776" w:date="2011-05-09T15:51:00Z">
              <w:r w:rsidRPr="009910BF">
                <w:rPr>
                  <w:rFonts w:ascii="Arial" w:hAnsi="Arial" w:cs="Arial"/>
                  <w:sz w:val="22"/>
                  <w:szCs w:val="22"/>
                  <w:lang w:val="pt-BR"/>
                  <w:rPrChange w:id="505" w:author="273776" w:date="2011-06-09T21:06:00Z">
                    <w:rPr>
                      <w:rFonts w:ascii="Arial" w:hAnsi="Arial" w:cs="Arial"/>
                      <w:color w:val="FF00FF"/>
                      <w:sz w:val="22"/>
                      <w:szCs w:val="22"/>
                      <w:shd w:val="clear" w:color="auto" w:fill="FFFF99"/>
                      <w:lang w:val="pt-BR"/>
                    </w:rPr>
                  </w:rPrChange>
                </w:rPr>
                <w:delText>Permitir a convivência dos serviços BIS e BES com a família de pacotes de dados da Oi – B2C e B2B, para qualquer plano de voz elegível ao serviço Blackberry.</w:delText>
              </w:r>
            </w:del>
          </w:p>
        </w:tc>
      </w:tr>
    </w:tbl>
    <w:p w:rsidR="00273DCD" w:rsidRPr="00896E97" w:rsidDel="00080615" w:rsidRDefault="00273DCD" w:rsidP="00042EC1">
      <w:pPr>
        <w:pStyle w:val="Recuodecorpodetexto"/>
        <w:rPr>
          <w:del w:id="506" w:author="273776" w:date="2011-05-09T15:51:00Z"/>
          <w:rFonts w:ascii="Arial" w:hAnsi="Arial" w:cs="Arial"/>
          <w:sz w:val="22"/>
          <w:szCs w:val="22"/>
          <w:lang w:val="pt-BR"/>
        </w:rPr>
      </w:pPr>
    </w:p>
    <w:p w:rsidR="00273DCD" w:rsidRPr="00896E97" w:rsidDel="00080615" w:rsidRDefault="00273DCD" w:rsidP="00042EC1">
      <w:pPr>
        <w:pStyle w:val="Recuodecorpodetexto"/>
        <w:ind w:left="696"/>
        <w:rPr>
          <w:del w:id="507" w:author="273776" w:date="2011-05-09T15:51: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08" w:author="273776" w:date="2011-05-09T15:51:00Z"/>
        </w:trPr>
        <w:tc>
          <w:tcPr>
            <w:tcW w:w="1980" w:type="dxa"/>
          </w:tcPr>
          <w:p w:rsidR="00273DCD" w:rsidRPr="00896E97" w:rsidDel="00080615" w:rsidRDefault="00010784" w:rsidP="00042EC1">
            <w:pPr>
              <w:pStyle w:val="Recuodecorpodetexto"/>
              <w:rPr>
                <w:del w:id="509" w:author="273776" w:date="2011-05-09T15:51:00Z"/>
                <w:rFonts w:ascii="Arial" w:hAnsi="Arial" w:cs="Arial"/>
                <w:vanish w:val="0"/>
                <w:sz w:val="22"/>
                <w:lang w:val="pt-BR"/>
              </w:rPr>
            </w:pPr>
            <w:del w:id="510" w:author="273776" w:date="2011-05-09T15:51:00Z">
              <w:r>
                <w:rPr>
                  <w:rStyle w:val="Refdecomentrio"/>
                  <w:rFonts w:ascii="Arial" w:hAnsi="Arial" w:cs="Arial"/>
                  <w:sz w:val="22"/>
                  <w:szCs w:val="22"/>
                  <w:lang w:val="pt-BR"/>
                </w:rPr>
                <w:commentReference w:id="511"/>
              </w:r>
              <w:r w:rsidR="009910BF" w:rsidRPr="009910BF">
                <w:rPr>
                  <w:rFonts w:ascii="Arial" w:hAnsi="Arial" w:cs="Arial"/>
                  <w:sz w:val="22"/>
                  <w:szCs w:val="22"/>
                  <w:lang w:val="pt-BR"/>
                  <w:rPrChange w:id="512" w:author="273776" w:date="2011-06-09T21:06:00Z">
                    <w:rPr>
                      <w:rFonts w:ascii="Arial" w:hAnsi="Arial" w:cs="Arial"/>
                      <w:color w:val="FF00FF"/>
                      <w:sz w:val="22"/>
                      <w:szCs w:val="22"/>
                      <w:shd w:val="clear" w:color="auto" w:fill="FFFF99"/>
                      <w:lang w:val="pt-BR"/>
                    </w:rPr>
                  </w:rPrChange>
                </w:rPr>
                <w:delText>RU1052</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13" w:author="273776" w:date="2011-05-09T15:51:00Z"/>
                <w:rFonts w:ascii="Arial" w:hAnsi="Arial" w:cs="Arial"/>
                <w:vanish w:val="0"/>
                <w:sz w:val="22"/>
                <w:lang w:val="pt-BR"/>
                <w:rPrChange w:id="514" w:author="273776" w:date="2011-06-09T21:06:00Z">
                  <w:rPr>
                    <w:del w:id="515" w:author="273776" w:date="2011-05-09T15:51:00Z"/>
                    <w:rFonts w:ascii="Arial" w:hAnsi="Arial" w:cs="Arial"/>
                    <w:b/>
                    <w:vanish w:val="0"/>
                    <w:sz w:val="22"/>
                    <w:lang w:val="pt-BR"/>
                  </w:rPr>
                </w:rPrChange>
              </w:rPr>
            </w:pPr>
            <w:del w:id="516" w:author="273776" w:date="2011-05-09T15:51:00Z">
              <w:r w:rsidRPr="009910BF">
                <w:rPr>
                  <w:rFonts w:ascii="Arial" w:hAnsi="Arial" w:cs="Arial"/>
                  <w:sz w:val="22"/>
                  <w:szCs w:val="22"/>
                  <w:lang w:val="pt-BR"/>
                  <w:rPrChange w:id="517" w:author="273776" w:date="2011-06-09T21:06:00Z">
                    <w:rPr>
                      <w:rFonts w:ascii="Arial" w:hAnsi="Arial" w:cs="Arial"/>
                      <w:color w:val="FF00FF"/>
                      <w:sz w:val="22"/>
                      <w:szCs w:val="22"/>
                      <w:shd w:val="clear" w:color="auto" w:fill="FFFF99"/>
                      <w:lang w:val="pt-BR"/>
                    </w:rPr>
                  </w:rPrChange>
                </w:rPr>
                <w:delText>Criar um Pacote de Dados 200 Mbytes (pacote obrigatório, válido para todos os novos produtos Blackberry criados e com assinatura zero) que será a opção padrão para qualquer dos serviços Blackberry BIS (Absoluto, Completo e Social+Email).</w:delText>
              </w:r>
            </w:del>
          </w:p>
        </w:tc>
      </w:tr>
    </w:tbl>
    <w:p w:rsidR="00273DCD" w:rsidRPr="00896E97" w:rsidDel="00220F39" w:rsidRDefault="00273DCD" w:rsidP="00042EC1">
      <w:pPr>
        <w:pStyle w:val="Recuodecorpodetexto"/>
        <w:rPr>
          <w:del w:id="518" w:author="273776" w:date="2011-06-14T17:27:00Z"/>
          <w:rFonts w:ascii="Arial" w:hAnsi="Arial" w:cs="Arial"/>
          <w:sz w:val="22"/>
          <w:szCs w:val="22"/>
          <w:lang w:val="pt-BR"/>
        </w:rPr>
      </w:pPr>
    </w:p>
    <w:p w:rsidR="00273DCD" w:rsidRPr="00896E97" w:rsidDel="00220F39" w:rsidRDefault="00273DCD" w:rsidP="00042EC1">
      <w:pPr>
        <w:pStyle w:val="Recuodecorpodetexto"/>
        <w:ind w:left="696"/>
        <w:rPr>
          <w:del w:id="519" w:author="273776" w:date="2011-06-14T17:27: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20" w:author="273776" w:date="2011-05-09T15:50:00Z"/>
        </w:trPr>
        <w:tc>
          <w:tcPr>
            <w:tcW w:w="1980" w:type="dxa"/>
          </w:tcPr>
          <w:p w:rsidR="00273DCD" w:rsidRPr="00896E97" w:rsidDel="00080615" w:rsidRDefault="00010784" w:rsidP="00042EC1">
            <w:pPr>
              <w:pStyle w:val="Recuodecorpodetexto"/>
              <w:rPr>
                <w:del w:id="521" w:author="273776" w:date="2011-05-09T15:50:00Z"/>
                <w:rFonts w:ascii="Arial" w:hAnsi="Arial" w:cs="Arial"/>
                <w:vanish w:val="0"/>
                <w:sz w:val="22"/>
                <w:lang w:val="pt-BR"/>
              </w:rPr>
            </w:pPr>
            <w:del w:id="522" w:author="273776" w:date="2011-05-09T15:50:00Z">
              <w:r>
                <w:rPr>
                  <w:rStyle w:val="Refdecomentrio"/>
                  <w:rFonts w:ascii="Arial" w:hAnsi="Arial" w:cs="Arial"/>
                  <w:sz w:val="22"/>
                  <w:szCs w:val="22"/>
                  <w:lang w:val="pt-BR"/>
                </w:rPr>
                <w:commentReference w:id="523"/>
              </w:r>
              <w:r w:rsidR="009910BF" w:rsidRPr="009910BF">
                <w:rPr>
                  <w:rFonts w:ascii="Arial" w:hAnsi="Arial" w:cs="Arial"/>
                  <w:sz w:val="22"/>
                  <w:szCs w:val="22"/>
                  <w:lang w:val="pt-BR"/>
                  <w:rPrChange w:id="524" w:author="273776" w:date="2011-06-09T21:06:00Z">
                    <w:rPr>
                      <w:rFonts w:ascii="Arial" w:hAnsi="Arial" w:cs="Arial"/>
                      <w:color w:val="FF00FF"/>
                      <w:sz w:val="22"/>
                      <w:szCs w:val="22"/>
                      <w:shd w:val="clear" w:color="auto" w:fill="FFFF99"/>
                      <w:lang w:val="pt-BR"/>
                    </w:rPr>
                  </w:rPrChange>
                </w:rPr>
                <w:delText>RU1053</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25" w:author="273776" w:date="2011-05-09T15:50:00Z"/>
                <w:rFonts w:ascii="Arial" w:hAnsi="Arial" w:cs="Arial"/>
                <w:vanish w:val="0"/>
                <w:sz w:val="22"/>
                <w:lang w:val="pt-BR"/>
                <w:rPrChange w:id="526" w:author="273776" w:date="2011-06-09T21:06:00Z">
                  <w:rPr>
                    <w:del w:id="527" w:author="273776" w:date="2011-05-09T15:50:00Z"/>
                    <w:rFonts w:ascii="Arial" w:hAnsi="Arial" w:cs="Arial"/>
                    <w:b/>
                    <w:vanish w:val="0"/>
                    <w:sz w:val="22"/>
                    <w:lang w:val="pt-BR"/>
                  </w:rPr>
                </w:rPrChange>
              </w:rPr>
            </w:pPr>
            <w:del w:id="528" w:author="273776" w:date="2011-05-09T15:50:00Z">
              <w:r w:rsidRPr="009910BF">
                <w:rPr>
                  <w:rFonts w:ascii="Arial" w:hAnsi="Arial" w:cs="Arial"/>
                  <w:sz w:val="22"/>
                  <w:szCs w:val="22"/>
                  <w:lang w:val="pt-BR"/>
                  <w:rPrChange w:id="529" w:author="273776" w:date="2011-06-09T21:06:00Z">
                    <w:rPr>
                      <w:rFonts w:ascii="Arial" w:hAnsi="Arial" w:cs="Arial"/>
                      <w:color w:val="FF00FF"/>
                      <w:sz w:val="22"/>
                      <w:szCs w:val="22"/>
                      <w:shd w:val="clear" w:color="auto" w:fill="FFFF99"/>
                      <w:lang w:val="pt-BR"/>
                    </w:rPr>
                  </w:rPrChange>
                </w:rPr>
                <w:delText>O novo portfólio Blackberry deve permitir que o cliente possa adquirir pacote de dados com qualquer franquia de dados 3G do portfólio atual, considerando as franquias já existentes e futuras franquias que possam estar disponibilizadas dos pacotes de dados 3G e do Velox 3G.</w:delText>
              </w:r>
            </w:del>
          </w:p>
        </w:tc>
      </w:tr>
    </w:tbl>
    <w:p w:rsidR="00273DCD" w:rsidRPr="00896E97" w:rsidDel="00080615" w:rsidRDefault="00273DCD" w:rsidP="00042EC1">
      <w:pPr>
        <w:pStyle w:val="Recuodecorpodetexto"/>
        <w:rPr>
          <w:del w:id="530"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531"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32" w:author="273776" w:date="2011-05-09T15:50:00Z"/>
        </w:trPr>
        <w:tc>
          <w:tcPr>
            <w:tcW w:w="1980" w:type="dxa"/>
          </w:tcPr>
          <w:p w:rsidR="00273DCD" w:rsidRPr="00896E97" w:rsidDel="00080615" w:rsidRDefault="00010784" w:rsidP="00042EC1">
            <w:pPr>
              <w:pStyle w:val="Recuodecorpodetexto"/>
              <w:rPr>
                <w:del w:id="533" w:author="273776" w:date="2011-05-09T15:50:00Z"/>
                <w:rFonts w:ascii="Arial" w:hAnsi="Arial" w:cs="Arial"/>
                <w:vanish w:val="0"/>
                <w:sz w:val="22"/>
                <w:lang w:val="pt-BR"/>
              </w:rPr>
            </w:pPr>
            <w:del w:id="534" w:author="273776" w:date="2011-05-09T15:50:00Z">
              <w:r>
                <w:rPr>
                  <w:rStyle w:val="Refdecomentrio"/>
                  <w:rFonts w:ascii="Arial" w:hAnsi="Arial" w:cs="Arial"/>
                  <w:sz w:val="22"/>
                  <w:szCs w:val="22"/>
                  <w:lang w:val="pt-BR"/>
                </w:rPr>
                <w:commentReference w:id="535"/>
              </w:r>
              <w:r w:rsidR="009910BF" w:rsidRPr="009910BF">
                <w:rPr>
                  <w:rFonts w:ascii="Arial" w:hAnsi="Arial" w:cs="Arial"/>
                  <w:sz w:val="22"/>
                  <w:szCs w:val="22"/>
                  <w:lang w:val="pt-BR"/>
                  <w:rPrChange w:id="536" w:author="273776" w:date="2011-06-09T21:06:00Z">
                    <w:rPr>
                      <w:rFonts w:ascii="Arial" w:hAnsi="Arial" w:cs="Arial"/>
                      <w:color w:val="FF00FF"/>
                      <w:sz w:val="22"/>
                      <w:szCs w:val="22"/>
                      <w:shd w:val="clear" w:color="auto" w:fill="FFFF99"/>
                      <w:lang w:val="pt-BR"/>
                    </w:rPr>
                  </w:rPrChange>
                </w:rPr>
                <w:delText>RU1054</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37" w:author="273776" w:date="2011-05-09T15:50:00Z"/>
                <w:rFonts w:ascii="Arial" w:hAnsi="Arial" w:cs="Arial"/>
                <w:vanish w:val="0"/>
                <w:sz w:val="22"/>
                <w:lang w:val="pt-BR"/>
                <w:rPrChange w:id="538" w:author="273776" w:date="2011-06-09T21:06:00Z">
                  <w:rPr>
                    <w:del w:id="539" w:author="273776" w:date="2011-05-09T15:50:00Z"/>
                    <w:rFonts w:ascii="Arial" w:hAnsi="Arial" w:cs="Arial"/>
                    <w:b/>
                    <w:vanish w:val="0"/>
                    <w:sz w:val="22"/>
                    <w:lang w:val="pt-BR"/>
                  </w:rPr>
                </w:rPrChange>
              </w:rPr>
            </w:pPr>
            <w:del w:id="540" w:author="273776" w:date="2011-05-09T15:50:00Z">
              <w:r w:rsidRPr="009910BF">
                <w:rPr>
                  <w:rFonts w:ascii="Arial" w:hAnsi="Arial" w:cs="Arial"/>
                  <w:sz w:val="22"/>
                  <w:szCs w:val="22"/>
                  <w:lang w:val="pt-BR"/>
                  <w:rPrChange w:id="541" w:author="273776" w:date="2011-06-09T21:06:00Z">
                    <w:rPr>
                      <w:rFonts w:ascii="Arial" w:hAnsi="Arial" w:cs="Arial"/>
                      <w:color w:val="FF00FF"/>
                      <w:sz w:val="22"/>
                      <w:szCs w:val="22"/>
                      <w:shd w:val="clear" w:color="auto" w:fill="FFFF99"/>
                      <w:lang w:val="pt-BR"/>
                    </w:rPr>
                  </w:rPrChange>
                </w:rPr>
                <w:delText>Deverá ser possível a contratação de um pacote de dados adicional, sendo assim o usuário passará a ter duas franquias 3G : A do pacote contratado e a do pacote de Dados de 200 Mbytes.</w:delText>
              </w:r>
            </w:del>
          </w:p>
        </w:tc>
      </w:tr>
    </w:tbl>
    <w:p w:rsidR="00273DCD" w:rsidRPr="00896E97" w:rsidDel="00080615" w:rsidRDefault="00273DCD" w:rsidP="00042EC1">
      <w:pPr>
        <w:pStyle w:val="Recuodecorpodetexto"/>
        <w:rPr>
          <w:del w:id="542"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543"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44" w:author="273776" w:date="2011-05-09T15:50:00Z"/>
        </w:trPr>
        <w:tc>
          <w:tcPr>
            <w:tcW w:w="1980" w:type="dxa"/>
          </w:tcPr>
          <w:p w:rsidR="00273DCD" w:rsidRPr="00896E97" w:rsidDel="00080615" w:rsidRDefault="00010784" w:rsidP="00042EC1">
            <w:pPr>
              <w:pStyle w:val="Recuodecorpodetexto"/>
              <w:rPr>
                <w:del w:id="545" w:author="273776" w:date="2011-05-09T15:50:00Z"/>
                <w:rFonts w:ascii="Arial" w:hAnsi="Arial" w:cs="Arial"/>
                <w:vanish w:val="0"/>
                <w:sz w:val="22"/>
                <w:lang w:val="pt-BR"/>
              </w:rPr>
            </w:pPr>
            <w:del w:id="546" w:author="273776" w:date="2011-05-09T15:50:00Z">
              <w:r>
                <w:rPr>
                  <w:rStyle w:val="Refdecomentrio"/>
                  <w:rFonts w:ascii="Arial" w:hAnsi="Arial" w:cs="Arial"/>
                  <w:sz w:val="22"/>
                  <w:szCs w:val="22"/>
                  <w:lang w:val="pt-BR"/>
                </w:rPr>
                <w:commentReference w:id="547"/>
              </w:r>
              <w:r w:rsidR="009910BF" w:rsidRPr="009910BF">
                <w:rPr>
                  <w:rFonts w:ascii="Arial" w:hAnsi="Arial" w:cs="Arial"/>
                  <w:sz w:val="22"/>
                  <w:szCs w:val="22"/>
                  <w:lang w:val="pt-BR"/>
                  <w:rPrChange w:id="548" w:author="273776" w:date="2011-06-09T21:06:00Z">
                    <w:rPr>
                      <w:rFonts w:ascii="Arial" w:hAnsi="Arial" w:cs="Arial"/>
                      <w:color w:val="FF00FF"/>
                      <w:sz w:val="22"/>
                      <w:szCs w:val="22"/>
                      <w:shd w:val="clear" w:color="auto" w:fill="FFFF99"/>
                      <w:lang w:val="pt-BR"/>
                    </w:rPr>
                  </w:rPrChange>
                </w:rPr>
                <w:delText>RU1055</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49" w:author="273776" w:date="2011-05-09T15:50:00Z"/>
                <w:rFonts w:ascii="Arial" w:hAnsi="Arial" w:cs="Arial"/>
                <w:vanish w:val="0"/>
                <w:sz w:val="22"/>
                <w:lang w:val="pt-BR"/>
                <w:rPrChange w:id="550" w:author="273776" w:date="2011-06-09T21:06:00Z">
                  <w:rPr>
                    <w:del w:id="551" w:author="273776" w:date="2011-05-09T15:50:00Z"/>
                    <w:rFonts w:ascii="Arial" w:hAnsi="Arial" w:cs="Arial"/>
                    <w:b/>
                    <w:vanish w:val="0"/>
                    <w:sz w:val="22"/>
                    <w:lang w:val="pt-BR"/>
                  </w:rPr>
                </w:rPrChange>
              </w:rPr>
            </w:pPr>
            <w:del w:id="552" w:author="273776" w:date="2011-05-09T15:50:00Z">
              <w:r w:rsidRPr="009910BF">
                <w:rPr>
                  <w:rFonts w:ascii="Arial" w:hAnsi="Arial" w:cs="Arial"/>
                  <w:sz w:val="22"/>
                  <w:szCs w:val="22"/>
                  <w:lang w:val="pt-BR"/>
                  <w:rPrChange w:id="553" w:author="273776" w:date="2011-06-09T21:06:00Z">
                    <w:rPr>
                      <w:rFonts w:ascii="Arial" w:hAnsi="Arial" w:cs="Arial"/>
                      <w:color w:val="FF00FF"/>
                      <w:sz w:val="22"/>
                      <w:szCs w:val="22"/>
                      <w:shd w:val="clear" w:color="auto" w:fill="FFFF99"/>
                      <w:lang w:val="pt-BR"/>
                    </w:rPr>
                  </w:rPrChange>
                </w:rPr>
                <w:delText>No ato do cancelamento do pacote de dados, o usuário perderá a franquia de dados contratada, permanecendo com o serviço Blackberry contratado, mais a franquia de 200 Mbytes que faz parte do produto.</w:delText>
              </w:r>
            </w:del>
          </w:p>
        </w:tc>
      </w:tr>
    </w:tbl>
    <w:p w:rsidR="00273DCD" w:rsidRPr="00896E97" w:rsidDel="00080615" w:rsidRDefault="00273DCD" w:rsidP="00042EC1">
      <w:pPr>
        <w:pStyle w:val="Recuodecorpodetexto"/>
        <w:rPr>
          <w:del w:id="554"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555"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56" w:author="273776" w:date="2011-05-09T15:50:00Z"/>
        </w:trPr>
        <w:tc>
          <w:tcPr>
            <w:tcW w:w="1980" w:type="dxa"/>
          </w:tcPr>
          <w:p w:rsidR="00273DCD" w:rsidRPr="00896E97" w:rsidDel="00080615" w:rsidRDefault="00010784" w:rsidP="00042EC1">
            <w:pPr>
              <w:pStyle w:val="Recuodecorpodetexto"/>
              <w:rPr>
                <w:del w:id="557" w:author="273776" w:date="2011-05-09T15:50:00Z"/>
                <w:rFonts w:ascii="Arial" w:hAnsi="Arial" w:cs="Arial"/>
                <w:vanish w:val="0"/>
                <w:sz w:val="22"/>
                <w:lang w:val="pt-BR"/>
              </w:rPr>
            </w:pPr>
            <w:del w:id="558" w:author="273776" w:date="2011-05-09T15:50:00Z">
              <w:r>
                <w:rPr>
                  <w:rStyle w:val="Refdecomentrio"/>
                  <w:rFonts w:ascii="Arial" w:hAnsi="Arial" w:cs="Arial"/>
                  <w:sz w:val="22"/>
                  <w:szCs w:val="22"/>
                  <w:lang w:val="pt-BR"/>
                </w:rPr>
                <w:commentReference w:id="559"/>
              </w:r>
              <w:r w:rsidR="009910BF" w:rsidRPr="009910BF">
                <w:rPr>
                  <w:rFonts w:ascii="Arial" w:hAnsi="Arial" w:cs="Arial"/>
                  <w:sz w:val="22"/>
                  <w:szCs w:val="22"/>
                  <w:lang w:val="pt-BR"/>
                  <w:rPrChange w:id="560" w:author="273776" w:date="2011-06-09T21:06:00Z">
                    <w:rPr>
                      <w:rFonts w:ascii="Arial" w:hAnsi="Arial" w:cs="Arial"/>
                      <w:color w:val="FF00FF"/>
                      <w:sz w:val="22"/>
                      <w:szCs w:val="22"/>
                      <w:shd w:val="clear" w:color="auto" w:fill="FFFF99"/>
                      <w:lang w:val="pt-BR"/>
                    </w:rPr>
                  </w:rPrChange>
                </w:rPr>
                <w:delText>RU1056</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61" w:author="273776" w:date="2011-05-09T15:50:00Z"/>
                <w:rFonts w:ascii="Arial" w:hAnsi="Arial" w:cs="Arial"/>
                <w:vanish w:val="0"/>
                <w:sz w:val="22"/>
                <w:lang w:val="pt-BR"/>
                <w:rPrChange w:id="562" w:author="273776" w:date="2011-06-09T21:06:00Z">
                  <w:rPr>
                    <w:del w:id="563" w:author="273776" w:date="2011-05-09T15:50:00Z"/>
                    <w:rFonts w:ascii="Arial" w:hAnsi="Arial" w:cs="Arial"/>
                    <w:b/>
                    <w:vanish w:val="0"/>
                    <w:sz w:val="22"/>
                    <w:lang w:val="pt-BR"/>
                  </w:rPr>
                </w:rPrChange>
              </w:rPr>
            </w:pPr>
            <w:del w:id="564" w:author="273776" w:date="2011-05-09T15:50:00Z">
              <w:r w:rsidRPr="009910BF">
                <w:rPr>
                  <w:rFonts w:ascii="Arial" w:hAnsi="Arial" w:cs="Arial"/>
                  <w:sz w:val="22"/>
                  <w:szCs w:val="22"/>
                  <w:lang w:val="pt-BR"/>
                  <w:rPrChange w:id="565" w:author="273776" w:date="2011-06-09T21:06:00Z">
                    <w:rPr>
                      <w:rFonts w:ascii="Arial" w:hAnsi="Arial" w:cs="Arial"/>
                      <w:color w:val="FF00FF"/>
                      <w:sz w:val="22"/>
                      <w:szCs w:val="22"/>
                      <w:shd w:val="clear" w:color="auto" w:fill="FFFF99"/>
                      <w:lang w:val="pt-BR"/>
                    </w:rPr>
                  </w:rPrChange>
                </w:rPr>
                <w:delText>No ato do cancelamento do Serviço Blackberry, o usuário permanecerá com o pacote de dados contratado, perdendo o serviço Blackberry contratado, mais o pacote padrão de 200 Mbytes deste serviço.</w:delText>
              </w:r>
            </w:del>
          </w:p>
        </w:tc>
      </w:tr>
    </w:tbl>
    <w:p w:rsidR="00273DCD" w:rsidRPr="00896E97" w:rsidDel="00080615" w:rsidRDefault="00273DCD" w:rsidP="00042EC1">
      <w:pPr>
        <w:pStyle w:val="Recuodecorpodetexto"/>
        <w:rPr>
          <w:del w:id="566"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567"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68" w:author="273776" w:date="2011-05-09T15:50:00Z"/>
        </w:trPr>
        <w:tc>
          <w:tcPr>
            <w:tcW w:w="1980" w:type="dxa"/>
          </w:tcPr>
          <w:p w:rsidR="00273DCD" w:rsidRPr="00896E97" w:rsidDel="00080615" w:rsidRDefault="00010784" w:rsidP="00042EC1">
            <w:pPr>
              <w:pStyle w:val="Recuodecorpodetexto"/>
              <w:rPr>
                <w:del w:id="569" w:author="273776" w:date="2011-05-09T15:50:00Z"/>
                <w:rFonts w:ascii="Arial" w:hAnsi="Arial" w:cs="Arial"/>
                <w:vanish w:val="0"/>
                <w:sz w:val="22"/>
                <w:lang w:val="pt-BR"/>
              </w:rPr>
            </w:pPr>
            <w:del w:id="570" w:author="273776" w:date="2011-05-09T15:50:00Z">
              <w:r>
                <w:rPr>
                  <w:rStyle w:val="Refdecomentrio"/>
                  <w:rFonts w:ascii="Arial" w:hAnsi="Arial" w:cs="Arial"/>
                  <w:sz w:val="22"/>
                  <w:szCs w:val="22"/>
                  <w:lang w:val="pt-BR"/>
                </w:rPr>
                <w:commentReference w:id="571"/>
              </w:r>
              <w:r w:rsidR="009910BF" w:rsidRPr="009910BF">
                <w:rPr>
                  <w:rFonts w:ascii="Arial" w:hAnsi="Arial" w:cs="Arial"/>
                  <w:sz w:val="22"/>
                  <w:szCs w:val="22"/>
                  <w:lang w:val="pt-BR"/>
                  <w:rPrChange w:id="572" w:author="273776" w:date="2011-06-09T21:06:00Z">
                    <w:rPr>
                      <w:rFonts w:ascii="Arial" w:hAnsi="Arial" w:cs="Arial"/>
                      <w:color w:val="FF00FF"/>
                      <w:sz w:val="22"/>
                      <w:szCs w:val="22"/>
                      <w:shd w:val="clear" w:color="auto" w:fill="FFFF99"/>
                      <w:lang w:val="pt-BR"/>
                    </w:rPr>
                  </w:rPrChange>
                </w:rPr>
                <w:delText>RU1058</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73" w:author="273776" w:date="2011-05-09T15:50:00Z"/>
                <w:rFonts w:ascii="Arial" w:hAnsi="Arial" w:cs="Arial"/>
                <w:vanish w:val="0"/>
                <w:sz w:val="22"/>
                <w:lang w:val="pt-BR"/>
                <w:rPrChange w:id="574" w:author="273776" w:date="2011-06-09T21:06:00Z">
                  <w:rPr>
                    <w:del w:id="575" w:author="273776" w:date="2011-05-09T15:50:00Z"/>
                    <w:rFonts w:ascii="Arial" w:hAnsi="Arial" w:cs="Arial"/>
                    <w:b/>
                    <w:vanish w:val="0"/>
                    <w:sz w:val="22"/>
                    <w:lang w:val="pt-BR"/>
                  </w:rPr>
                </w:rPrChange>
              </w:rPr>
            </w:pPr>
            <w:del w:id="576" w:author="273776" w:date="2011-05-09T15:50:00Z">
              <w:r w:rsidRPr="009910BF">
                <w:rPr>
                  <w:rFonts w:ascii="Arial" w:hAnsi="Arial" w:cs="Arial"/>
                  <w:sz w:val="22"/>
                  <w:szCs w:val="22"/>
                  <w:lang w:val="pt-BR"/>
                  <w:rPrChange w:id="577" w:author="273776" w:date="2011-06-09T21:06:00Z">
                    <w:rPr>
                      <w:rFonts w:ascii="Arial" w:hAnsi="Arial" w:cs="Arial"/>
                      <w:color w:val="FF00FF"/>
                      <w:sz w:val="22"/>
                      <w:szCs w:val="22"/>
                      <w:shd w:val="clear" w:color="auto" w:fill="FFFF99"/>
                      <w:lang w:val="pt-BR"/>
                    </w:rPr>
                  </w:rPrChange>
                </w:rPr>
                <w:delText>O produto é elegível para clientes do Varejo Pós Pago (Alto Valor) e Empresarial/Corporativo Pós-Pago</w:delText>
              </w:r>
            </w:del>
          </w:p>
        </w:tc>
      </w:tr>
    </w:tbl>
    <w:p w:rsidR="00273DCD" w:rsidRPr="00896E97" w:rsidDel="00080615" w:rsidRDefault="00273DCD" w:rsidP="00042EC1">
      <w:pPr>
        <w:pStyle w:val="Recuodecorpodetexto"/>
        <w:rPr>
          <w:del w:id="578"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579"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80" w:author="273776" w:date="2011-05-09T15:50:00Z"/>
        </w:trPr>
        <w:tc>
          <w:tcPr>
            <w:tcW w:w="1980" w:type="dxa"/>
          </w:tcPr>
          <w:p w:rsidR="00273DCD" w:rsidRPr="00896E97" w:rsidDel="00080615" w:rsidRDefault="00010784" w:rsidP="00042EC1">
            <w:pPr>
              <w:pStyle w:val="Recuodecorpodetexto"/>
              <w:rPr>
                <w:del w:id="581" w:author="273776" w:date="2011-05-09T15:50:00Z"/>
                <w:rFonts w:ascii="Arial" w:hAnsi="Arial" w:cs="Arial"/>
                <w:vanish w:val="0"/>
                <w:sz w:val="22"/>
                <w:lang w:val="pt-BR"/>
              </w:rPr>
            </w:pPr>
            <w:del w:id="582" w:author="273776" w:date="2011-05-09T15:50:00Z">
              <w:r>
                <w:rPr>
                  <w:rStyle w:val="Refdecomentrio"/>
                  <w:rFonts w:ascii="Arial" w:hAnsi="Arial" w:cs="Arial"/>
                  <w:sz w:val="22"/>
                  <w:szCs w:val="22"/>
                  <w:lang w:val="pt-BR"/>
                </w:rPr>
                <w:commentReference w:id="583"/>
              </w:r>
              <w:r w:rsidR="009910BF" w:rsidRPr="009910BF">
                <w:rPr>
                  <w:rFonts w:ascii="Arial" w:hAnsi="Arial" w:cs="Arial"/>
                  <w:sz w:val="22"/>
                  <w:szCs w:val="22"/>
                  <w:lang w:val="pt-BR"/>
                  <w:rPrChange w:id="584" w:author="273776" w:date="2011-06-09T21:06:00Z">
                    <w:rPr>
                      <w:rFonts w:ascii="Arial" w:hAnsi="Arial" w:cs="Arial"/>
                      <w:color w:val="FF00FF"/>
                      <w:sz w:val="22"/>
                      <w:szCs w:val="22"/>
                      <w:shd w:val="clear" w:color="auto" w:fill="FFFF99"/>
                      <w:lang w:val="pt-BR"/>
                    </w:rPr>
                  </w:rPrChange>
                </w:rPr>
                <w:delText>RU1059</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85" w:author="273776" w:date="2011-05-09T15:50:00Z"/>
                <w:rFonts w:ascii="Arial" w:hAnsi="Arial" w:cs="Arial"/>
                <w:vanish w:val="0"/>
                <w:sz w:val="22"/>
                <w:lang w:val="pt-BR"/>
                <w:rPrChange w:id="586" w:author="273776" w:date="2011-06-09T21:06:00Z">
                  <w:rPr>
                    <w:del w:id="587" w:author="273776" w:date="2011-05-09T15:50:00Z"/>
                    <w:rFonts w:ascii="Arial" w:hAnsi="Arial" w:cs="Arial"/>
                    <w:b/>
                    <w:vanish w:val="0"/>
                    <w:sz w:val="22"/>
                    <w:lang w:val="pt-BR"/>
                  </w:rPr>
                </w:rPrChange>
              </w:rPr>
            </w:pPr>
            <w:del w:id="588" w:author="273776" w:date="2011-05-09T15:50:00Z">
              <w:r w:rsidRPr="009910BF">
                <w:rPr>
                  <w:rFonts w:ascii="Arial" w:hAnsi="Arial" w:cs="Arial"/>
                  <w:sz w:val="22"/>
                  <w:szCs w:val="22"/>
                  <w:lang w:val="pt-BR"/>
                  <w:rPrChange w:id="589" w:author="273776" w:date="2011-06-09T21:06:00Z">
                    <w:rPr>
                      <w:rFonts w:ascii="Arial" w:hAnsi="Arial" w:cs="Arial"/>
                      <w:color w:val="FF00FF"/>
                      <w:sz w:val="22"/>
                      <w:szCs w:val="22"/>
                      <w:shd w:val="clear" w:color="auto" w:fill="FFFF99"/>
                      <w:lang w:val="pt-BR"/>
                    </w:rPr>
                  </w:rPrChange>
                </w:rPr>
                <w:delText>Os novos serviços Blackberry e Créditos Oi para o serviço Blackberry deverão estar disponíveis para novos clientes e para a base ativa e retenção.</w:delText>
              </w:r>
            </w:del>
          </w:p>
        </w:tc>
      </w:tr>
    </w:tbl>
    <w:p w:rsidR="00273DCD" w:rsidRPr="00896E97" w:rsidDel="00220F39" w:rsidRDefault="00273DCD" w:rsidP="00042EC1">
      <w:pPr>
        <w:pStyle w:val="Recuodecorpodetexto"/>
        <w:rPr>
          <w:del w:id="590" w:author="273776" w:date="2011-06-14T17:27:00Z"/>
          <w:rFonts w:ascii="Arial" w:hAnsi="Arial" w:cs="Arial"/>
          <w:sz w:val="22"/>
          <w:szCs w:val="22"/>
          <w:lang w:val="pt-BR"/>
        </w:rPr>
      </w:pPr>
    </w:p>
    <w:p w:rsidR="00273DCD" w:rsidRPr="00896E97" w:rsidDel="00220F39" w:rsidRDefault="00273DCD" w:rsidP="00042EC1">
      <w:pPr>
        <w:pStyle w:val="Recuodecorpodetexto"/>
        <w:ind w:left="696"/>
        <w:rPr>
          <w:del w:id="591" w:author="273776" w:date="2011-06-14T17:27: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592" w:author="273776" w:date="2011-05-09T15:50:00Z"/>
        </w:trPr>
        <w:tc>
          <w:tcPr>
            <w:tcW w:w="1980" w:type="dxa"/>
          </w:tcPr>
          <w:p w:rsidR="00273DCD" w:rsidRPr="00896E97" w:rsidDel="00080615" w:rsidRDefault="00010784" w:rsidP="00042EC1">
            <w:pPr>
              <w:pStyle w:val="Recuodecorpodetexto"/>
              <w:rPr>
                <w:del w:id="593" w:author="273776" w:date="2011-05-09T15:50:00Z"/>
                <w:rFonts w:ascii="Arial" w:hAnsi="Arial" w:cs="Arial"/>
                <w:vanish w:val="0"/>
                <w:sz w:val="22"/>
                <w:lang w:val="pt-BR"/>
              </w:rPr>
            </w:pPr>
            <w:del w:id="594" w:author="273776" w:date="2011-05-09T15:50:00Z">
              <w:r>
                <w:rPr>
                  <w:rStyle w:val="Refdecomentrio"/>
                  <w:rFonts w:ascii="Arial" w:hAnsi="Arial" w:cs="Arial"/>
                  <w:sz w:val="22"/>
                  <w:szCs w:val="22"/>
                  <w:lang w:val="pt-BR"/>
                </w:rPr>
                <w:commentReference w:id="595"/>
              </w:r>
              <w:r w:rsidR="009910BF" w:rsidRPr="009910BF">
                <w:rPr>
                  <w:rFonts w:ascii="Arial" w:hAnsi="Arial" w:cs="Arial"/>
                  <w:sz w:val="22"/>
                  <w:szCs w:val="22"/>
                  <w:lang w:val="pt-BR"/>
                  <w:rPrChange w:id="596" w:author="273776" w:date="2011-06-09T21:06:00Z">
                    <w:rPr>
                      <w:rFonts w:ascii="Arial" w:hAnsi="Arial" w:cs="Arial"/>
                      <w:color w:val="FF00FF"/>
                      <w:sz w:val="22"/>
                      <w:szCs w:val="22"/>
                      <w:shd w:val="clear" w:color="auto" w:fill="FFFF99"/>
                      <w:lang w:val="pt-BR"/>
                    </w:rPr>
                  </w:rPrChange>
                </w:rPr>
                <w:delText>RU1060</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597" w:author="273776" w:date="2011-05-09T15:50:00Z"/>
                <w:rFonts w:ascii="Arial" w:hAnsi="Arial" w:cs="Arial"/>
                <w:vanish w:val="0"/>
                <w:sz w:val="22"/>
                <w:lang w:val="pt-BR"/>
                <w:rPrChange w:id="598" w:author="273776" w:date="2011-06-09T21:06:00Z">
                  <w:rPr>
                    <w:del w:id="599" w:author="273776" w:date="2011-05-09T15:50:00Z"/>
                    <w:rFonts w:ascii="Arial" w:hAnsi="Arial" w:cs="Arial"/>
                    <w:b/>
                    <w:vanish w:val="0"/>
                    <w:sz w:val="22"/>
                    <w:lang w:val="pt-BR"/>
                  </w:rPr>
                </w:rPrChange>
              </w:rPr>
            </w:pPr>
            <w:del w:id="600" w:author="273776" w:date="2011-05-09T15:50:00Z">
              <w:r w:rsidRPr="009910BF">
                <w:rPr>
                  <w:rFonts w:ascii="Arial" w:hAnsi="Arial" w:cs="Arial"/>
                  <w:sz w:val="22"/>
                  <w:szCs w:val="22"/>
                  <w:lang w:val="pt-BR"/>
                  <w:rPrChange w:id="601" w:author="273776" w:date="2011-06-09T21:06:00Z">
                    <w:rPr>
                      <w:rFonts w:ascii="Arial" w:hAnsi="Arial" w:cs="Arial"/>
                      <w:color w:val="FF00FF"/>
                      <w:sz w:val="22"/>
                      <w:szCs w:val="22"/>
                      <w:shd w:val="clear" w:color="auto" w:fill="FFFF99"/>
                      <w:lang w:val="pt-BR"/>
                    </w:rPr>
                  </w:rPrChange>
                </w:rPr>
                <w:delText>O novo Portfólio Blackberry deverá coexistir com qualquer um dos Pacotes de Dados 3G disponíveis pela Oi, independentemente um do outro.</w:delText>
              </w:r>
            </w:del>
          </w:p>
        </w:tc>
      </w:tr>
    </w:tbl>
    <w:p w:rsidR="00273DCD" w:rsidRPr="00896E97" w:rsidDel="00080615" w:rsidRDefault="00273DCD" w:rsidP="00042EC1">
      <w:pPr>
        <w:pStyle w:val="Recuodecorpodetexto"/>
        <w:rPr>
          <w:del w:id="602"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03"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04" w:author="273776" w:date="2011-05-09T15:50:00Z"/>
        </w:trPr>
        <w:tc>
          <w:tcPr>
            <w:tcW w:w="1980" w:type="dxa"/>
          </w:tcPr>
          <w:p w:rsidR="00273DCD" w:rsidRPr="00896E97" w:rsidDel="00080615" w:rsidRDefault="00010784" w:rsidP="00042EC1">
            <w:pPr>
              <w:pStyle w:val="Recuodecorpodetexto"/>
              <w:rPr>
                <w:del w:id="605" w:author="273776" w:date="2011-05-09T15:50:00Z"/>
                <w:rFonts w:ascii="Arial" w:hAnsi="Arial" w:cs="Arial"/>
                <w:vanish w:val="0"/>
                <w:sz w:val="22"/>
                <w:lang w:val="pt-BR"/>
              </w:rPr>
            </w:pPr>
            <w:del w:id="606" w:author="273776" w:date="2011-05-09T15:50:00Z">
              <w:r>
                <w:rPr>
                  <w:rStyle w:val="Refdecomentrio"/>
                  <w:rFonts w:ascii="Arial" w:hAnsi="Arial" w:cs="Arial"/>
                  <w:sz w:val="22"/>
                  <w:szCs w:val="22"/>
                  <w:lang w:val="pt-BR"/>
                </w:rPr>
                <w:commentReference w:id="607"/>
              </w:r>
              <w:r w:rsidR="009910BF" w:rsidRPr="009910BF">
                <w:rPr>
                  <w:rFonts w:ascii="Arial" w:hAnsi="Arial" w:cs="Arial"/>
                  <w:sz w:val="22"/>
                  <w:szCs w:val="22"/>
                  <w:lang w:val="pt-BR"/>
                  <w:rPrChange w:id="608" w:author="273776" w:date="2011-06-09T21:06:00Z">
                    <w:rPr>
                      <w:rFonts w:ascii="Arial" w:hAnsi="Arial" w:cs="Arial"/>
                      <w:color w:val="FF00FF"/>
                      <w:sz w:val="22"/>
                      <w:szCs w:val="22"/>
                      <w:shd w:val="clear" w:color="auto" w:fill="FFFF99"/>
                      <w:lang w:val="pt-BR"/>
                    </w:rPr>
                  </w:rPrChange>
                </w:rPr>
                <w:delText>RU1061</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09" w:author="273776" w:date="2011-05-09T15:50:00Z"/>
                <w:rFonts w:ascii="Arial" w:hAnsi="Arial" w:cs="Arial"/>
                <w:vanish w:val="0"/>
                <w:sz w:val="22"/>
                <w:lang w:val="pt-BR"/>
                <w:rPrChange w:id="610" w:author="273776" w:date="2011-06-09T21:06:00Z">
                  <w:rPr>
                    <w:del w:id="611" w:author="273776" w:date="2011-05-09T15:50:00Z"/>
                    <w:rFonts w:ascii="Arial" w:hAnsi="Arial" w:cs="Arial"/>
                    <w:b/>
                    <w:vanish w:val="0"/>
                    <w:sz w:val="22"/>
                    <w:lang w:val="pt-BR"/>
                  </w:rPr>
                </w:rPrChange>
              </w:rPr>
            </w:pPr>
            <w:del w:id="612" w:author="273776" w:date="2011-05-09T15:50:00Z">
              <w:r w:rsidRPr="009910BF">
                <w:rPr>
                  <w:rFonts w:ascii="Arial" w:hAnsi="Arial" w:cs="Arial"/>
                  <w:sz w:val="22"/>
                  <w:szCs w:val="22"/>
                  <w:lang w:val="pt-BR"/>
                  <w:rPrChange w:id="613" w:author="273776" w:date="2011-06-09T21:06:00Z">
                    <w:rPr>
                      <w:rFonts w:ascii="Arial" w:hAnsi="Arial" w:cs="Arial"/>
                      <w:color w:val="FF00FF"/>
                      <w:sz w:val="22"/>
                      <w:szCs w:val="22"/>
                      <w:shd w:val="clear" w:color="auto" w:fill="FFFF99"/>
                      <w:lang w:val="pt-BR"/>
                    </w:rPr>
                  </w:rPrChange>
                </w:rPr>
                <w:delText>Pacotes de dados abaixo a 200 Mbytes são incompatíveis com qualquer um dos serviços BlackBerry BIS (Absoluto, Completo, Social+Email).</w:delText>
              </w:r>
            </w:del>
          </w:p>
        </w:tc>
      </w:tr>
    </w:tbl>
    <w:p w:rsidR="00273DCD" w:rsidRPr="00896E97" w:rsidDel="00080615" w:rsidRDefault="00273DCD" w:rsidP="00042EC1">
      <w:pPr>
        <w:pStyle w:val="Recuodecorpodetexto"/>
        <w:rPr>
          <w:del w:id="614"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15"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16" w:author="273776" w:date="2011-05-09T15:50:00Z"/>
        </w:trPr>
        <w:tc>
          <w:tcPr>
            <w:tcW w:w="1980" w:type="dxa"/>
          </w:tcPr>
          <w:p w:rsidR="00273DCD" w:rsidRPr="00896E97" w:rsidDel="00080615" w:rsidRDefault="00010784" w:rsidP="00042EC1">
            <w:pPr>
              <w:pStyle w:val="Recuodecorpodetexto"/>
              <w:rPr>
                <w:del w:id="617" w:author="273776" w:date="2011-05-09T15:50:00Z"/>
                <w:rFonts w:ascii="Arial" w:hAnsi="Arial" w:cs="Arial"/>
                <w:vanish w:val="0"/>
                <w:sz w:val="22"/>
                <w:lang w:val="pt-BR"/>
              </w:rPr>
            </w:pPr>
            <w:del w:id="618" w:author="273776" w:date="2011-05-09T15:50:00Z">
              <w:r>
                <w:rPr>
                  <w:rStyle w:val="Refdecomentrio"/>
                  <w:rFonts w:ascii="Arial" w:hAnsi="Arial" w:cs="Arial"/>
                  <w:sz w:val="22"/>
                  <w:szCs w:val="22"/>
                  <w:lang w:val="pt-BR"/>
                </w:rPr>
                <w:commentReference w:id="619"/>
              </w:r>
              <w:r w:rsidR="009910BF" w:rsidRPr="009910BF">
                <w:rPr>
                  <w:rFonts w:ascii="Arial" w:hAnsi="Arial" w:cs="Arial"/>
                  <w:sz w:val="22"/>
                  <w:szCs w:val="22"/>
                  <w:lang w:val="pt-BR"/>
                  <w:rPrChange w:id="620" w:author="273776" w:date="2011-06-09T21:06:00Z">
                    <w:rPr>
                      <w:rFonts w:ascii="Arial" w:hAnsi="Arial" w:cs="Arial"/>
                      <w:color w:val="FF00FF"/>
                      <w:sz w:val="22"/>
                      <w:szCs w:val="22"/>
                      <w:shd w:val="clear" w:color="auto" w:fill="FFFF99"/>
                      <w:lang w:val="pt-BR"/>
                    </w:rPr>
                  </w:rPrChange>
                </w:rPr>
                <w:delText>RU1062</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21" w:author="273776" w:date="2011-05-09T15:50:00Z"/>
                <w:rFonts w:ascii="Arial" w:hAnsi="Arial" w:cs="Arial"/>
                <w:vanish w:val="0"/>
                <w:sz w:val="22"/>
                <w:lang w:val="pt-BR"/>
                <w:rPrChange w:id="622" w:author="273776" w:date="2011-06-09T21:06:00Z">
                  <w:rPr>
                    <w:del w:id="623" w:author="273776" w:date="2011-05-09T15:50:00Z"/>
                    <w:rFonts w:ascii="Arial" w:hAnsi="Arial" w:cs="Arial"/>
                    <w:b/>
                    <w:vanish w:val="0"/>
                    <w:sz w:val="22"/>
                    <w:lang w:val="pt-BR"/>
                  </w:rPr>
                </w:rPrChange>
              </w:rPr>
            </w:pPr>
            <w:del w:id="624" w:author="273776" w:date="2011-05-09T15:50:00Z">
              <w:r w:rsidRPr="009910BF">
                <w:rPr>
                  <w:rFonts w:ascii="Arial" w:hAnsi="Arial" w:cs="Arial"/>
                  <w:sz w:val="22"/>
                  <w:szCs w:val="22"/>
                  <w:lang w:val="pt-BR"/>
                  <w:rPrChange w:id="625" w:author="273776" w:date="2011-06-09T21:06:00Z">
                    <w:rPr>
                      <w:rFonts w:ascii="Arial" w:hAnsi="Arial" w:cs="Arial"/>
                      <w:color w:val="FF00FF"/>
                      <w:sz w:val="22"/>
                      <w:szCs w:val="22"/>
                      <w:shd w:val="clear" w:color="auto" w:fill="FFFF99"/>
                      <w:lang w:val="pt-BR"/>
                    </w:rPr>
                  </w:rPrChange>
                </w:rPr>
                <w:delText>O novo Portfólio Blackberry deverá ser compatível com os novos planos Oi 3G no Flex2 (que serão criados pela demanda do STI 47115), porém os planos criados naquele STI não deverão ser impactados pelo novo portfólio definido neste projeto, exceto pela transformação do serviço Oi Blackberry BIS Ilimitado, que passará a ser chamado de Oi Blackberry Absoluto, conforme RQN04.</w:delText>
              </w:r>
            </w:del>
          </w:p>
        </w:tc>
      </w:tr>
    </w:tbl>
    <w:p w:rsidR="00273DCD" w:rsidRPr="00896E97" w:rsidDel="00080615" w:rsidRDefault="00273DCD" w:rsidP="00042EC1">
      <w:pPr>
        <w:pStyle w:val="Recuodecorpodetexto"/>
        <w:rPr>
          <w:del w:id="626"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27"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28" w:author="273776" w:date="2011-05-09T15:50:00Z"/>
        </w:trPr>
        <w:tc>
          <w:tcPr>
            <w:tcW w:w="1980" w:type="dxa"/>
          </w:tcPr>
          <w:p w:rsidR="00273DCD" w:rsidRPr="00896E97" w:rsidDel="00080615" w:rsidRDefault="00010784" w:rsidP="00042EC1">
            <w:pPr>
              <w:pStyle w:val="Recuodecorpodetexto"/>
              <w:rPr>
                <w:del w:id="629" w:author="273776" w:date="2011-05-09T15:50:00Z"/>
                <w:rFonts w:ascii="Arial" w:hAnsi="Arial" w:cs="Arial"/>
                <w:vanish w:val="0"/>
                <w:sz w:val="22"/>
                <w:lang w:val="pt-BR"/>
              </w:rPr>
            </w:pPr>
            <w:del w:id="630" w:author="273776" w:date="2011-05-09T15:50:00Z">
              <w:r>
                <w:rPr>
                  <w:rStyle w:val="Refdecomentrio"/>
                  <w:rFonts w:ascii="Arial" w:hAnsi="Arial" w:cs="Arial"/>
                  <w:sz w:val="22"/>
                  <w:szCs w:val="22"/>
                  <w:lang w:val="pt-BR"/>
                </w:rPr>
                <w:commentReference w:id="631"/>
              </w:r>
              <w:r w:rsidR="009910BF" w:rsidRPr="009910BF">
                <w:rPr>
                  <w:rFonts w:ascii="Arial" w:hAnsi="Arial" w:cs="Arial"/>
                  <w:sz w:val="22"/>
                  <w:szCs w:val="22"/>
                  <w:lang w:val="pt-BR"/>
                  <w:rPrChange w:id="632" w:author="273776" w:date="2011-06-09T21:06:00Z">
                    <w:rPr>
                      <w:rFonts w:ascii="Arial" w:hAnsi="Arial" w:cs="Arial"/>
                      <w:color w:val="FF00FF"/>
                      <w:sz w:val="22"/>
                      <w:szCs w:val="22"/>
                      <w:shd w:val="clear" w:color="auto" w:fill="FFFF99"/>
                      <w:lang w:val="pt-BR"/>
                    </w:rPr>
                  </w:rPrChange>
                </w:rPr>
                <w:delText>RU1063</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33" w:author="273776" w:date="2011-05-09T15:50:00Z"/>
                <w:rFonts w:ascii="Arial" w:hAnsi="Arial" w:cs="Arial"/>
                <w:vanish w:val="0"/>
                <w:sz w:val="22"/>
                <w:lang w:val="pt-BR"/>
                <w:rPrChange w:id="634" w:author="273776" w:date="2011-06-09T21:06:00Z">
                  <w:rPr>
                    <w:del w:id="635" w:author="273776" w:date="2011-05-09T15:50:00Z"/>
                    <w:rFonts w:ascii="Arial" w:hAnsi="Arial" w:cs="Arial"/>
                    <w:b/>
                    <w:vanish w:val="0"/>
                    <w:sz w:val="22"/>
                    <w:lang w:val="pt-BR"/>
                  </w:rPr>
                </w:rPrChange>
              </w:rPr>
            </w:pPr>
            <w:del w:id="636" w:author="273776" w:date="2011-05-09T15:50:00Z">
              <w:r w:rsidRPr="009910BF">
                <w:rPr>
                  <w:rFonts w:ascii="Arial" w:hAnsi="Arial" w:cs="Arial"/>
                  <w:sz w:val="22"/>
                  <w:szCs w:val="22"/>
                  <w:lang w:val="pt-BR"/>
                  <w:rPrChange w:id="637" w:author="273776" w:date="2011-06-09T21:06:00Z">
                    <w:rPr>
                      <w:rFonts w:ascii="Arial" w:hAnsi="Arial" w:cs="Arial"/>
                      <w:color w:val="FF00FF"/>
                      <w:sz w:val="22"/>
                      <w:szCs w:val="22"/>
                      <w:shd w:val="clear" w:color="auto" w:fill="FFFF99"/>
                      <w:lang w:val="pt-BR"/>
                    </w:rPr>
                  </w:rPrChange>
                </w:rPr>
                <w:delText>Os benefícios e franquias do novo Portfólio Blackberry deverão coexistir com os benefícios e franquias do Pacote de Dados 3G disponíveis pela Oi, de forma independente, tanto para os valores de franquias como para a de descontos em percentual e em reais (Créditos Oi).</w:delText>
              </w:r>
            </w:del>
          </w:p>
        </w:tc>
      </w:tr>
    </w:tbl>
    <w:p w:rsidR="00273DCD" w:rsidRPr="00896E97" w:rsidDel="00080615" w:rsidRDefault="00273DCD" w:rsidP="00042EC1">
      <w:pPr>
        <w:pStyle w:val="Recuodecorpodetexto"/>
        <w:rPr>
          <w:del w:id="638"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39"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40" w:author="273776" w:date="2011-05-09T15:50:00Z"/>
        </w:trPr>
        <w:tc>
          <w:tcPr>
            <w:tcW w:w="1980" w:type="dxa"/>
          </w:tcPr>
          <w:p w:rsidR="00273DCD" w:rsidRPr="00896E97" w:rsidDel="00080615" w:rsidRDefault="00010784" w:rsidP="00042EC1">
            <w:pPr>
              <w:pStyle w:val="Recuodecorpodetexto"/>
              <w:rPr>
                <w:del w:id="641" w:author="273776" w:date="2011-05-09T15:50:00Z"/>
                <w:rFonts w:ascii="Arial" w:hAnsi="Arial" w:cs="Arial"/>
                <w:vanish w:val="0"/>
                <w:sz w:val="22"/>
                <w:lang w:val="pt-BR"/>
              </w:rPr>
            </w:pPr>
            <w:del w:id="642" w:author="273776" w:date="2011-05-09T15:50:00Z">
              <w:r>
                <w:rPr>
                  <w:rStyle w:val="Refdecomentrio"/>
                  <w:rFonts w:ascii="Arial" w:hAnsi="Arial" w:cs="Arial"/>
                  <w:sz w:val="22"/>
                  <w:szCs w:val="22"/>
                  <w:lang w:val="pt-BR"/>
                </w:rPr>
                <w:commentReference w:id="643"/>
              </w:r>
              <w:r w:rsidR="009910BF" w:rsidRPr="009910BF">
                <w:rPr>
                  <w:rFonts w:ascii="Arial" w:hAnsi="Arial" w:cs="Arial"/>
                  <w:sz w:val="22"/>
                  <w:szCs w:val="22"/>
                  <w:lang w:val="pt-BR"/>
                  <w:rPrChange w:id="644" w:author="273776" w:date="2011-06-09T21:06:00Z">
                    <w:rPr>
                      <w:rFonts w:ascii="Arial" w:hAnsi="Arial" w:cs="Arial"/>
                      <w:color w:val="FF00FF"/>
                      <w:sz w:val="22"/>
                      <w:szCs w:val="22"/>
                      <w:shd w:val="clear" w:color="auto" w:fill="FFFF99"/>
                      <w:lang w:val="pt-BR"/>
                    </w:rPr>
                  </w:rPrChange>
                </w:rPr>
                <w:delText>RU1064</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45" w:author="273776" w:date="2011-05-09T15:50:00Z"/>
                <w:rFonts w:ascii="Arial" w:hAnsi="Arial" w:cs="Arial"/>
                <w:vanish w:val="0"/>
                <w:sz w:val="22"/>
                <w:lang w:val="pt-BR"/>
                <w:rPrChange w:id="646" w:author="273776" w:date="2011-06-09T21:06:00Z">
                  <w:rPr>
                    <w:del w:id="647" w:author="273776" w:date="2011-05-09T15:50:00Z"/>
                    <w:rFonts w:ascii="Arial" w:hAnsi="Arial" w:cs="Arial"/>
                    <w:b/>
                    <w:vanish w:val="0"/>
                    <w:sz w:val="22"/>
                    <w:lang w:val="pt-BR"/>
                  </w:rPr>
                </w:rPrChange>
              </w:rPr>
            </w:pPr>
            <w:del w:id="648" w:author="273776" w:date="2011-05-09T15:50:00Z">
              <w:r w:rsidRPr="009910BF">
                <w:rPr>
                  <w:rFonts w:ascii="Arial" w:hAnsi="Arial" w:cs="Arial"/>
                  <w:sz w:val="22"/>
                  <w:szCs w:val="22"/>
                  <w:lang w:val="pt-BR"/>
                  <w:rPrChange w:id="649" w:author="273776" w:date="2011-06-09T21:06:00Z">
                    <w:rPr>
                      <w:rFonts w:ascii="Arial" w:hAnsi="Arial" w:cs="Arial"/>
                      <w:color w:val="FF00FF"/>
                      <w:sz w:val="22"/>
                      <w:szCs w:val="22"/>
                      <w:shd w:val="clear" w:color="auto" w:fill="FFFF99"/>
                      <w:lang w:val="pt-BR"/>
                    </w:rPr>
                  </w:rPrChange>
                </w:rPr>
                <w:delText>Este projeto atenderá a clientes da base PF (CPF) e PJ (CNPJ) da Oi.</w:delText>
              </w:r>
            </w:del>
          </w:p>
        </w:tc>
      </w:tr>
    </w:tbl>
    <w:p w:rsidR="00273DCD" w:rsidRPr="00896E97" w:rsidDel="00080615" w:rsidRDefault="00273DCD" w:rsidP="00042EC1">
      <w:pPr>
        <w:pStyle w:val="Recuodecorpodetexto"/>
        <w:rPr>
          <w:del w:id="650"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51"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52" w:author="273776" w:date="2011-05-09T15:50:00Z"/>
        </w:trPr>
        <w:tc>
          <w:tcPr>
            <w:tcW w:w="1980" w:type="dxa"/>
          </w:tcPr>
          <w:p w:rsidR="00273DCD" w:rsidRPr="00896E97" w:rsidDel="00080615" w:rsidRDefault="00010784" w:rsidP="00042EC1">
            <w:pPr>
              <w:pStyle w:val="Recuodecorpodetexto"/>
              <w:rPr>
                <w:del w:id="653" w:author="273776" w:date="2011-05-09T15:50:00Z"/>
                <w:rFonts w:ascii="Arial" w:hAnsi="Arial" w:cs="Arial"/>
                <w:vanish w:val="0"/>
                <w:sz w:val="22"/>
                <w:lang w:val="pt-BR"/>
              </w:rPr>
            </w:pPr>
            <w:del w:id="654" w:author="273776" w:date="2011-05-09T15:50:00Z">
              <w:r>
                <w:rPr>
                  <w:rStyle w:val="Refdecomentrio"/>
                  <w:rFonts w:ascii="Arial" w:hAnsi="Arial" w:cs="Arial"/>
                  <w:sz w:val="22"/>
                  <w:szCs w:val="22"/>
                  <w:lang w:val="pt-BR"/>
                </w:rPr>
                <w:commentReference w:id="655"/>
              </w:r>
              <w:r w:rsidR="009910BF" w:rsidRPr="009910BF">
                <w:rPr>
                  <w:rFonts w:ascii="Arial" w:hAnsi="Arial" w:cs="Arial"/>
                  <w:sz w:val="22"/>
                  <w:szCs w:val="22"/>
                  <w:lang w:val="pt-BR"/>
                  <w:rPrChange w:id="656" w:author="273776" w:date="2011-06-09T21:06:00Z">
                    <w:rPr>
                      <w:rFonts w:ascii="Arial" w:hAnsi="Arial" w:cs="Arial"/>
                      <w:color w:val="FF00FF"/>
                      <w:sz w:val="22"/>
                      <w:szCs w:val="22"/>
                      <w:shd w:val="clear" w:color="auto" w:fill="FFFF99"/>
                      <w:lang w:val="pt-BR"/>
                    </w:rPr>
                  </w:rPrChange>
                </w:rPr>
                <w:delText>RU1065</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57" w:author="273776" w:date="2011-05-09T15:50:00Z"/>
                <w:rFonts w:ascii="Arial" w:hAnsi="Arial" w:cs="Arial"/>
                <w:vanish w:val="0"/>
                <w:sz w:val="22"/>
                <w:lang w:val="pt-BR"/>
                <w:rPrChange w:id="658" w:author="273776" w:date="2011-06-09T21:06:00Z">
                  <w:rPr>
                    <w:del w:id="659" w:author="273776" w:date="2011-05-09T15:50:00Z"/>
                    <w:rFonts w:ascii="Arial" w:hAnsi="Arial" w:cs="Arial"/>
                    <w:b/>
                    <w:vanish w:val="0"/>
                    <w:sz w:val="22"/>
                    <w:lang w:val="pt-BR"/>
                  </w:rPr>
                </w:rPrChange>
              </w:rPr>
            </w:pPr>
            <w:del w:id="660" w:author="273776" w:date="2011-05-09T15:50:00Z">
              <w:r w:rsidRPr="009910BF">
                <w:rPr>
                  <w:rFonts w:ascii="Arial" w:hAnsi="Arial" w:cs="Arial"/>
                  <w:sz w:val="22"/>
                  <w:szCs w:val="22"/>
                  <w:lang w:val="pt-BR"/>
                  <w:rPrChange w:id="661" w:author="273776" w:date="2011-06-09T21:06:00Z">
                    <w:rPr>
                      <w:rFonts w:ascii="Arial" w:hAnsi="Arial" w:cs="Arial"/>
                      <w:color w:val="FF00FF"/>
                      <w:sz w:val="22"/>
                      <w:szCs w:val="22"/>
                      <w:shd w:val="clear" w:color="auto" w:fill="FFFF99"/>
                      <w:lang w:val="pt-BR"/>
                    </w:rPr>
                  </w:rPrChange>
                </w:rPr>
                <w:delText>Em casos que o serviço não contemple acesso via APN Blackberry.net, o usuário poderá ter a opção de usar a APN GPRS para lograr acesso à internet, seja através dos pacotes Oi Dados, ou através do pacote padrão de 200 MB com tarifa excedente.</w:delText>
              </w:r>
            </w:del>
          </w:p>
        </w:tc>
      </w:tr>
    </w:tbl>
    <w:p w:rsidR="00273DCD" w:rsidRPr="00896E97" w:rsidDel="00080615" w:rsidRDefault="00273DCD" w:rsidP="00042EC1">
      <w:pPr>
        <w:pStyle w:val="Recuodecorpodetexto"/>
        <w:rPr>
          <w:del w:id="662"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63"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64" w:author="273776" w:date="2011-05-09T15:50:00Z"/>
        </w:trPr>
        <w:tc>
          <w:tcPr>
            <w:tcW w:w="1980" w:type="dxa"/>
          </w:tcPr>
          <w:p w:rsidR="00273DCD" w:rsidRPr="00896E97" w:rsidDel="00080615" w:rsidRDefault="00010784" w:rsidP="00042EC1">
            <w:pPr>
              <w:pStyle w:val="Recuodecorpodetexto"/>
              <w:rPr>
                <w:del w:id="665" w:author="273776" w:date="2011-05-09T15:50:00Z"/>
                <w:rFonts w:ascii="Arial" w:hAnsi="Arial" w:cs="Arial"/>
                <w:vanish w:val="0"/>
                <w:sz w:val="22"/>
                <w:lang w:val="pt-BR"/>
              </w:rPr>
            </w:pPr>
            <w:del w:id="666" w:author="273776" w:date="2011-05-09T15:50:00Z">
              <w:r>
                <w:rPr>
                  <w:rStyle w:val="Refdecomentrio"/>
                  <w:rFonts w:ascii="Arial" w:hAnsi="Arial" w:cs="Arial"/>
                  <w:sz w:val="22"/>
                  <w:szCs w:val="22"/>
                  <w:lang w:val="pt-BR"/>
                </w:rPr>
                <w:commentReference w:id="667"/>
              </w:r>
              <w:r w:rsidR="009910BF" w:rsidRPr="009910BF">
                <w:rPr>
                  <w:rFonts w:ascii="Arial" w:hAnsi="Arial" w:cs="Arial"/>
                  <w:sz w:val="22"/>
                  <w:szCs w:val="22"/>
                  <w:lang w:val="pt-BR"/>
                  <w:rPrChange w:id="668" w:author="273776" w:date="2011-06-09T21:06:00Z">
                    <w:rPr>
                      <w:rFonts w:ascii="Arial" w:hAnsi="Arial" w:cs="Arial"/>
                      <w:color w:val="FF00FF"/>
                      <w:sz w:val="22"/>
                      <w:szCs w:val="22"/>
                      <w:shd w:val="clear" w:color="auto" w:fill="FFFF99"/>
                      <w:lang w:val="pt-BR"/>
                    </w:rPr>
                  </w:rPrChange>
                </w:rPr>
                <w:delText>RU1066</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69" w:author="273776" w:date="2011-05-09T15:50:00Z"/>
                <w:rFonts w:ascii="Arial" w:hAnsi="Arial" w:cs="Arial"/>
                <w:vanish w:val="0"/>
                <w:sz w:val="22"/>
                <w:lang w:val="pt-BR"/>
                <w:rPrChange w:id="670" w:author="273776" w:date="2011-06-09T21:06:00Z">
                  <w:rPr>
                    <w:del w:id="671" w:author="273776" w:date="2011-05-09T15:50:00Z"/>
                    <w:rFonts w:ascii="Arial" w:hAnsi="Arial" w:cs="Arial"/>
                    <w:b/>
                    <w:vanish w:val="0"/>
                    <w:sz w:val="22"/>
                    <w:lang w:val="pt-BR"/>
                  </w:rPr>
                </w:rPrChange>
              </w:rPr>
            </w:pPr>
            <w:del w:id="672" w:author="273776" w:date="2011-05-09T15:50:00Z">
              <w:r w:rsidRPr="009910BF">
                <w:rPr>
                  <w:rFonts w:ascii="Arial" w:hAnsi="Arial" w:cs="Arial"/>
                  <w:sz w:val="22"/>
                  <w:szCs w:val="22"/>
                  <w:lang w:val="pt-BR"/>
                  <w:rPrChange w:id="673" w:author="273776" w:date="2011-06-09T21:06:00Z">
                    <w:rPr>
                      <w:rFonts w:ascii="Arial" w:hAnsi="Arial" w:cs="Arial"/>
                      <w:color w:val="FF00FF"/>
                      <w:sz w:val="22"/>
                      <w:szCs w:val="22"/>
                      <w:shd w:val="clear" w:color="auto" w:fill="FFFF99"/>
                      <w:lang w:val="pt-BR"/>
                    </w:rPr>
                  </w:rPrChange>
                </w:rPr>
                <w:delText>Canais elegíveis - Varejo (B2C Alto Valor), Corporativo e Empresarial (B2B).</w:delText>
              </w:r>
            </w:del>
          </w:p>
        </w:tc>
      </w:tr>
    </w:tbl>
    <w:p w:rsidR="00273DCD" w:rsidRPr="00896E97" w:rsidDel="00080615" w:rsidRDefault="00273DCD" w:rsidP="00042EC1">
      <w:pPr>
        <w:pStyle w:val="Recuodecorpodetexto"/>
        <w:rPr>
          <w:del w:id="674"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75"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76" w:author="273776" w:date="2011-05-09T15:50:00Z"/>
        </w:trPr>
        <w:tc>
          <w:tcPr>
            <w:tcW w:w="1980" w:type="dxa"/>
          </w:tcPr>
          <w:p w:rsidR="00273DCD" w:rsidRPr="00896E97" w:rsidDel="00080615" w:rsidRDefault="00010784" w:rsidP="00042EC1">
            <w:pPr>
              <w:pStyle w:val="Recuodecorpodetexto"/>
              <w:rPr>
                <w:del w:id="677" w:author="273776" w:date="2011-05-09T15:50:00Z"/>
                <w:rFonts w:ascii="Arial" w:hAnsi="Arial" w:cs="Arial"/>
                <w:vanish w:val="0"/>
                <w:sz w:val="22"/>
                <w:lang w:val="pt-BR"/>
              </w:rPr>
            </w:pPr>
            <w:del w:id="678" w:author="273776" w:date="2011-05-09T15:50:00Z">
              <w:r>
                <w:rPr>
                  <w:rStyle w:val="Refdecomentrio"/>
                  <w:rFonts w:ascii="Arial" w:hAnsi="Arial" w:cs="Arial"/>
                  <w:sz w:val="22"/>
                  <w:szCs w:val="22"/>
                  <w:lang w:val="pt-BR"/>
                </w:rPr>
                <w:commentReference w:id="679"/>
              </w:r>
              <w:r w:rsidR="009910BF" w:rsidRPr="009910BF">
                <w:rPr>
                  <w:rFonts w:ascii="Arial" w:hAnsi="Arial" w:cs="Arial"/>
                  <w:sz w:val="22"/>
                  <w:szCs w:val="22"/>
                  <w:lang w:val="pt-BR"/>
                  <w:rPrChange w:id="680" w:author="273776" w:date="2011-06-09T21:06:00Z">
                    <w:rPr>
                      <w:rFonts w:ascii="Arial" w:hAnsi="Arial" w:cs="Arial"/>
                      <w:color w:val="FF00FF"/>
                      <w:sz w:val="22"/>
                      <w:szCs w:val="22"/>
                      <w:shd w:val="clear" w:color="auto" w:fill="FFFF99"/>
                      <w:lang w:val="pt-BR"/>
                    </w:rPr>
                  </w:rPrChange>
                </w:rPr>
                <w:delText>RU1067</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81" w:author="273776" w:date="2011-05-09T15:50:00Z"/>
                <w:rFonts w:ascii="Arial" w:hAnsi="Arial" w:cs="Arial"/>
                <w:vanish w:val="0"/>
                <w:sz w:val="22"/>
                <w:lang w:val="pt-BR"/>
                <w:rPrChange w:id="682" w:author="273776" w:date="2011-06-09T21:06:00Z">
                  <w:rPr>
                    <w:del w:id="683" w:author="273776" w:date="2011-05-09T15:50:00Z"/>
                    <w:rFonts w:ascii="Arial" w:hAnsi="Arial" w:cs="Arial"/>
                    <w:b/>
                    <w:vanish w:val="0"/>
                    <w:sz w:val="22"/>
                    <w:lang w:val="pt-BR"/>
                  </w:rPr>
                </w:rPrChange>
              </w:rPr>
            </w:pPr>
            <w:del w:id="684" w:author="273776" w:date="2011-05-09T15:50:00Z">
              <w:r w:rsidRPr="009910BF">
                <w:rPr>
                  <w:rFonts w:ascii="Arial" w:hAnsi="Arial" w:cs="Arial"/>
                  <w:sz w:val="22"/>
                  <w:szCs w:val="22"/>
                  <w:lang w:val="pt-BR"/>
                  <w:rPrChange w:id="685" w:author="273776" w:date="2011-06-09T21:06:00Z">
                    <w:rPr>
                      <w:rFonts w:ascii="Arial" w:hAnsi="Arial" w:cs="Arial"/>
                      <w:color w:val="FF00FF"/>
                      <w:sz w:val="22"/>
                      <w:szCs w:val="22"/>
                      <w:shd w:val="clear" w:color="auto" w:fill="FFFF99"/>
                      <w:lang w:val="pt-BR"/>
                    </w:rPr>
                  </w:rPrChange>
                </w:rPr>
                <w:delText>Os clientes dos novos serviços poderão selecionar qualquer um dos serviços Blackberry BIS para instâncias de planos tipo instância e também para planos tipo conta (Oi Família, OCT, OCT Profissional CPF e CNPJ e Planos Oi Profissional Equipe/Equipe Dec) por meio de campanha de ativação automática, tanto para aplicações da Oi como para aplicações de terceiros. Esta funcionalidade deverá estar disponível para todos os planos elegíveis ao serviço (B2B e B2C).</w:delText>
              </w:r>
            </w:del>
          </w:p>
        </w:tc>
      </w:tr>
    </w:tbl>
    <w:p w:rsidR="00273DCD" w:rsidRPr="00896E97" w:rsidDel="00080615" w:rsidRDefault="00273DCD" w:rsidP="00042EC1">
      <w:pPr>
        <w:pStyle w:val="Recuodecorpodetexto"/>
        <w:rPr>
          <w:del w:id="686"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687"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688" w:author="273776" w:date="2011-05-09T15:50:00Z"/>
        </w:trPr>
        <w:tc>
          <w:tcPr>
            <w:tcW w:w="1980" w:type="dxa"/>
          </w:tcPr>
          <w:p w:rsidR="00273DCD" w:rsidRPr="00896E97" w:rsidDel="00080615" w:rsidRDefault="00010784" w:rsidP="00042EC1">
            <w:pPr>
              <w:pStyle w:val="Recuodecorpodetexto"/>
              <w:rPr>
                <w:del w:id="689" w:author="273776" w:date="2011-05-09T15:50:00Z"/>
                <w:rFonts w:ascii="Arial" w:hAnsi="Arial" w:cs="Arial"/>
                <w:vanish w:val="0"/>
                <w:sz w:val="22"/>
                <w:lang w:val="pt-BR"/>
              </w:rPr>
            </w:pPr>
            <w:del w:id="690" w:author="273776" w:date="2011-05-09T15:50:00Z">
              <w:r>
                <w:rPr>
                  <w:rStyle w:val="Refdecomentrio"/>
                  <w:rFonts w:ascii="Arial" w:hAnsi="Arial" w:cs="Arial"/>
                  <w:sz w:val="22"/>
                  <w:szCs w:val="22"/>
                  <w:lang w:val="pt-BR"/>
                </w:rPr>
                <w:commentReference w:id="691"/>
              </w:r>
              <w:r w:rsidR="009910BF" w:rsidRPr="009910BF">
                <w:rPr>
                  <w:rFonts w:ascii="Arial" w:hAnsi="Arial" w:cs="Arial"/>
                  <w:sz w:val="22"/>
                  <w:szCs w:val="22"/>
                  <w:lang w:val="pt-BR"/>
                  <w:rPrChange w:id="692" w:author="273776" w:date="2011-06-09T21:06:00Z">
                    <w:rPr>
                      <w:rFonts w:ascii="Arial" w:hAnsi="Arial" w:cs="Arial"/>
                      <w:color w:val="FF00FF"/>
                      <w:sz w:val="22"/>
                      <w:szCs w:val="22"/>
                      <w:shd w:val="clear" w:color="auto" w:fill="FFFF99"/>
                      <w:lang w:val="pt-BR"/>
                    </w:rPr>
                  </w:rPrChange>
                </w:rPr>
                <w:delText>RU1068</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693" w:author="273776" w:date="2011-05-09T15:50:00Z"/>
                <w:rFonts w:ascii="Arial" w:hAnsi="Arial" w:cs="Arial"/>
                <w:vanish w:val="0"/>
                <w:sz w:val="22"/>
                <w:lang w:val="pt-BR"/>
                <w:rPrChange w:id="694" w:author="273776" w:date="2011-06-09T21:06:00Z">
                  <w:rPr>
                    <w:del w:id="695" w:author="273776" w:date="2011-05-09T15:50:00Z"/>
                    <w:rFonts w:ascii="Arial" w:hAnsi="Arial" w:cs="Arial"/>
                    <w:b/>
                    <w:vanish w:val="0"/>
                    <w:sz w:val="22"/>
                    <w:lang w:val="pt-BR"/>
                  </w:rPr>
                </w:rPrChange>
              </w:rPr>
            </w:pPr>
            <w:del w:id="696" w:author="273776" w:date="2011-05-09T15:50:00Z">
              <w:r w:rsidRPr="009910BF">
                <w:rPr>
                  <w:rFonts w:ascii="Arial" w:hAnsi="Arial" w:cs="Arial"/>
                  <w:sz w:val="22"/>
                  <w:szCs w:val="22"/>
                  <w:lang w:val="pt-BR"/>
                  <w:rPrChange w:id="697" w:author="273776" w:date="2011-06-09T21:06:00Z">
                    <w:rPr>
                      <w:rFonts w:ascii="Arial" w:hAnsi="Arial" w:cs="Arial"/>
                      <w:color w:val="FF00FF"/>
                      <w:sz w:val="22"/>
                      <w:szCs w:val="22"/>
                      <w:shd w:val="clear" w:color="auto" w:fill="FFFF99"/>
                      <w:lang w:val="pt-BR"/>
                    </w:rPr>
                  </w:rPrChange>
                </w:rPr>
                <w:delText>Pedido de venda - Os novos serviços Blackberry BIS (BIS Social+Email, BIS Completo e BIS Absoluto) disponibilizados para o B2B devem ser disponibilizados para a aplicação do CRM Móvel da Oi.</w:delText>
              </w:r>
            </w:del>
          </w:p>
        </w:tc>
      </w:tr>
    </w:tbl>
    <w:p w:rsidR="00273DCD" w:rsidRPr="00896E97" w:rsidDel="00220F39" w:rsidRDefault="00273DCD" w:rsidP="00042EC1">
      <w:pPr>
        <w:pStyle w:val="Recuodecorpodetexto"/>
        <w:rPr>
          <w:del w:id="698" w:author="273776" w:date="2011-06-14T17:27:00Z"/>
          <w:rFonts w:ascii="Arial" w:hAnsi="Arial" w:cs="Arial"/>
          <w:sz w:val="22"/>
          <w:szCs w:val="22"/>
          <w:lang w:val="pt-BR"/>
        </w:rPr>
      </w:pPr>
    </w:p>
    <w:p w:rsidR="00273DCD" w:rsidRPr="00896E97" w:rsidDel="00220F39" w:rsidRDefault="00273DCD" w:rsidP="00042EC1">
      <w:pPr>
        <w:pStyle w:val="Recuodecorpodetexto"/>
        <w:ind w:left="696"/>
        <w:rPr>
          <w:del w:id="699" w:author="273776" w:date="2011-06-14T17:27: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700" w:author="273776" w:date="2011-05-09T15:50:00Z"/>
        </w:trPr>
        <w:tc>
          <w:tcPr>
            <w:tcW w:w="1980" w:type="dxa"/>
          </w:tcPr>
          <w:p w:rsidR="00273DCD" w:rsidRPr="00896E97" w:rsidDel="00080615" w:rsidRDefault="00010784" w:rsidP="00042EC1">
            <w:pPr>
              <w:pStyle w:val="Recuodecorpodetexto"/>
              <w:rPr>
                <w:del w:id="701" w:author="273776" w:date="2011-05-09T15:50:00Z"/>
                <w:rFonts w:ascii="Arial" w:hAnsi="Arial" w:cs="Arial"/>
                <w:vanish w:val="0"/>
                <w:sz w:val="22"/>
                <w:lang w:val="pt-BR"/>
              </w:rPr>
            </w:pPr>
            <w:del w:id="702" w:author="273776" w:date="2011-05-09T15:50:00Z">
              <w:r>
                <w:rPr>
                  <w:rStyle w:val="Refdecomentrio"/>
                  <w:rFonts w:ascii="Arial" w:hAnsi="Arial" w:cs="Arial"/>
                  <w:sz w:val="22"/>
                  <w:szCs w:val="22"/>
                  <w:lang w:val="pt-BR"/>
                </w:rPr>
                <w:commentReference w:id="703"/>
              </w:r>
              <w:r w:rsidR="009910BF" w:rsidRPr="009910BF">
                <w:rPr>
                  <w:rFonts w:ascii="Arial" w:hAnsi="Arial" w:cs="Arial"/>
                  <w:sz w:val="22"/>
                  <w:szCs w:val="22"/>
                  <w:lang w:val="pt-BR"/>
                  <w:rPrChange w:id="704" w:author="273776" w:date="2011-06-09T21:06:00Z">
                    <w:rPr>
                      <w:rFonts w:ascii="Arial" w:hAnsi="Arial" w:cs="Arial"/>
                      <w:color w:val="FF00FF"/>
                      <w:sz w:val="22"/>
                      <w:szCs w:val="22"/>
                      <w:shd w:val="clear" w:color="auto" w:fill="FFFF99"/>
                      <w:lang w:val="pt-BR"/>
                    </w:rPr>
                  </w:rPrChange>
                </w:rPr>
                <w:delText>RU1069</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705" w:author="273776" w:date="2011-05-09T15:50:00Z"/>
                <w:rFonts w:ascii="Arial" w:hAnsi="Arial" w:cs="Arial"/>
                <w:vanish w:val="0"/>
                <w:sz w:val="22"/>
                <w:lang w:val="pt-BR"/>
                <w:rPrChange w:id="706" w:author="273776" w:date="2011-06-09T21:06:00Z">
                  <w:rPr>
                    <w:del w:id="707" w:author="273776" w:date="2011-05-09T15:50:00Z"/>
                    <w:rFonts w:ascii="Arial" w:hAnsi="Arial" w:cs="Arial"/>
                    <w:b/>
                    <w:vanish w:val="0"/>
                    <w:sz w:val="22"/>
                    <w:lang w:val="pt-BR"/>
                  </w:rPr>
                </w:rPrChange>
              </w:rPr>
            </w:pPr>
            <w:del w:id="708" w:author="273776" w:date="2011-05-09T15:50:00Z">
              <w:r w:rsidRPr="009910BF">
                <w:rPr>
                  <w:rFonts w:ascii="Arial" w:hAnsi="Arial" w:cs="Arial"/>
                  <w:sz w:val="22"/>
                  <w:szCs w:val="22"/>
                  <w:lang w:val="pt-BR"/>
                  <w:rPrChange w:id="709" w:author="273776" w:date="2011-06-09T21:06:00Z">
                    <w:rPr>
                      <w:rFonts w:ascii="Arial" w:hAnsi="Arial" w:cs="Arial"/>
                      <w:color w:val="FF00FF"/>
                      <w:sz w:val="22"/>
                      <w:szCs w:val="22"/>
                      <w:shd w:val="clear" w:color="auto" w:fill="FFFF99"/>
                      <w:lang w:val="pt-BR"/>
                    </w:rPr>
                  </w:rPrChange>
                </w:rPr>
                <w:delText>Possibilidade de aplicação de descontos em Percentual (sobre a assinatura) e “Créditos Oi” (sobre a fatura do cliente) para clientes que aderirem ao serviço Oi Blackberry.</w:delText>
              </w:r>
            </w:del>
          </w:p>
        </w:tc>
      </w:tr>
    </w:tbl>
    <w:p w:rsidR="00273DCD" w:rsidRPr="00896E97" w:rsidDel="00080615" w:rsidRDefault="00273DCD" w:rsidP="00042EC1">
      <w:pPr>
        <w:pStyle w:val="Recuodecorpodetexto"/>
        <w:rPr>
          <w:del w:id="710"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711"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712" w:author="273776" w:date="2011-05-09T15:50:00Z"/>
        </w:trPr>
        <w:tc>
          <w:tcPr>
            <w:tcW w:w="1980" w:type="dxa"/>
          </w:tcPr>
          <w:p w:rsidR="00273DCD" w:rsidRPr="00896E97" w:rsidDel="00080615" w:rsidRDefault="00010784" w:rsidP="00042EC1">
            <w:pPr>
              <w:pStyle w:val="Recuodecorpodetexto"/>
              <w:rPr>
                <w:del w:id="713" w:author="273776" w:date="2011-05-09T15:50:00Z"/>
                <w:rFonts w:ascii="Arial" w:hAnsi="Arial" w:cs="Arial"/>
                <w:vanish w:val="0"/>
                <w:sz w:val="22"/>
                <w:lang w:val="pt-BR"/>
              </w:rPr>
            </w:pPr>
            <w:del w:id="714" w:author="273776" w:date="2011-05-09T15:50:00Z">
              <w:r>
                <w:rPr>
                  <w:rStyle w:val="Refdecomentrio"/>
                  <w:rFonts w:ascii="Arial" w:hAnsi="Arial" w:cs="Arial"/>
                  <w:sz w:val="22"/>
                  <w:szCs w:val="22"/>
                  <w:lang w:val="pt-BR"/>
                </w:rPr>
                <w:commentReference w:id="715"/>
              </w:r>
              <w:r w:rsidR="009910BF" w:rsidRPr="009910BF">
                <w:rPr>
                  <w:rFonts w:ascii="Arial" w:hAnsi="Arial" w:cs="Arial"/>
                  <w:sz w:val="22"/>
                  <w:szCs w:val="22"/>
                  <w:lang w:val="pt-BR"/>
                  <w:rPrChange w:id="716" w:author="273776" w:date="2011-06-09T21:06:00Z">
                    <w:rPr>
                      <w:rFonts w:ascii="Arial" w:hAnsi="Arial" w:cs="Arial"/>
                      <w:color w:val="FF00FF"/>
                      <w:sz w:val="22"/>
                      <w:szCs w:val="22"/>
                      <w:shd w:val="clear" w:color="auto" w:fill="FFFF99"/>
                      <w:lang w:val="pt-BR"/>
                    </w:rPr>
                  </w:rPrChange>
                </w:rPr>
                <w:delText>RU1070</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717" w:author="273776" w:date="2011-05-09T15:50:00Z"/>
                <w:rFonts w:ascii="Arial" w:hAnsi="Arial" w:cs="Arial"/>
                <w:vanish w:val="0"/>
                <w:sz w:val="22"/>
                <w:lang w:val="pt-BR"/>
                <w:rPrChange w:id="718" w:author="273776" w:date="2011-06-09T21:06:00Z">
                  <w:rPr>
                    <w:del w:id="719" w:author="273776" w:date="2011-05-09T15:50:00Z"/>
                    <w:rFonts w:ascii="Arial" w:hAnsi="Arial" w:cs="Arial"/>
                    <w:b/>
                    <w:vanish w:val="0"/>
                    <w:sz w:val="22"/>
                    <w:lang w:val="pt-BR"/>
                  </w:rPr>
                </w:rPrChange>
              </w:rPr>
            </w:pPr>
            <w:del w:id="720" w:author="273776" w:date="2011-05-09T15:50:00Z">
              <w:r w:rsidRPr="009910BF">
                <w:rPr>
                  <w:rFonts w:ascii="Arial" w:hAnsi="Arial" w:cs="Arial"/>
                  <w:sz w:val="22"/>
                  <w:szCs w:val="22"/>
                  <w:lang w:val="pt-BR"/>
                  <w:rPrChange w:id="721" w:author="273776" w:date="2011-06-09T21:06:00Z">
                    <w:rPr>
                      <w:rFonts w:ascii="Arial" w:hAnsi="Arial" w:cs="Arial"/>
                      <w:color w:val="FF00FF"/>
                      <w:sz w:val="22"/>
                      <w:szCs w:val="22"/>
                      <w:shd w:val="clear" w:color="auto" w:fill="FFFF99"/>
                      <w:lang w:val="pt-BR"/>
                    </w:rPr>
                  </w:rPrChange>
                </w:rPr>
                <w:delText>O desconto deve ser aplicado tal qual é hoje aplicado para os descontos “Créditos Oi” para os planos de voz, seja por campanha, ou seja, é criado um pacote de desconto especial pra campanha. O plano Blackberry deve estar elegível a este plano de descontos de campanha. Outra forma seria pela aplicação direta do desconto na visualização do meio de acesso, ou seja, o operador aplica um dos descontos elegíveis ao plano.</w:delText>
              </w:r>
            </w:del>
          </w:p>
        </w:tc>
      </w:tr>
    </w:tbl>
    <w:p w:rsidR="00273DCD" w:rsidRPr="00896E97" w:rsidDel="00080615" w:rsidRDefault="00273DCD" w:rsidP="00042EC1">
      <w:pPr>
        <w:pStyle w:val="Recuodecorpodetexto"/>
        <w:rPr>
          <w:del w:id="722"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723"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724" w:author="273776" w:date="2011-05-09T15:50:00Z"/>
        </w:trPr>
        <w:tc>
          <w:tcPr>
            <w:tcW w:w="1980" w:type="dxa"/>
          </w:tcPr>
          <w:p w:rsidR="00273DCD" w:rsidRPr="00896E97" w:rsidDel="00080615" w:rsidRDefault="00010784" w:rsidP="00042EC1">
            <w:pPr>
              <w:pStyle w:val="Recuodecorpodetexto"/>
              <w:rPr>
                <w:del w:id="725" w:author="273776" w:date="2011-05-09T15:50:00Z"/>
                <w:rFonts w:ascii="Arial" w:hAnsi="Arial" w:cs="Arial"/>
                <w:vanish w:val="0"/>
                <w:sz w:val="22"/>
                <w:lang w:val="pt-BR"/>
              </w:rPr>
            </w:pPr>
            <w:del w:id="726" w:author="273776" w:date="2011-05-09T15:50:00Z">
              <w:r>
                <w:rPr>
                  <w:rStyle w:val="Refdecomentrio"/>
                  <w:rFonts w:ascii="Arial" w:hAnsi="Arial" w:cs="Arial"/>
                  <w:sz w:val="22"/>
                  <w:szCs w:val="22"/>
                  <w:lang w:val="pt-BR"/>
                </w:rPr>
                <w:commentReference w:id="727"/>
              </w:r>
              <w:r w:rsidR="009910BF" w:rsidRPr="009910BF">
                <w:rPr>
                  <w:rFonts w:ascii="Arial" w:hAnsi="Arial" w:cs="Arial"/>
                  <w:sz w:val="22"/>
                  <w:szCs w:val="22"/>
                  <w:lang w:val="pt-BR"/>
                  <w:rPrChange w:id="728" w:author="273776" w:date="2011-06-09T21:06:00Z">
                    <w:rPr>
                      <w:rFonts w:ascii="Arial" w:hAnsi="Arial" w:cs="Arial"/>
                      <w:color w:val="FF00FF"/>
                      <w:sz w:val="22"/>
                      <w:szCs w:val="22"/>
                      <w:shd w:val="clear" w:color="auto" w:fill="FFFF99"/>
                      <w:lang w:val="pt-BR"/>
                    </w:rPr>
                  </w:rPrChange>
                </w:rPr>
                <w:delText>RU1071</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729" w:author="273776" w:date="2011-05-09T15:50:00Z"/>
                <w:rFonts w:ascii="Arial" w:hAnsi="Arial" w:cs="Arial"/>
                <w:vanish w:val="0"/>
                <w:sz w:val="22"/>
                <w:lang w:val="pt-BR"/>
                <w:rPrChange w:id="730" w:author="273776" w:date="2011-06-09T21:06:00Z">
                  <w:rPr>
                    <w:del w:id="731" w:author="273776" w:date="2011-05-09T15:50:00Z"/>
                    <w:rFonts w:ascii="Arial" w:hAnsi="Arial" w:cs="Arial"/>
                    <w:b/>
                    <w:vanish w:val="0"/>
                    <w:sz w:val="22"/>
                    <w:lang w:val="pt-BR"/>
                  </w:rPr>
                </w:rPrChange>
              </w:rPr>
            </w:pPr>
            <w:del w:id="732" w:author="273776" w:date="2011-05-09T15:50:00Z">
              <w:r w:rsidRPr="009910BF">
                <w:rPr>
                  <w:rFonts w:ascii="Arial" w:hAnsi="Arial" w:cs="Arial"/>
                  <w:sz w:val="22"/>
                  <w:szCs w:val="22"/>
                  <w:lang w:val="pt-BR"/>
                  <w:rPrChange w:id="733" w:author="273776" w:date="2011-06-09T21:06:00Z">
                    <w:rPr>
                      <w:rFonts w:ascii="Arial" w:hAnsi="Arial" w:cs="Arial"/>
                      <w:color w:val="FF00FF"/>
                      <w:sz w:val="22"/>
                      <w:szCs w:val="22"/>
                      <w:shd w:val="clear" w:color="auto" w:fill="FFFF99"/>
                      <w:lang w:val="pt-BR"/>
                    </w:rPr>
                  </w:rPrChange>
                </w:rPr>
                <w:delText>Os benefícios de desconto deverão ser os mesmos dos já hoje existentes para os planos Oi Velox 3G e Oi Dados 3G.</w:delText>
              </w:r>
            </w:del>
          </w:p>
        </w:tc>
      </w:tr>
    </w:tbl>
    <w:p w:rsidR="00273DCD" w:rsidRPr="00896E97" w:rsidDel="00080615" w:rsidRDefault="00273DCD" w:rsidP="00042EC1">
      <w:pPr>
        <w:pStyle w:val="Recuodecorpodetexto"/>
        <w:rPr>
          <w:del w:id="734"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735"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736" w:author="273776" w:date="2011-05-09T15:50:00Z"/>
        </w:trPr>
        <w:tc>
          <w:tcPr>
            <w:tcW w:w="1980" w:type="dxa"/>
          </w:tcPr>
          <w:p w:rsidR="00273DCD" w:rsidRPr="00896E97" w:rsidDel="00080615" w:rsidRDefault="00010784" w:rsidP="00042EC1">
            <w:pPr>
              <w:pStyle w:val="Recuodecorpodetexto"/>
              <w:rPr>
                <w:del w:id="737" w:author="273776" w:date="2011-05-09T15:50:00Z"/>
                <w:rFonts w:ascii="Arial" w:hAnsi="Arial" w:cs="Arial"/>
                <w:vanish w:val="0"/>
                <w:sz w:val="22"/>
                <w:lang w:val="pt-BR"/>
              </w:rPr>
            </w:pPr>
            <w:del w:id="738" w:author="273776" w:date="2011-05-09T15:50:00Z">
              <w:r>
                <w:rPr>
                  <w:rStyle w:val="Refdecomentrio"/>
                  <w:rFonts w:ascii="Arial" w:hAnsi="Arial" w:cs="Arial"/>
                  <w:sz w:val="22"/>
                  <w:szCs w:val="22"/>
                  <w:lang w:val="pt-BR"/>
                </w:rPr>
                <w:commentReference w:id="739"/>
              </w:r>
              <w:r w:rsidR="009910BF" w:rsidRPr="009910BF">
                <w:rPr>
                  <w:rFonts w:ascii="Arial" w:hAnsi="Arial" w:cs="Arial"/>
                  <w:sz w:val="22"/>
                  <w:szCs w:val="22"/>
                  <w:lang w:val="pt-BR"/>
                  <w:rPrChange w:id="740" w:author="273776" w:date="2011-06-09T21:06:00Z">
                    <w:rPr>
                      <w:rFonts w:ascii="Arial" w:hAnsi="Arial" w:cs="Arial"/>
                      <w:color w:val="FF00FF"/>
                      <w:sz w:val="22"/>
                      <w:szCs w:val="22"/>
                      <w:shd w:val="clear" w:color="auto" w:fill="FFFF99"/>
                      <w:lang w:val="pt-BR"/>
                    </w:rPr>
                  </w:rPrChange>
                </w:rPr>
                <w:delText>RU1072</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741" w:author="273776" w:date="2011-05-09T15:50:00Z"/>
                <w:rFonts w:ascii="Arial" w:hAnsi="Arial" w:cs="Arial"/>
                <w:vanish w:val="0"/>
                <w:sz w:val="22"/>
                <w:lang w:val="pt-BR"/>
                <w:rPrChange w:id="742" w:author="273776" w:date="2011-06-09T21:06:00Z">
                  <w:rPr>
                    <w:del w:id="743" w:author="273776" w:date="2011-05-09T15:50:00Z"/>
                    <w:rFonts w:ascii="Arial" w:hAnsi="Arial" w:cs="Arial"/>
                    <w:b/>
                    <w:vanish w:val="0"/>
                    <w:sz w:val="22"/>
                    <w:lang w:val="pt-BR"/>
                  </w:rPr>
                </w:rPrChange>
              </w:rPr>
            </w:pPr>
            <w:del w:id="744" w:author="273776" w:date="2011-05-09T15:50:00Z">
              <w:r w:rsidRPr="009910BF">
                <w:rPr>
                  <w:rFonts w:ascii="Arial" w:hAnsi="Arial" w:cs="Arial"/>
                  <w:sz w:val="22"/>
                  <w:szCs w:val="22"/>
                  <w:lang w:val="pt-BR"/>
                  <w:rPrChange w:id="745" w:author="273776" w:date="2011-06-09T21:06:00Z">
                    <w:rPr>
                      <w:rFonts w:ascii="Arial" w:hAnsi="Arial" w:cs="Arial"/>
                      <w:color w:val="FF00FF"/>
                      <w:sz w:val="22"/>
                      <w:szCs w:val="22"/>
                      <w:shd w:val="clear" w:color="auto" w:fill="FFFF99"/>
                      <w:lang w:val="pt-BR"/>
                    </w:rPr>
                  </w:rPrChange>
                </w:rPr>
                <w:delText>Os descontos (% e “Créditos Oi”) devem ser concedidos a partir do 1º mês de contratação do serviço, atendendo às mesmas regras de negócio definidas no STI 47295 para o pacote de dados. O princípio de funcionamento deverá seguir o mesmo mecanismo utilizado nos pacotes de dados para o pós pago.</w:delText>
              </w:r>
            </w:del>
          </w:p>
        </w:tc>
      </w:tr>
    </w:tbl>
    <w:p w:rsidR="00273DCD" w:rsidRPr="00896E97" w:rsidDel="00080615" w:rsidRDefault="00273DCD" w:rsidP="00042EC1">
      <w:pPr>
        <w:pStyle w:val="Recuodecorpodetexto"/>
        <w:rPr>
          <w:del w:id="746"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747"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748" w:author="273776" w:date="2011-05-09T15:50:00Z"/>
        </w:trPr>
        <w:tc>
          <w:tcPr>
            <w:tcW w:w="1980" w:type="dxa"/>
          </w:tcPr>
          <w:p w:rsidR="00273DCD" w:rsidRPr="00896E97" w:rsidDel="00080615" w:rsidRDefault="00010784" w:rsidP="00042EC1">
            <w:pPr>
              <w:pStyle w:val="Recuodecorpodetexto"/>
              <w:rPr>
                <w:del w:id="749" w:author="273776" w:date="2011-05-09T15:50:00Z"/>
                <w:rFonts w:ascii="Arial" w:hAnsi="Arial" w:cs="Arial"/>
                <w:vanish w:val="0"/>
                <w:sz w:val="22"/>
                <w:lang w:val="pt-BR"/>
              </w:rPr>
            </w:pPr>
            <w:del w:id="750" w:author="273776" w:date="2011-05-09T15:50:00Z">
              <w:r>
                <w:rPr>
                  <w:rStyle w:val="Refdecomentrio"/>
                  <w:rFonts w:ascii="Arial" w:hAnsi="Arial" w:cs="Arial"/>
                  <w:sz w:val="22"/>
                  <w:szCs w:val="22"/>
                  <w:lang w:val="pt-BR"/>
                </w:rPr>
                <w:commentReference w:id="751"/>
              </w:r>
              <w:r w:rsidR="009910BF" w:rsidRPr="009910BF">
                <w:rPr>
                  <w:rFonts w:ascii="Arial" w:hAnsi="Arial" w:cs="Arial"/>
                  <w:sz w:val="22"/>
                  <w:szCs w:val="22"/>
                  <w:lang w:val="pt-BR"/>
                  <w:rPrChange w:id="752" w:author="273776" w:date="2011-06-09T21:06:00Z">
                    <w:rPr>
                      <w:rFonts w:ascii="Arial" w:hAnsi="Arial" w:cs="Arial"/>
                      <w:color w:val="FF00FF"/>
                      <w:sz w:val="22"/>
                      <w:szCs w:val="22"/>
                      <w:shd w:val="clear" w:color="auto" w:fill="FFFF99"/>
                      <w:lang w:val="pt-BR"/>
                    </w:rPr>
                  </w:rPrChange>
                </w:rPr>
                <w:delText>RU1073</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753" w:author="273776" w:date="2011-05-09T15:50:00Z"/>
                <w:rFonts w:ascii="Arial" w:hAnsi="Arial" w:cs="Arial"/>
                <w:vanish w:val="0"/>
                <w:sz w:val="22"/>
                <w:lang w:val="pt-BR"/>
                <w:rPrChange w:id="754" w:author="273776" w:date="2011-06-09T21:06:00Z">
                  <w:rPr>
                    <w:del w:id="755" w:author="273776" w:date="2011-05-09T15:50:00Z"/>
                    <w:rFonts w:ascii="Arial" w:hAnsi="Arial" w:cs="Arial"/>
                    <w:b/>
                    <w:vanish w:val="0"/>
                    <w:sz w:val="22"/>
                    <w:lang w:val="pt-BR"/>
                  </w:rPr>
                </w:rPrChange>
              </w:rPr>
            </w:pPr>
            <w:del w:id="756" w:author="273776" w:date="2011-05-09T15:50:00Z">
              <w:r w:rsidRPr="009910BF">
                <w:rPr>
                  <w:rFonts w:ascii="Arial" w:hAnsi="Arial" w:cs="Arial"/>
                  <w:sz w:val="22"/>
                  <w:szCs w:val="22"/>
                  <w:lang w:val="pt-BR"/>
                  <w:rPrChange w:id="757" w:author="273776" w:date="2011-06-09T21:06:00Z">
                    <w:rPr>
                      <w:rFonts w:ascii="Arial" w:hAnsi="Arial" w:cs="Arial"/>
                      <w:color w:val="FF00FF"/>
                      <w:sz w:val="22"/>
                      <w:szCs w:val="22"/>
                      <w:shd w:val="clear" w:color="auto" w:fill="FFFF99"/>
                      <w:lang w:val="pt-BR"/>
                    </w:rPr>
                  </w:rPrChange>
                </w:rPr>
                <w:delText xml:space="preserve">Fase 1: Serão disponibilizadas as seguintes faixas de descontos para os serviços Blackberry BIS (Completo, Absoluto e Social+Email) - Para o B2C: </w:delText>
              </w:r>
            </w:del>
          </w:p>
          <w:p w:rsidR="00273DCD" w:rsidRPr="00896E97" w:rsidDel="00080615" w:rsidRDefault="00273DCD" w:rsidP="007C7E94">
            <w:pPr>
              <w:pStyle w:val="Recuodecorpodetexto"/>
              <w:rPr>
                <w:del w:id="758" w:author="273776" w:date="2011-05-09T15:50:00Z"/>
                <w:rFonts w:ascii="Arial" w:hAnsi="Arial" w:cs="Arial"/>
                <w:vanish w:val="0"/>
                <w:sz w:val="22"/>
                <w:lang w:val="pt-BR"/>
              </w:rPr>
            </w:pPr>
          </w:p>
          <w:p w:rsidR="00273DCD" w:rsidRPr="00896E97" w:rsidDel="00080615" w:rsidRDefault="009910BF" w:rsidP="007C7E94">
            <w:pPr>
              <w:pStyle w:val="Recuodecorpodetexto"/>
              <w:rPr>
                <w:del w:id="759" w:author="273776" w:date="2011-05-09T15:50:00Z"/>
                <w:rFonts w:ascii="Arial" w:hAnsi="Arial" w:cs="Arial"/>
                <w:vanish w:val="0"/>
                <w:sz w:val="22"/>
                <w:lang w:val="pt-BR"/>
              </w:rPr>
            </w:pPr>
            <w:del w:id="760" w:author="273776" w:date="2011-05-09T15:50:00Z">
              <w:r w:rsidRPr="009910BF">
                <w:rPr>
                  <w:rFonts w:ascii="Arial" w:hAnsi="Arial" w:cs="Arial"/>
                  <w:sz w:val="22"/>
                  <w:szCs w:val="22"/>
                  <w:lang w:val="pt-BR"/>
                  <w:rPrChange w:id="761" w:author="273776" w:date="2011-06-09T21:06:00Z">
                    <w:rPr>
                      <w:rFonts w:ascii="Arial" w:hAnsi="Arial" w:cs="Arial"/>
                      <w:color w:val="FF00FF"/>
                      <w:sz w:val="22"/>
                      <w:szCs w:val="22"/>
                      <w:shd w:val="clear" w:color="auto" w:fill="FFFF99"/>
                      <w:lang w:val="pt-BR"/>
                    </w:rPr>
                  </w:rPrChange>
                </w:rPr>
                <w:delText>1 - Desconto de 100% sobre a assinatura por 2 meses</w:delText>
              </w:r>
            </w:del>
          </w:p>
          <w:p w:rsidR="00273DCD" w:rsidRPr="00896E97" w:rsidDel="00080615" w:rsidRDefault="009910BF" w:rsidP="007C7E94">
            <w:pPr>
              <w:pStyle w:val="Recuodecorpodetexto"/>
              <w:rPr>
                <w:del w:id="762" w:author="273776" w:date="2011-05-09T15:50:00Z"/>
                <w:rFonts w:ascii="Arial" w:hAnsi="Arial" w:cs="Arial"/>
                <w:vanish w:val="0"/>
                <w:sz w:val="22"/>
                <w:lang w:val="pt-BR"/>
              </w:rPr>
            </w:pPr>
            <w:del w:id="763" w:author="273776" w:date="2011-05-09T15:50:00Z">
              <w:r w:rsidRPr="009910BF">
                <w:rPr>
                  <w:rFonts w:ascii="Arial" w:hAnsi="Arial" w:cs="Arial"/>
                  <w:sz w:val="22"/>
                  <w:szCs w:val="22"/>
                  <w:lang w:val="pt-BR"/>
                  <w:rPrChange w:id="764" w:author="273776" w:date="2011-06-09T21:06:00Z">
                    <w:rPr>
                      <w:rFonts w:ascii="Arial" w:hAnsi="Arial" w:cs="Arial"/>
                      <w:color w:val="FF00FF"/>
                      <w:sz w:val="22"/>
                      <w:szCs w:val="22"/>
                      <w:shd w:val="clear" w:color="auto" w:fill="FFFF99"/>
                      <w:lang w:val="pt-BR"/>
                    </w:rPr>
                  </w:rPrChange>
                </w:rPr>
                <w:delText>2 - Desconto de 100% sobre a assinatura por 3 meses</w:delText>
              </w:r>
            </w:del>
          </w:p>
          <w:p w:rsidR="00273DCD" w:rsidRPr="00896E97" w:rsidDel="00080615" w:rsidRDefault="009910BF" w:rsidP="007C7E94">
            <w:pPr>
              <w:pStyle w:val="Recuodecorpodetexto"/>
              <w:rPr>
                <w:del w:id="765" w:author="273776" w:date="2011-05-09T15:50:00Z"/>
                <w:rFonts w:ascii="Arial" w:hAnsi="Arial" w:cs="Arial"/>
                <w:vanish w:val="0"/>
                <w:sz w:val="22"/>
                <w:lang w:val="pt-BR"/>
              </w:rPr>
            </w:pPr>
            <w:del w:id="766" w:author="273776" w:date="2011-05-09T15:50:00Z">
              <w:r w:rsidRPr="009910BF">
                <w:rPr>
                  <w:rFonts w:ascii="Arial" w:hAnsi="Arial" w:cs="Arial"/>
                  <w:sz w:val="22"/>
                  <w:szCs w:val="22"/>
                  <w:lang w:val="pt-BR"/>
                  <w:rPrChange w:id="767" w:author="273776" w:date="2011-06-09T21:06:00Z">
                    <w:rPr>
                      <w:rFonts w:ascii="Arial" w:hAnsi="Arial" w:cs="Arial"/>
                      <w:color w:val="FF00FF"/>
                      <w:sz w:val="22"/>
                      <w:szCs w:val="22"/>
                      <w:shd w:val="clear" w:color="auto" w:fill="FFFF99"/>
                      <w:lang w:val="pt-BR"/>
                    </w:rPr>
                  </w:rPrChange>
                </w:rPr>
                <w:delText>3 - Desconto de 100% sobre a assinatura por 6 meses</w:delText>
              </w:r>
            </w:del>
          </w:p>
          <w:p w:rsidR="00273DCD" w:rsidRPr="00896E97" w:rsidDel="00080615" w:rsidRDefault="009910BF" w:rsidP="007C7E94">
            <w:pPr>
              <w:pStyle w:val="Recuodecorpodetexto"/>
              <w:rPr>
                <w:del w:id="768" w:author="273776" w:date="2011-05-09T15:50:00Z"/>
                <w:rFonts w:ascii="Arial" w:hAnsi="Arial" w:cs="Arial"/>
                <w:vanish w:val="0"/>
                <w:sz w:val="22"/>
                <w:lang w:val="pt-BR"/>
              </w:rPr>
            </w:pPr>
            <w:del w:id="769" w:author="273776" w:date="2011-05-09T15:50:00Z">
              <w:r w:rsidRPr="009910BF">
                <w:rPr>
                  <w:rFonts w:ascii="Arial" w:hAnsi="Arial" w:cs="Arial"/>
                  <w:sz w:val="22"/>
                  <w:szCs w:val="22"/>
                  <w:lang w:val="pt-BR"/>
                  <w:rPrChange w:id="770" w:author="273776" w:date="2011-06-09T21:06:00Z">
                    <w:rPr>
                      <w:rFonts w:ascii="Arial" w:hAnsi="Arial" w:cs="Arial"/>
                      <w:color w:val="FF00FF"/>
                      <w:sz w:val="22"/>
                      <w:szCs w:val="22"/>
                      <w:shd w:val="clear" w:color="auto" w:fill="FFFF99"/>
                      <w:lang w:val="pt-BR"/>
                    </w:rPr>
                  </w:rPrChange>
                </w:rPr>
                <w:delText>4 - Desconto de 100% sobre a assinatura por 12 meses</w:delText>
              </w:r>
            </w:del>
          </w:p>
          <w:p w:rsidR="00273DCD" w:rsidRPr="00896E97" w:rsidDel="00080615" w:rsidRDefault="009910BF" w:rsidP="007C7E94">
            <w:pPr>
              <w:pStyle w:val="Recuodecorpodetexto"/>
              <w:rPr>
                <w:del w:id="771" w:author="273776" w:date="2011-05-09T15:50:00Z"/>
                <w:rFonts w:ascii="Arial" w:hAnsi="Arial" w:cs="Arial"/>
                <w:vanish w:val="0"/>
                <w:sz w:val="22"/>
                <w:lang w:val="pt-BR"/>
              </w:rPr>
            </w:pPr>
            <w:del w:id="772" w:author="273776" w:date="2011-05-09T15:50:00Z">
              <w:r w:rsidRPr="009910BF">
                <w:rPr>
                  <w:rFonts w:ascii="Arial" w:hAnsi="Arial" w:cs="Arial"/>
                  <w:sz w:val="22"/>
                  <w:szCs w:val="22"/>
                  <w:lang w:val="pt-BR"/>
                  <w:rPrChange w:id="773" w:author="273776" w:date="2011-06-09T21:06:00Z">
                    <w:rPr>
                      <w:rFonts w:ascii="Arial" w:hAnsi="Arial" w:cs="Arial"/>
                      <w:color w:val="FF00FF"/>
                      <w:sz w:val="22"/>
                      <w:szCs w:val="22"/>
                      <w:shd w:val="clear" w:color="auto" w:fill="FFFF99"/>
                      <w:lang w:val="pt-BR"/>
                    </w:rPr>
                  </w:rPrChange>
                </w:rPr>
                <w:delText>5 - Descontos percentuais de 15%, 20%, 30%,  50% e 70% por prazo indeterminado.</w:delText>
              </w:r>
            </w:del>
          </w:p>
          <w:p w:rsidR="00273DCD" w:rsidRPr="00896E97" w:rsidDel="00080615" w:rsidRDefault="009910BF" w:rsidP="007C7E94">
            <w:pPr>
              <w:pStyle w:val="Recuodecorpodetexto"/>
              <w:rPr>
                <w:del w:id="774" w:author="273776" w:date="2011-05-09T15:50:00Z"/>
                <w:rFonts w:ascii="Arial" w:hAnsi="Arial" w:cs="Arial"/>
                <w:vanish w:val="0"/>
                <w:sz w:val="22"/>
                <w:lang w:val="pt-BR"/>
              </w:rPr>
            </w:pPr>
            <w:del w:id="775" w:author="273776" w:date="2011-05-09T15:50:00Z">
              <w:r w:rsidRPr="009910BF">
                <w:rPr>
                  <w:rFonts w:ascii="Arial" w:hAnsi="Arial" w:cs="Arial"/>
                  <w:sz w:val="22"/>
                  <w:szCs w:val="22"/>
                  <w:lang w:val="pt-BR"/>
                  <w:rPrChange w:id="776" w:author="273776" w:date="2011-06-09T21:06:00Z">
                    <w:rPr>
                      <w:rFonts w:ascii="Arial" w:hAnsi="Arial" w:cs="Arial"/>
                      <w:color w:val="FF00FF"/>
                      <w:sz w:val="22"/>
                      <w:szCs w:val="22"/>
                      <w:shd w:val="clear" w:color="auto" w:fill="FFFF99"/>
                      <w:lang w:val="pt-BR"/>
                    </w:rPr>
                  </w:rPrChange>
                </w:rPr>
                <w:delText>6 - Descontos em Reais (10 meses) de R$ 20,00 na fatura*</w:delText>
              </w:r>
            </w:del>
          </w:p>
          <w:p w:rsidR="00273DCD" w:rsidRPr="00896E97" w:rsidDel="00080615" w:rsidRDefault="009910BF" w:rsidP="007C7E94">
            <w:pPr>
              <w:pStyle w:val="Recuodecorpodetexto"/>
              <w:rPr>
                <w:del w:id="777" w:author="273776" w:date="2011-05-09T15:50:00Z"/>
                <w:rFonts w:ascii="Arial" w:hAnsi="Arial" w:cs="Arial"/>
                <w:vanish w:val="0"/>
                <w:sz w:val="22"/>
                <w:lang w:val="pt-BR"/>
              </w:rPr>
            </w:pPr>
            <w:del w:id="778" w:author="273776" w:date="2011-05-09T15:50:00Z">
              <w:r w:rsidRPr="009910BF">
                <w:rPr>
                  <w:rFonts w:ascii="Arial" w:hAnsi="Arial" w:cs="Arial"/>
                  <w:sz w:val="22"/>
                  <w:szCs w:val="22"/>
                  <w:lang w:val="pt-BR"/>
                  <w:rPrChange w:id="779" w:author="273776" w:date="2011-06-09T21:06:00Z">
                    <w:rPr>
                      <w:rFonts w:ascii="Arial" w:hAnsi="Arial" w:cs="Arial"/>
                      <w:color w:val="FF00FF"/>
                      <w:sz w:val="22"/>
                      <w:szCs w:val="22"/>
                      <w:shd w:val="clear" w:color="auto" w:fill="FFFF99"/>
                      <w:lang w:val="pt-BR"/>
                    </w:rPr>
                  </w:rPrChange>
                </w:rPr>
                <w:delText>7 - Descontos em Reais (10 meses) de R$ 50,00 na fatura*</w:delText>
              </w:r>
            </w:del>
          </w:p>
          <w:p w:rsidR="00273DCD" w:rsidRPr="00896E97" w:rsidDel="00080615" w:rsidRDefault="009910BF" w:rsidP="00042EC1">
            <w:pPr>
              <w:pStyle w:val="Recuodecorpodetexto"/>
              <w:rPr>
                <w:del w:id="780" w:author="273776" w:date="2011-05-09T15:50:00Z"/>
                <w:rFonts w:ascii="Arial" w:hAnsi="Arial" w:cs="Arial"/>
                <w:vanish w:val="0"/>
                <w:sz w:val="22"/>
                <w:lang w:val="pt-BR"/>
              </w:rPr>
            </w:pPr>
            <w:del w:id="781" w:author="273776" w:date="2011-05-09T15:50:00Z">
              <w:r w:rsidRPr="009910BF">
                <w:rPr>
                  <w:rFonts w:ascii="Arial" w:hAnsi="Arial" w:cs="Arial"/>
                  <w:sz w:val="22"/>
                  <w:szCs w:val="22"/>
                  <w:lang w:val="pt-BR"/>
                  <w:rPrChange w:id="782" w:author="273776" w:date="2011-06-09T21:06:00Z">
                    <w:rPr>
                      <w:rFonts w:ascii="Arial" w:hAnsi="Arial" w:cs="Arial"/>
                      <w:color w:val="FF00FF"/>
                      <w:sz w:val="22"/>
                      <w:szCs w:val="22"/>
                      <w:shd w:val="clear" w:color="auto" w:fill="FFFF99"/>
                      <w:lang w:val="pt-BR"/>
                    </w:rPr>
                  </w:rPrChange>
                </w:rPr>
                <w:delText>*Ou seja, sob o valor total da fatura do cliente.</w:delText>
              </w:r>
            </w:del>
          </w:p>
        </w:tc>
      </w:tr>
    </w:tbl>
    <w:p w:rsidR="00273DCD" w:rsidRPr="00896E97" w:rsidDel="00220F39" w:rsidRDefault="00273DCD" w:rsidP="00042EC1">
      <w:pPr>
        <w:pStyle w:val="Recuodecorpodetexto"/>
        <w:rPr>
          <w:del w:id="783" w:author="273776" w:date="2011-06-14T17:27:00Z"/>
          <w:rFonts w:ascii="Arial" w:hAnsi="Arial" w:cs="Arial"/>
          <w:sz w:val="22"/>
          <w:szCs w:val="22"/>
          <w:lang w:val="pt-BR"/>
        </w:rPr>
      </w:pPr>
    </w:p>
    <w:p w:rsidR="00273DCD" w:rsidRPr="00896E97" w:rsidDel="00220F39" w:rsidRDefault="00273DCD" w:rsidP="00042EC1">
      <w:pPr>
        <w:pStyle w:val="Recuodecorpodetexto"/>
        <w:ind w:left="696"/>
        <w:rPr>
          <w:del w:id="784" w:author="273776" w:date="2011-06-14T17:27: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785" w:author="273776" w:date="2011-05-09T15:50:00Z"/>
        </w:trPr>
        <w:tc>
          <w:tcPr>
            <w:tcW w:w="1980" w:type="dxa"/>
          </w:tcPr>
          <w:p w:rsidR="00273DCD" w:rsidRPr="00896E97" w:rsidDel="00080615" w:rsidRDefault="00010784" w:rsidP="00042EC1">
            <w:pPr>
              <w:pStyle w:val="Recuodecorpodetexto"/>
              <w:rPr>
                <w:del w:id="786" w:author="273776" w:date="2011-05-09T15:50:00Z"/>
                <w:rFonts w:ascii="Arial" w:hAnsi="Arial" w:cs="Arial"/>
                <w:vanish w:val="0"/>
                <w:sz w:val="22"/>
                <w:lang w:val="pt-BR"/>
              </w:rPr>
            </w:pPr>
            <w:del w:id="787" w:author="273776" w:date="2011-05-09T15:50:00Z">
              <w:r>
                <w:rPr>
                  <w:rStyle w:val="Refdecomentrio"/>
                  <w:rFonts w:ascii="Arial" w:hAnsi="Arial" w:cs="Arial"/>
                  <w:sz w:val="22"/>
                  <w:szCs w:val="22"/>
                  <w:lang w:val="pt-BR"/>
                </w:rPr>
                <w:commentReference w:id="788"/>
              </w:r>
              <w:r w:rsidR="009910BF" w:rsidRPr="009910BF">
                <w:rPr>
                  <w:rFonts w:ascii="Arial" w:hAnsi="Arial" w:cs="Arial"/>
                  <w:sz w:val="22"/>
                  <w:szCs w:val="22"/>
                  <w:lang w:val="pt-BR"/>
                  <w:rPrChange w:id="789" w:author="273776" w:date="2011-06-09T21:06:00Z">
                    <w:rPr>
                      <w:rFonts w:ascii="Arial" w:hAnsi="Arial" w:cs="Arial"/>
                      <w:color w:val="FF00FF"/>
                      <w:sz w:val="22"/>
                      <w:szCs w:val="22"/>
                      <w:shd w:val="clear" w:color="auto" w:fill="FFFF99"/>
                      <w:lang w:val="pt-BR"/>
                    </w:rPr>
                  </w:rPrChange>
                </w:rPr>
                <w:delText>RU1074</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790" w:author="273776" w:date="2011-05-09T15:50:00Z"/>
                <w:rFonts w:ascii="Arial" w:hAnsi="Arial" w:cs="Arial"/>
                <w:vanish w:val="0"/>
                <w:sz w:val="22"/>
                <w:lang w:val="pt-BR"/>
                <w:rPrChange w:id="791" w:author="273776" w:date="2011-06-09T21:06:00Z">
                  <w:rPr>
                    <w:del w:id="792" w:author="273776" w:date="2011-05-09T15:50:00Z"/>
                    <w:rFonts w:ascii="Arial" w:hAnsi="Arial" w:cs="Arial"/>
                    <w:b/>
                    <w:vanish w:val="0"/>
                    <w:sz w:val="22"/>
                    <w:lang w:val="pt-BR"/>
                  </w:rPr>
                </w:rPrChange>
              </w:rPr>
            </w:pPr>
            <w:del w:id="793" w:author="273776" w:date="2011-05-09T15:50:00Z">
              <w:r w:rsidRPr="009910BF">
                <w:rPr>
                  <w:rFonts w:ascii="Arial" w:hAnsi="Arial" w:cs="Arial"/>
                  <w:sz w:val="22"/>
                  <w:szCs w:val="22"/>
                  <w:lang w:val="pt-BR"/>
                  <w:rPrChange w:id="794" w:author="273776" w:date="2011-06-09T21:06:00Z">
                    <w:rPr>
                      <w:rFonts w:ascii="Arial" w:hAnsi="Arial" w:cs="Arial"/>
                      <w:color w:val="FF00FF"/>
                      <w:sz w:val="22"/>
                      <w:szCs w:val="22"/>
                      <w:shd w:val="clear" w:color="auto" w:fill="FFFF99"/>
                      <w:lang w:val="pt-BR"/>
                    </w:rPr>
                  </w:rPrChange>
                </w:rPr>
                <w:delText>Fase 1: Serão disponibilizadas as seguintes faixas de descontos para os serviços Blackberry BIS (Completo, Absoluto e Social+Email) - Para o B2B :</w:delText>
              </w:r>
            </w:del>
          </w:p>
          <w:p w:rsidR="00273DCD" w:rsidRPr="00896E97" w:rsidDel="00080615" w:rsidRDefault="00273DCD" w:rsidP="007C7E94">
            <w:pPr>
              <w:pStyle w:val="Recuodecorpodetexto"/>
              <w:rPr>
                <w:del w:id="795" w:author="273776" w:date="2011-05-09T15:50:00Z"/>
                <w:rFonts w:ascii="Arial" w:hAnsi="Arial" w:cs="Arial"/>
                <w:vanish w:val="0"/>
                <w:sz w:val="22"/>
                <w:lang w:val="pt-BR"/>
              </w:rPr>
            </w:pPr>
          </w:p>
          <w:p w:rsidR="00273DCD" w:rsidRPr="00896E97" w:rsidDel="00080615" w:rsidRDefault="009910BF" w:rsidP="007C7E94">
            <w:pPr>
              <w:pStyle w:val="Recuodecorpodetexto"/>
              <w:rPr>
                <w:del w:id="796" w:author="273776" w:date="2011-05-09T15:50:00Z"/>
                <w:rFonts w:ascii="Arial" w:hAnsi="Arial" w:cs="Arial"/>
                <w:vanish w:val="0"/>
                <w:sz w:val="22"/>
                <w:lang w:val="pt-BR"/>
              </w:rPr>
            </w:pPr>
            <w:del w:id="797" w:author="273776" w:date="2011-05-09T15:50:00Z">
              <w:r w:rsidRPr="009910BF">
                <w:rPr>
                  <w:rFonts w:ascii="Arial" w:hAnsi="Arial" w:cs="Arial"/>
                  <w:sz w:val="22"/>
                  <w:szCs w:val="22"/>
                  <w:lang w:val="pt-BR"/>
                  <w:rPrChange w:id="798" w:author="273776" w:date="2011-06-09T21:06:00Z">
                    <w:rPr>
                      <w:rFonts w:ascii="Arial" w:hAnsi="Arial" w:cs="Arial"/>
                      <w:color w:val="FF00FF"/>
                      <w:sz w:val="22"/>
                      <w:szCs w:val="22"/>
                      <w:shd w:val="clear" w:color="auto" w:fill="FFFF99"/>
                      <w:lang w:val="pt-BR"/>
                    </w:rPr>
                  </w:rPrChange>
                </w:rPr>
                <w:delText>1 - Desconto de 100% sobre a assinatura por 2 meses</w:delText>
              </w:r>
            </w:del>
          </w:p>
          <w:p w:rsidR="00273DCD" w:rsidRPr="00896E97" w:rsidDel="00080615" w:rsidRDefault="009910BF" w:rsidP="007C7E94">
            <w:pPr>
              <w:pStyle w:val="Recuodecorpodetexto"/>
              <w:rPr>
                <w:del w:id="799" w:author="273776" w:date="2011-05-09T15:50:00Z"/>
                <w:rFonts w:ascii="Arial" w:hAnsi="Arial" w:cs="Arial"/>
                <w:vanish w:val="0"/>
                <w:sz w:val="22"/>
                <w:lang w:val="pt-BR"/>
              </w:rPr>
            </w:pPr>
            <w:del w:id="800" w:author="273776" w:date="2011-05-09T15:50:00Z">
              <w:r w:rsidRPr="009910BF">
                <w:rPr>
                  <w:rFonts w:ascii="Arial" w:hAnsi="Arial" w:cs="Arial"/>
                  <w:sz w:val="22"/>
                  <w:szCs w:val="22"/>
                  <w:lang w:val="pt-BR"/>
                  <w:rPrChange w:id="801" w:author="273776" w:date="2011-06-09T21:06:00Z">
                    <w:rPr>
                      <w:rFonts w:ascii="Arial" w:hAnsi="Arial" w:cs="Arial"/>
                      <w:color w:val="FF00FF"/>
                      <w:sz w:val="22"/>
                      <w:szCs w:val="22"/>
                      <w:shd w:val="clear" w:color="auto" w:fill="FFFF99"/>
                      <w:lang w:val="pt-BR"/>
                    </w:rPr>
                  </w:rPrChange>
                </w:rPr>
                <w:delText>2 - Desconto de 100% sobre a assinatura por 3 meses</w:delText>
              </w:r>
            </w:del>
          </w:p>
          <w:p w:rsidR="00273DCD" w:rsidRPr="00896E97" w:rsidDel="00080615" w:rsidRDefault="009910BF" w:rsidP="007C7E94">
            <w:pPr>
              <w:pStyle w:val="Recuodecorpodetexto"/>
              <w:rPr>
                <w:del w:id="802" w:author="273776" w:date="2011-05-09T15:50:00Z"/>
                <w:rFonts w:ascii="Arial" w:hAnsi="Arial" w:cs="Arial"/>
                <w:vanish w:val="0"/>
                <w:sz w:val="22"/>
                <w:lang w:val="pt-BR"/>
              </w:rPr>
            </w:pPr>
            <w:del w:id="803" w:author="273776" w:date="2011-05-09T15:50:00Z">
              <w:r w:rsidRPr="009910BF">
                <w:rPr>
                  <w:rFonts w:ascii="Arial" w:hAnsi="Arial" w:cs="Arial"/>
                  <w:sz w:val="22"/>
                  <w:szCs w:val="22"/>
                  <w:lang w:val="pt-BR"/>
                  <w:rPrChange w:id="804" w:author="273776" w:date="2011-06-09T21:06:00Z">
                    <w:rPr>
                      <w:rFonts w:ascii="Arial" w:hAnsi="Arial" w:cs="Arial"/>
                      <w:color w:val="FF00FF"/>
                      <w:sz w:val="22"/>
                      <w:szCs w:val="22"/>
                      <w:shd w:val="clear" w:color="auto" w:fill="FFFF99"/>
                      <w:lang w:val="pt-BR"/>
                    </w:rPr>
                  </w:rPrChange>
                </w:rPr>
                <w:delText>3 - Desconto de 100% sobre a assinatura por 6 meses</w:delText>
              </w:r>
            </w:del>
          </w:p>
          <w:p w:rsidR="00273DCD" w:rsidRPr="00896E97" w:rsidDel="00080615" w:rsidRDefault="009910BF" w:rsidP="007C7E94">
            <w:pPr>
              <w:pStyle w:val="Recuodecorpodetexto"/>
              <w:rPr>
                <w:del w:id="805" w:author="273776" w:date="2011-05-09T15:50:00Z"/>
                <w:rFonts w:ascii="Arial" w:hAnsi="Arial" w:cs="Arial"/>
                <w:vanish w:val="0"/>
                <w:sz w:val="22"/>
                <w:lang w:val="pt-BR"/>
              </w:rPr>
            </w:pPr>
            <w:del w:id="806" w:author="273776" w:date="2011-05-09T15:50:00Z">
              <w:r w:rsidRPr="009910BF">
                <w:rPr>
                  <w:rFonts w:ascii="Arial" w:hAnsi="Arial" w:cs="Arial"/>
                  <w:sz w:val="22"/>
                  <w:szCs w:val="22"/>
                  <w:lang w:val="pt-BR"/>
                  <w:rPrChange w:id="807" w:author="273776" w:date="2011-06-09T21:06:00Z">
                    <w:rPr>
                      <w:rFonts w:ascii="Arial" w:hAnsi="Arial" w:cs="Arial"/>
                      <w:color w:val="FF00FF"/>
                      <w:sz w:val="22"/>
                      <w:szCs w:val="22"/>
                      <w:shd w:val="clear" w:color="auto" w:fill="FFFF99"/>
                      <w:lang w:val="pt-BR"/>
                    </w:rPr>
                  </w:rPrChange>
                </w:rPr>
                <w:delText>4 - Desconto de 100% sobre a assinatura por 12 meses</w:delText>
              </w:r>
            </w:del>
          </w:p>
          <w:p w:rsidR="00273DCD" w:rsidRPr="00896E97" w:rsidDel="00080615" w:rsidRDefault="009910BF" w:rsidP="007C7E94">
            <w:pPr>
              <w:pStyle w:val="Recuodecorpodetexto"/>
              <w:rPr>
                <w:del w:id="808" w:author="273776" w:date="2011-05-09T15:50:00Z"/>
                <w:rFonts w:ascii="Arial" w:hAnsi="Arial" w:cs="Arial"/>
                <w:vanish w:val="0"/>
                <w:sz w:val="22"/>
                <w:lang w:val="pt-BR"/>
              </w:rPr>
            </w:pPr>
            <w:del w:id="809" w:author="273776" w:date="2011-05-09T15:50:00Z">
              <w:r w:rsidRPr="009910BF">
                <w:rPr>
                  <w:rFonts w:ascii="Arial" w:hAnsi="Arial" w:cs="Arial"/>
                  <w:sz w:val="22"/>
                  <w:szCs w:val="22"/>
                  <w:lang w:val="pt-BR"/>
                  <w:rPrChange w:id="810" w:author="273776" w:date="2011-06-09T21:06:00Z">
                    <w:rPr>
                      <w:rFonts w:ascii="Arial" w:hAnsi="Arial" w:cs="Arial"/>
                      <w:color w:val="FF00FF"/>
                      <w:sz w:val="22"/>
                      <w:szCs w:val="22"/>
                      <w:shd w:val="clear" w:color="auto" w:fill="FFFF99"/>
                      <w:lang w:val="pt-BR"/>
                    </w:rPr>
                  </w:rPrChange>
                </w:rPr>
                <w:delText>5 - Descontos percentuais de 15%, 20%, 30%,  50% e 70% por prazo indeterminado.</w:delText>
              </w:r>
            </w:del>
          </w:p>
          <w:p w:rsidR="00273DCD" w:rsidRPr="00896E97" w:rsidDel="00080615" w:rsidRDefault="009910BF" w:rsidP="007C7E94">
            <w:pPr>
              <w:pStyle w:val="Recuodecorpodetexto"/>
              <w:rPr>
                <w:del w:id="811" w:author="273776" w:date="2011-05-09T15:50:00Z"/>
                <w:rFonts w:ascii="Arial" w:hAnsi="Arial" w:cs="Arial"/>
                <w:vanish w:val="0"/>
                <w:sz w:val="22"/>
                <w:lang w:val="pt-BR"/>
              </w:rPr>
            </w:pPr>
            <w:del w:id="812" w:author="273776" w:date="2011-05-09T15:50:00Z">
              <w:r w:rsidRPr="009910BF">
                <w:rPr>
                  <w:rFonts w:ascii="Arial" w:hAnsi="Arial" w:cs="Arial"/>
                  <w:sz w:val="22"/>
                  <w:szCs w:val="22"/>
                  <w:lang w:val="pt-BR"/>
                  <w:rPrChange w:id="813" w:author="273776" w:date="2011-06-09T21:06:00Z">
                    <w:rPr>
                      <w:rFonts w:ascii="Arial" w:hAnsi="Arial" w:cs="Arial"/>
                      <w:color w:val="FF00FF"/>
                      <w:sz w:val="22"/>
                      <w:szCs w:val="22"/>
                      <w:shd w:val="clear" w:color="auto" w:fill="FFFF99"/>
                      <w:lang w:val="pt-BR"/>
                    </w:rPr>
                  </w:rPrChange>
                </w:rPr>
                <w:delText>6 - Descontos em Reais para 24 e 25 meses na fatura</w:delText>
              </w:r>
            </w:del>
          </w:p>
          <w:p w:rsidR="00273DCD" w:rsidRPr="00896E97" w:rsidDel="00080615" w:rsidRDefault="009910BF" w:rsidP="00042EC1">
            <w:pPr>
              <w:pStyle w:val="Recuodecorpodetexto"/>
              <w:rPr>
                <w:del w:id="814" w:author="273776" w:date="2011-05-09T15:50:00Z"/>
                <w:rFonts w:ascii="Arial" w:hAnsi="Arial" w:cs="Arial"/>
                <w:vanish w:val="0"/>
                <w:sz w:val="22"/>
                <w:lang w:val="pt-BR"/>
              </w:rPr>
            </w:pPr>
            <w:del w:id="815" w:author="273776" w:date="2011-05-09T15:50:00Z">
              <w:r w:rsidRPr="009910BF">
                <w:rPr>
                  <w:rFonts w:ascii="Arial" w:hAnsi="Arial" w:cs="Arial"/>
                  <w:sz w:val="22"/>
                  <w:szCs w:val="22"/>
                  <w:lang w:val="pt-BR"/>
                  <w:rPrChange w:id="816" w:author="273776" w:date="2011-06-09T21:06:00Z">
                    <w:rPr>
                      <w:rFonts w:ascii="Arial" w:hAnsi="Arial" w:cs="Arial"/>
                      <w:color w:val="FF00FF"/>
                      <w:sz w:val="22"/>
                      <w:szCs w:val="22"/>
                      <w:shd w:val="clear" w:color="auto" w:fill="FFFF99"/>
                      <w:lang w:val="pt-BR"/>
                    </w:rPr>
                  </w:rPrChange>
                </w:rPr>
                <w:delText>7 - Os valores para desconto serão de R$ 300, R$ 500, e $ 800 (Valor total).</w:delText>
              </w:r>
            </w:del>
          </w:p>
        </w:tc>
      </w:tr>
    </w:tbl>
    <w:p w:rsidR="00273DCD" w:rsidRPr="00896E97" w:rsidDel="00080615" w:rsidRDefault="00273DCD" w:rsidP="00042EC1">
      <w:pPr>
        <w:pStyle w:val="Recuodecorpodetexto"/>
        <w:rPr>
          <w:del w:id="817"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818"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819" w:author="273776" w:date="2011-05-09T15:50:00Z"/>
        </w:trPr>
        <w:tc>
          <w:tcPr>
            <w:tcW w:w="1980" w:type="dxa"/>
          </w:tcPr>
          <w:p w:rsidR="00273DCD" w:rsidRPr="00896E97" w:rsidDel="00080615" w:rsidRDefault="00010784" w:rsidP="00042EC1">
            <w:pPr>
              <w:pStyle w:val="Recuodecorpodetexto"/>
              <w:rPr>
                <w:del w:id="820" w:author="273776" w:date="2011-05-09T15:50:00Z"/>
                <w:rFonts w:ascii="Arial" w:hAnsi="Arial" w:cs="Arial"/>
                <w:vanish w:val="0"/>
                <w:sz w:val="22"/>
                <w:lang w:val="pt-BR"/>
              </w:rPr>
            </w:pPr>
            <w:del w:id="821" w:author="273776" w:date="2011-05-09T15:50:00Z">
              <w:r>
                <w:rPr>
                  <w:rStyle w:val="Refdecomentrio"/>
                  <w:rFonts w:ascii="Arial" w:hAnsi="Arial" w:cs="Arial"/>
                  <w:sz w:val="22"/>
                  <w:szCs w:val="22"/>
                  <w:lang w:val="pt-BR"/>
                </w:rPr>
                <w:commentReference w:id="822"/>
              </w:r>
              <w:r w:rsidR="009910BF" w:rsidRPr="009910BF">
                <w:rPr>
                  <w:rFonts w:ascii="Arial" w:hAnsi="Arial" w:cs="Arial"/>
                  <w:sz w:val="22"/>
                  <w:szCs w:val="22"/>
                  <w:lang w:val="pt-BR"/>
                  <w:rPrChange w:id="823" w:author="273776" w:date="2011-06-09T21:06:00Z">
                    <w:rPr>
                      <w:rFonts w:ascii="Arial" w:hAnsi="Arial" w:cs="Arial"/>
                      <w:color w:val="FF00FF"/>
                      <w:sz w:val="22"/>
                      <w:szCs w:val="22"/>
                      <w:shd w:val="clear" w:color="auto" w:fill="FFFF99"/>
                      <w:lang w:val="pt-BR"/>
                    </w:rPr>
                  </w:rPrChange>
                </w:rPr>
                <w:delText>RU1075</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824" w:author="273776" w:date="2011-05-09T15:50:00Z"/>
                <w:rFonts w:ascii="Arial" w:hAnsi="Arial" w:cs="Arial"/>
                <w:vanish w:val="0"/>
                <w:sz w:val="22"/>
                <w:lang w:val="pt-BR"/>
                <w:rPrChange w:id="825" w:author="273776" w:date="2011-06-09T21:06:00Z">
                  <w:rPr>
                    <w:del w:id="826" w:author="273776" w:date="2011-05-09T15:50:00Z"/>
                    <w:rFonts w:ascii="Arial" w:hAnsi="Arial" w:cs="Arial"/>
                    <w:b/>
                    <w:vanish w:val="0"/>
                    <w:sz w:val="22"/>
                    <w:lang w:val="pt-BR"/>
                  </w:rPr>
                </w:rPrChange>
              </w:rPr>
            </w:pPr>
            <w:del w:id="827" w:author="273776" w:date="2011-05-09T15:50:00Z">
              <w:r w:rsidRPr="009910BF">
                <w:rPr>
                  <w:rFonts w:ascii="Arial" w:hAnsi="Arial" w:cs="Arial"/>
                  <w:sz w:val="22"/>
                  <w:szCs w:val="22"/>
                  <w:lang w:val="pt-BR"/>
                  <w:rPrChange w:id="828" w:author="273776" w:date="2011-06-09T21:06:00Z">
                    <w:rPr>
                      <w:rFonts w:ascii="Arial" w:hAnsi="Arial" w:cs="Arial"/>
                      <w:color w:val="FF00FF"/>
                      <w:sz w:val="22"/>
                      <w:szCs w:val="22"/>
                      <w:shd w:val="clear" w:color="auto" w:fill="FFFF99"/>
                      <w:lang w:val="pt-BR"/>
                    </w:rPr>
                  </w:rPrChange>
                </w:rPr>
                <w:delText>A interface de aprovisionamento dos novos serviços Blackberry da aplicação CRM Móvel (Própria e de terceiros) deverá ser atualizado para suportar as ativações dos novos serviços BIS e BES+BIS.</w:delText>
              </w:r>
            </w:del>
          </w:p>
        </w:tc>
      </w:tr>
    </w:tbl>
    <w:p w:rsidR="00273DCD" w:rsidRPr="00896E97" w:rsidDel="00080615" w:rsidRDefault="00273DCD" w:rsidP="00042EC1">
      <w:pPr>
        <w:pStyle w:val="Recuodecorpodetexto"/>
        <w:rPr>
          <w:del w:id="829"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830"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831" w:author="273776" w:date="2011-05-09T15:50:00Z"/>
        </w:trPr>
        <w:tc>
          <w:tcPr>
            <w:tcW w:w="1980" w:type="dxa"/>
          </w:tcPr>
          <w:p w:rsidR="00273DCD" w:rsidRPr="00896E97" w:rsidDel="00080615" w:rsidRDefault="00010784" w:rsidP="00042EC1">
            <w:pPr>
              <w:pStyle w:val="Recuodecorpodetexto"/>
              <w:rPr>
                <w:del w:id="832" w:author="273776" w:date="2011-05-09T15:50:00Z"/>
                <w:rFonts w:ascii="Arial" w:hAnsi="Arial" w:cs="Arial"/>
                <w:vanish w:val="0"/>
                <w:sz w:val="22"/>
                <w:lang w:val="pt-BR"/>
              </w:rPr>
            </w:pPr>
            <w:del w:id="833" w:author="273776" w:date="2011-05-09T15:50:00Z">
              <w:r>
                <w:rPr>
                  <w:rStyle w:val="Refdecomentrio"/>
                  <w:rFonts w:ascii="Arial" w:hAnsi="Arial" w:cs="Arial"/>
                  <w:sz w:val="22"/>
                  <w:szCs w:val="22"/>
                  <w:lang w:val="pt-BR"/>
                </w:rPr>
                <w:commentReference w:id="834"/>
              </w:r>
              <w:r w:rsidR="009910BF" w:rsidRPr="009910BF">
                <w:rPr>
                  <w:rFonts w:ascii="Arial" w:hAnsi="Arial" w:cs="Arial"/>
                  <w:sz w:val="22"/>
                  <w:szCs w:val="22"/>
                  <w:lang w:val="pt-BR"/>
                  <w:rPrChange w:id="835" w:author="273776" w:date="2011-06-09T21:06:00Z">
                    <w:rPr>
                      <w:rFonts w:ascii="Arial" w:hAnsi="Arial" w:cs="Arial"/>
                      <w:color w:val="FF00FF"/>
                      <w:sz w:val="22"/>
                      <w:szCs w:val="22"/>
                      <w:shd w:val="clear" w:color="auto" w:fill="FFFF99"/>
                      <w:lang w:val="pt-BR"/>
                    </w:rPr>
                  </w:rPrChange>
                </w:rPr>
                <w:delText>RU1076</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836" w:author="273776" w:date="2011-05-09T15:50:00Z"/>
                <w:rFonts w:ascii="Arial" w:hAnsi="Arial" w:cs="Arial"/>
                <w:vanish w:val="0"/>
                <w:sz w:val="22"/>
                <w:lang w:val="pt-BR"/>
                <w:rPrChange w:id="837" w:author="273776" w:date="2011-06-09T21:06:00Z">
                  <w:rPr>
                    <w:del w:id="838" w:author="273776" w:date="2011-05-09T15:50:00Z"/>
                    <w:rFonts w:ascii="Arial" w:hAnsi="Arial" w:cs="Arial"/>
                    <w:b/>
                    <w:vanish w:val="0"/>
                    <w:sz w:val="22"/>
                    <w:lang w:val="pt-BR"/>
                  </w:rPr>
                </w:rPrChange>
              </w:rPr>
            </w:pPr>
            <w:del w:id="839" w:author="273776" w:date="2011-05-09T15:50:00Z">
              <w:r w:rsidRPr="009910BF">
                <w:rPr>
                  <w:rFonts w:ascii="Arial" w:hAnsi="Arial" w:cs="Arial"/>
                  <w:sz w:val="22"/>
                  <w:szCs w:val="22"/>
                  <w:lang w:val="pt-BR"/>
                  <w:rPrChange w:id="840" w:author="273776" w:date="2011-06-09T21:06:00Z">
                    <w:rPr>
                      <w:rFonts w:ascii="Arial" w:hAnsi="Arial" w:cs="Arial"/>
                      <w:color w:val="FF00FF"/>
                      <w:sz w:val="22"/>
                      <w:szCs w:val="22"/>
                      <w:shd w:val="clear" w:color="auto" w:fill="FFFF99"/>
                      <w:lang w:val="pt-BR"/>
                    </w:rPr>
                  </w:rPrChange>
                </w:rPr>
                <w:delText>Deverá ser possível a migração entre qualquer dos serviços Oi Blackberry BIS disponibilizados, sem ônus financeiro para o contratante, seja ele Alto Valor (B2C) como Corporativo e Empresarial (B2B).</w:delText>
              </w:r>
            </w:del>
          </w:p>
        </w:tc>
      </w:tr>
    </w:tbl>
    <w:p w:rsidR="00273DCD" w:rsidRPr="00896E97" w:rsidDel="00080615" w:rsidRDefault="00273DCD" w:rsidP="00042EC1">
      <w:pPr>
        <w:pStyle w:val="Recuodecorpodetexto"/>
        <w:rPr>
          <w:del w:id="841"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842"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843" w:author="273776" w:date="2011-05-09T15:50:00Z"/>
        </w:trPr>
        <w:tc>
          <w:tcPr>
            <w:tcW w:w="1980" w:type="dxa"/>
          </w:tcPr>
          <w:p w:rsidR="00273DCD" w:rsidRPr="00896E97" w:rsidDel="00080615" w:rsidRDefault="00010784" w:rsidP="00042EC1">
            <w:pPr>
              <w:pStyle w:val="Recuodecorpodetexto"/>
              <w:rPr>
                <w:del w:id="844" w:author="273776" w:date="2011-05-09T15:50:00Z"/>
                <w:rFonts w:ascii="Arial" w:hAnsi="Arial" w:cs="Arial"/>
                <w:vanish w:val="0"/>
                <w:sz w:val="22"/>
                <w:lang w:val="pt-BR"/>
              </w:rPr>
            </w:pPr>
            <w:del w:id="845" w:author="273776" w:date="2011-05-09T15:50:00Z">
              <w:r>
                <w:rPr>
                  <w:rStyle w:val="Refdecomentrio"/>
                  <w:rFonts w:ascii="Arial" w:hAnsi="Arial" w:cs="Arial"/>
                  <w:sz w:val="22"/>
                  <w:szCs w:val="22"/>
                  <w:lang w:val="pt-BR"/>
                </w:rPr>
                <w:commentReference w:id="846"/>
              </w:r>
              <w:r w:rsidR="009910BF" w:rsidRPr="009910BF">
                <w:rPr>
                  <w:rFonts w:ascii="Arial" w:hAnsi="Arial" w:cs="Arial"/>
                  <w:sz w:val="22"/>
                  <w:szCs w:val="22"/>
                  <w:lang w:val="pt-BR"/>
                  <w:rPrChange w:id="847" w:author="273776" w:date="2011-06-09T21:06:00Z">
                    <w:rPr>
                      <w:rFonts w:ascii="Arial" w:hAnsi="Arial" w:cs="Arial"/>
                      <w:color w:val="FF00FF"/>
                      <w:sz w:val="22"/>
                      <w:szCs w:val="22"/>
                      <w:shd w:val="clear" w:color="auto" w:fill="FFFF99"/>
                      <w:lang w:val="pt-BR"/>
                    </w:rPr>
                  </w:rPrChange>
                </w:rPr>
                <w:delText>RU1077</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848" w:author="273776" w:date="2011-05-09T15:50:00Z"/>
                <w:rFonts w:ascii="Arial" w:hAnsi="Arial" w:cs="Arial"/>
                <w:vanish w:val="0"/>
                <w:sz w:val="22"/>
                <w:lang w:val="pt-BR"/>
                <w:rPrChange w:id="849" w:author="273776" w:date="2011-06-09T21:06:00Z">
                  <w:rPr>
                    <w:del w:id="850" w:author="273776" w:date="2011-05-09T15:50:00Z"/>
                    <w:rFonts w:ascii="Arial" w:hAnsi="Arial" w:cs="Arial"/>
                    <w:b/>
                    <w:vanish w:val="0"/>
                    <w:sz w:val="22"/>
                    <w:lang w:val="pt-BR"/>
                  </w:rPr>
                </w:rPrChange>
              </w:rPr>
            </w:pPr>
            <w:del w:id="851" w:author="273776" w:date="2011-05-09T15:50:00Z">
              <w:r w:rsidRPr="009910BF">
                <w:rPr>
                  <w:rFonts w:ascii="Arial" w:hAnsi="Arial" w:cs="Arial"/>
                  <w:sz w:val="22"/>
                  <w:szCs w:val="22"/>
                  <w:lang w:val="pt-BR"/>
                  <w:rPrChange w:id="852" w:author="273776" w:date="2011-06-09T21:06:00Z">
                    <w:rPr>
                      <w:rFonts w:ascii="Arial" w:hAnsi="Arial" w:cs="Arial"/>
                      <w:color w:val="FF00FF"/>
                      <w:sz w:val="22"/>
                      <w:szCs w:val="22"/>
                      <w:shd w:val="clear" w:color="auto" w:fill="FFFF99"/>
                      <w:lang w:val="pt-BR"/>
                    </w:rPr>
                  </w:rPrChange>
                </w:rPr>
                <w:delText>Deve ser possível efetuar o bloqueio de APNs públicas para os meios de acesso, sendo que as funcionalidades solicitadas nesta especificação deverão permitir o convívio com a solicitação de Bloqueio de APNs públicas existente atualmente para os serviços BIS e BES (B2C e B2B).</w:delText>
              </w:r>
            </w:del>
          </w:p>
        </w:tc>
      </w:tr>
    </w:tbl>
    <w:p w:rsidR="00273DCD" w:rsidRPr="00896E97" w:rsidDel="00080615" w:rsidRDefault="00273DCD" w:rsidP="00042EC1">
      <w:pPr>
        <w:pStyle w:val="Recuodecorpodetexto"/>
        <w:rPr>
          <w:del w:id="853"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854"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855" w:author="273776" w:date="2011-05-09T15:50:00Z"/>
        </w:trPr>
        <w:tc>
          <w:tcPr>
            <w:tcW w:w="1980" w:type="dxa"/>
          </w:tcPr>
          <w:p w:rsidR="00273DCD" w:rsidRPr="00896E97" w:rsidDel="00080615" w:rsidRDefault="00010784" w:rsidP="00042EC1">
            <w:pPr>
              <w:pStyle w:val="Recuodecorpodetexto"/>
              <w:rPr>
                <w:del w:id="856" w:author="273776" w:date="2011-05-09T15:50:00Z"/>
                <w:rFonts w:ascii="Arial" w:hAnsi="Arial" w:cs="Arial"/>
                <w:vanish w:val="0"/>
                <w:sz w:val="22"/>
                <w:lang w:val="pt-BR"/>
              </w:rPr>
            </w:pPr>
            <w:del w:id="857" w:author="273776" w:date="2011-05-09T15:50:00Z">
              <w:r>
                <w:rPr>
                  <w:rStyle w:val="Refdecomentrio"/>
                  <w:rFonts w:ascii="Arial" w:hAnsi="Arial" w:cs="Arial"/>
                  <w:sz w:val="22"/>
                  <w:szCs w:val="22"/>
                  <w:lang w:val="pt-BR"/>
                </w:rPr>
                <w:commentReference w:id="858"/>
              </w:r>
              <w:r w:rsidR="009910BF" w:rsidRPr="009910BF">
                <w:rPr>
                  <w:rFonts w:ascii="Arial" w:hAnsi="Arial" w:cs="Arial"/>
                  <w:sz w:val="22"/>
                  <w:szCs w:val="22"/>
                  <w:lang w:val="pt-BR"/>
                  <w:rPrChange w:id="859" w:author="273776" w:date="2011-06-09T21:06:00Z">
                    <w:rPr>
                      <w:rFonts w:ascii="Arial" w:hAnsi="Arial" w:cs="Arial"/>
                      <w:color w:val="FF00FF"/>
                      <w:sz w:val="22"/>
                      <w:szCs w:val="22"/>
                      <w:shd w:val="clear" w:color="auto" w:fill="FFFF99"/>
                      <w:lang w:val="pt-BR"/>
                    </w:rPr>
                  </w:rPrChange>
                </w:rPr>
                <w:delText>RU1078</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860" w:author="273776" w:date="2011-05-09T15:50:00Z"/>
                <w:rFonts w:ascii="Arial" w:hAnsi="Arial" w:cs="Arial"/>
                <w:vanish w:val="0"/>
                <w:sz w:val="22"/>
                <w:lang w:val="pt-BR"/>
                <w:rPrChange w:id="861" w:author="273776" w:date="2011-06-09T21:06:00Z">
                  <w:rPr>
                    <w:del w:id="862" w:author="273776" w:date="2011-05-09T15:50:00Z"/>
                    <w:rFonts w:ascii="Arial" w:hAnsi="Arial" w:cs="Arial"/>
                    <w:b/>
                    <w:vanish w:val="0"/>
                    <w:sz w:val="22"/>
                    <w:lang w:val="pt-BR"/>
                  </w:rPr>
                </w:rPrChange>
              </w:rPr>
            </w:pPr>
            <w:del w:id="863" w:author="273776" w:date="2011-05-09T15:50:00Z">
              <w:r w:rsidRPr="009910BF">
                <w:rPr>
                  <w:rFonts w:ascii="Arial" w:hAnsi="Arial" w:cs="Arial"/>
                  <w:sz w:val="22"/>
                  <w:szCs w:val="22"/>
                  <w:lang w:val="pt-BR"/>
                  <w:rPrChange w:id="864" w:author="273776" w:date="2011-06-09T21:06:00Z">
                    <w:rPr>
                      <w:rFonts w:ascii="Arial" w:hAnsi="Arial" w:cs="Arial"/>
                      <w:color w:val="FF00FF"/>
                      <w:sz w:val="22"/>
                      <w:szCs w:val="22"/>
                      <w:shd w:val="clear" w:color="auto" w:fill="FFFF99"/>
                      <w:lang w:val="pt-BR"/>
                    </w:rPr>
                  </w:rPrChange>
                </w:rPr>
                <w:delText>Para os casos de mudança de titularidade (B2B e B2C) em que o MSISDN tenha o serviço Blackberry associado, ele poderá optar por aplicar a multa ou não. Essa funcionalidade é válida tanto para o BIS como para o BES.</w:delText>
              </w:r>
            </w:del>
          </w:p>
        </w:tc>
      </w:tr>
    </w:tbl>
    <w:p w:rsidR="00273DCD" w:rsidRPr="00896E97" w:rsidDel="00080615" w:rsidRDefault="00273DCD" w:rsidP="00042EC1">
      <w:pPr>
        <w:pStyle w:val="Recuodecorpodetexto"/>
        <w:rPr>
          <w:del w:id="865"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866"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867" w:author="273776" w:date="2011-05-09T15:50:00Z"/>
        </w:trPr>
        <w:tc>
          <w:tcPr>
            <w:tcW w:w="1980" w:type="dxa"/>
          </w:tcPr>
          <w:p w:rsidR="00273DCD" w:rsidRPr="00896E97" w:rsidDel="00080615" w:rsidRDefault="00010784" w:rsidP="00042EC1">
            <w:pPr>
              <w:pStyle w:val="Recuodecorpodetexto"/>
              <w:rPr>
                <w:del w:id="868" w:author="273776" w:date="2011-05-09T15:50:00Z"/>
                <w:rFonts w:ascii="Arial" w:hAnsi="Arial" w:cs="Arial"/>
                <w:vanish w:val="0"/>
                <w:sz w:val="22"/>
                <w:lang w:val="pt-BR"/>
              </w:rPr>
            </w:pPr>
            <w:del w:id="869" w:author="273776" w:date="2011-05-09T15:50:00Z">
              <w:r>
                <w:rPr>
                  <w:rStyle w:val="Refdecomentrio"/>
                  <w:rFonts w:ascii="Arial" w:hAnsi="Arial" w:cs="Arial"/>
                  <w:sz w:val="22"/>
                  <w:szCs w:val="22"/>
                  <w:lang w:val="pt-BR"/>
                </w:rPr>
                <w:commentReference w:id="870"/>
              </w:r>
              <w:r w:rsidR="009910BF" w:rsidRPr="009910BF">
                <w:rPr>
                  <w:rFonts w:ascii="Arial" w:hAnsi="Arial" w:cs="Arial"/>
                  <w:sz w:val="22"/>
                  <w:szCs w:val="22"/>
                  <w:lang w:val="pt-BR"/>
                  <w:rPrChange w:id="871" w:author="273776" w:date="2011-06-09T21:06:00Z">
                    <w:rPr>
                      <w:rFonts w:ascii="Arial" w:hAnsi="Arial" w:cs="Arial"/>
                      <w:color w:val="FF00FF"/>
                      <w:sz w:val="22"/>
                      <w:szCs w:val="22"/>
                      <w:shd w:val="clear" w:color="auto" w:fill="FFFF99"/>
                      <w:lang w:val="pt-BR"/>
                    </w:rPr>
                  </w:rPrChange>
                </w:rPr>
                <w:delText>RU1079</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872" w:author="273776" w:date="2011-05-09T15:50:00Z"/>
                <w:rFonts w:ascii="Arial" w:hAnsi="Arial" w:cs="Arial"/>
                <w:vanish w:val="0"/>
                <w:sz w:val="22"/>
                <w:lang w:val="pt-BR"/>
                <w:rPrChange w:id="873" w:author="273776" w:date="2011-06-09T21:06:00Z">
                  <w:rPr>
                    <w:del w:id="874" w:author="273776" w:date="2011-05-09T15:50:00Z"/>
                    <w:rFonts w:ascii="Arial" w:hAnsi="Arial" w:cs="Arial"/>
                    <w:b/>
                    <w:vanish w:val="0"/>
                    <w:sz w:val="22"/>
                    <w:lang w:val="pt-BR"/>
                  </w:rPr>
                </w:rPrChange>
              </w:rPr>
            </w:pPr>
            <w:del w:id="875" w:author="273776" w:date="2011-05-09T15:50:00Z">
              <w:r w:rsidRPr="009910BF">
                <w:rPr>
                  <w:rFonts w:ascii="Arial" w:hAnsi="Arial" w:cs="Arial"/>
                  <w:sz w:val="22"/>
                  <w:szCs w:val="22"/>
                  <w:lang w:val="pt-BR"/>
                  <w:rPrChange w:id="876" w:author="273776" w:date="2011-06-09T21:06:00Z">
                    <w:rPr>
                      <w:rFonts w:ascii="Arial" w:hAnsi="Arial" w:cs="Arial"/>
                      <w:color w:val="FF00FF"/>
                      <w:sz w:val="22"/>
                      <w:szCs w:val="22"/>
                      <w:shd w:val="clear" w:color="auto" w:fill="FFFF99"/>
                      <w:lang w:val="pt-BR"/>
                    </w:rPr>
                  </w:rPrChange>
                </w:rPr>
                <w:delText>Para os casos de cancelamento do serviço BIS para clientes B2B que desejam trocar a titularidade para Empresarial (B2B), deverá existir a opção de cobrar ou não a multa por cancelamento do serviço, conforme apresentado no DRQN 52.</w:delText>
              </w:r>
            </w:del>
          </w:p>
        </w:tc>
      </w:tr>
    </w:tbl>
    <w:p w:rsidR="00273DCD" w:rsidRPr="00896E97" w:rsidDel="00080615" w:rsidRDefault="00273DCD" w:rsidP="00042EC1">
      <w:pPr>
        <w:pStyle w:val="Recuodecorpodetexto"/>
        <w:rPr>
          <w:del w:id="877"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878"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879" w:author="273776" w:date="2011-05-09T15:50:00Z"/>
        </w:trPr>
        <w:tc>
          <w:tcPr>
            <w:tcW w:w="1980" w:type="dxa"/>
          </w:tcPr>
          <w:p w:rsidR="00273DCD" w:rsidRPr="00896E97" w:rsidDel="00080615" w:rsidRDefault="00010784" w:rsidP="00042EC1">
            <w:pPr>
              <w:pStyle w:val="Recuodecorpodetexto"/>
              <w:rPr>
                <w:del w:id="880" w:author="273776" w:date="2011-05-09T15:50:00Z"/>
                <w:rFonts w:ascii="Arial" w:hAnsi="Arial" w:cs="Arial"/>
                <w:vanish w:val="0"/>
                <w:sz w:val="22"/>
                <w:lang w:val="pt-BR"/>
              </w:rPr>
            </w:pPr>
            <w:del w:id="881" w:author="273776" w:date="2011-05-09T15:50:00Z">
              <w:r>
                <w:rPr>
                  <w:rStyle w:val="Refdecomentrio"/>
                  <w:rFonts w:ascii="Arial" w:hAnsi="Arial" w:cs="Arial"/>
                  <w:sz w:val="22"/>
                  <w:szCs w:val="22"/>
                  <w:lang w:val="pt-BR"/>
                </w:rPr>
                <w:commentReference w:id="882"/>
              </w:r>
              <w:r w:rsidR="009910BF" w:rsidRPr="009910BF">
                <w:rPr>
                  <w:rFonts w:ascii="Arial" w:hAnsi="Arial" w:cs="Arial"/>
                  <w:sz w:val="22"/>
                  <w:szCs w:val="22"/>
                  <w:lang w:val="pt-BR"/>
                  <w:rPrChange w:id="883" w:author="273776" w:date="2011-06-09T21:06:00Z">
                    <w:rPr>
                      <w:rFonts w:ascii="Arial" w:hAnsi="Arial" w:cs="Arial"/>
                      <w:color w:val="FF00FF"/>
                      <w:sz w:val="22"/>
                      <w:szCs w:val="22"/>
                      <w:shd w:val="clear" w:color="auto" w:fill="FFFF99"/>
                      <w:lang w:val="pt-BR"/>
                    </w:rPr>
                  </w:rPrChange>
                </w:rPr>
                <w:delText>RU1080</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884" w:author="273776" w:date="2011-05-09T15:50:00Z"/>
                <w:rFonts w:ascii="Arial" w:hAnsi="Arial" w:cs="Arial"/>
                <w:vanish w:val="0"/>
                <w:sz w:val="22"/>
                <w:lang w:val="pt-BR"/>
                <w:rPrChange w:id="885" w:author="273776" w:date="2011-06-09T21:06:00Z">
                  <w:rPr>
                    <w:del w:id="886" w:author="273776" w:date="2011-05-09T15:50:00Z"/>
                    <w:rFonts w:ascii="Arial" w:hAnsi="Arial" w:cs="Arial"/>
                    <w:b/>
                    <w:vanish w:val="0"/>
                    <w:sz w:val="22"/>
                    <w:lang w:val="pt-BR"/>
                  </w:rPr>
                </w:rPrChange>
              </w:rPr>
            </w:pPr>
            <w:del w:id="887" w:author="273776" w:date="2011-05-09T15:50:00Z">
              <w:r w:rsidRPr="009910BF">
                <w:rPr>
                  <w:rFonts w:ascii="Arial" w:hAnsi="Arial" w:cs="Arial"/>
                  <w:sz w:val="22"/>
                  <w:szCs w:val="22"/>
                  <w:lang w:val="pt-BR"/>
                  <w:rPrChange w:id="888" w:author="273776" w:date="2011-06-09T21:06:00Z">
                    <w:rPr>
                      <w:rFonts w:ascii="Arial" w:hAnsi="Arial" w:cs="Arial"/>
                      <w:color w:val="FF00FF"/>
                      <w:sz w:val="22"/>
                      <w:szCs w:val="22"/>
                      <w:shd w:val="clear" w:color="auto" w:fill="FFFF99"/>
                      <w:lang w:val="pt-BR"/>
                    </w:rPr>
                  </w:rPrChange>
                </w:rPr>
                <w:delText>Deverá ser prevista a aplicação de multa (pró-rata) na migração do serviço Blackberry BES e Blackberry BIS+BES para quaisquer dos serviços Blackberry BIS. A multa será aplicável somente a meios de acesso B2B.</w:delText>
              </w:r>
            </w:del>
          </w:p>
        </w:tc>
      </w:tr>
    </w:tbl>
    <w:p w:rsidR="00273DCD" w:rsidRPr="00896E97" w:rsidDel="00080615" w:rsidRDefault="00273DCD" w:rsidP="00042EC1">
      <w:pPr>
        <w:pStyle w:val="Recuodecorpodetexto"/>
        <w:rPr>
          <w:del w:id="889"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890"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891" w:author="273776" w:date="2011-05-09T15:50:00Z"/>
        </w:trPr>
        <w:tc>
          <w:tcPr>
            <w:tcW w:w="1980" w:type="dxa"/>
          </w:tcPr>
          <w:p w:rsidR="00273DCD" w:rsidRPr="00896E97" w:rsidDel="00080615" w:rsidRDefault="00010784" w:rsidP="00042EC1">
            <w:pPr>
              <w:pStyle w:val="Recuodecorpodetexto"/>
              <w:rPr>
                <w:del w:id="892" w:author="273776" w:date="2011-05-09T15:50:00Z"/>
                <w:rFonts w:ascii="Arial" w:hAnsi="Arial" w:cs="Arial"/>
                <w:vanish w:val="0"/>
                <w:sz w:val="22"/>
                <w:lang w:val="pt-BR"/>
              </w:rPr>
            </w:pPr>
            <w:del w:id="893" w:author="273776" w:date="2011-05-09T15:50:00Z">
              <w:r>
                <w:rPr>
                  <w:rStyle w:val="Refdecomentrio"/>
                  <w:rFonts w:ascii="Arial" w:hAnsi="Arial" w:cs="Arial"/>
                  <w:sz w:val="22"/>
                  <w:szCs w:val="22"/>
                  <w:lang w:val="pt-BR"/>
                </w:rPr>
                <w:commentReference w:id="894"/>
              </w:r>
              <w:r w:rsidR="009910BF" w:rsidRPr="009910BF">
                <w:rPr>
                  <w:rFonts w:ascii="Arial" w:hAnsi="Arial" w:cs="Arial"/>
                  <w:sz w:val="22"/>
                  <w:szCs w:val="22"/>
                  <w:lang w:val="pt-BR"/>
                  <w:rPrChange w:id="895" w:author="273776" w:date="2011-06-09T21:06:00Z">
                    <w:rPr>
                      <w:rFonts w:ascii="Arial" w:hAnsi="Arial" w:cs="Arial"/>
                      <w:color w:val="FF00FF"/>
                      <w:sz w:val="22"/>
                      <w:szCs w:val="22"/>
                      <w:shd w:val="clear" w:color="auto" w:fill="FFFF99"/>
                      <w:lang w:val="pt-BR"/>
                    </w:rPr>
                  </w:rPrChange>
                </w:rPr>
                <w:delText>RU1081</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896" w:author="273776" w:date="2011-05-09T15:50:00Z"/>
                <w:rFonts w:ascii="Arial" w:hAnsi="Arial" w:cs="Arial"/>
                <w:vanish w:val="0"/>
                <w:sz w:val="22"/>
                <w:lang w:val="pt-BR"/>
                <w:rPrChange w:id="897" w:author="273776" w:date="2011-06-09T21:06:00Z">
                  <w:rPr>
                    <w:del w:id="898" w:author="273776" w:date="2011-05-09T15:50:00Z"/>
                    <w:rFonts w:ascii="Arial" w:hAnsi="Arial" w:cs="Arial"/>
                    <w:b/>
                    <w:vanish w:val="0"/>
                    <w:sz w:val="22"/>
                    <w:lang w:val="pt-BR"/>
                  </w:rPr>
                </w:rPrChange>
              </w:rPr>
            </w:pPr>
            <w:del w:id="899" w:author="273776" w:date="2011-05-09T15:50:00Z">
              <w:r w:rsidRPr="009910BF">
                <w:rPr>
                  <w:rFonts w:ascii="Arial" w:hAnsi="Arial" w:cs="Arial"/>
                  <w:sz w:val="22"/>
                  <w:szCs w:val="22"/>
                  <w:lang w:val="pt-BR"/>
                  <w:rPrChange w:id="900" w:author="273776" w:date="2011-06-09T21:06:00Z">
                    <w:rPr>
                      <w:rFonts w:ascii="Arial" w:hAnsi="Arial" w:cs="Arial"/>
                      <w:color w:val="FF00FF"/>
                      <w:sz w:val="22"/>
                      <w:szCs w:val="22"/>
                      <w:shd w:val="clear" w:color="auto" w:fill="FFFF99"/>
                      <w:lang w:val="pt-BR"/>
                    </w:rPr>
                  </w:rPrChange>
                </w:rPr>
                <w:delText>Para os casos de migrações de plano, migração do serviço Blackberry, troca de número e transferência de titularidade (B2B e B2C) em que o MSISDN tenha o serviço Blackberry associado, ele poderá optar por aplicar a multa ou não.</w:delText>
              </w:r>
            </w:del>
          </w:p>
        </w:tc>
      </w:tr>
    </w:tbl>
    <w:p w:rsidR="00273DCD" w:rsidRPr="00896E97" w:rsidDel="00080615" w:rsidRDefault="00273DCD" w:rsidP="00042EC1">
      <w:pPr>
        <w:pStyle w:val="Recuodecorpodetexto"/>
        <w:rPr>
          <w:del w:id="901"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902"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903" w:author="273776" w:date="2011-05-09T15:50:00Z"/>
        </w:trPr>
        <w:tc>
          <w:tcPr>
            <w:tcW w:w="1980" w:type="dxa"/>
          </w:tcPr>
          <w:p w:rsidR="00273DCD" w:rsidRPr="00896E97" w:rsidDel="00080615" w:rsidRDefault="00010784" w:rsidP="00042EC1">
            <w:pPr>
              <w:pStyle w:val="Recuodecorpodetexto"/>
              <w:rPr>
                <w:del w:id="904" w:author="273776" w:date="2011-05-09T15:50:00Z"/>
                <w:rFonts w:ascii="Arial" w:hAnsi="Arial" w:cs="Arial"/>
                <w:vanish w:val="0"/>
                <w:sz w:val="22"/>
                <w:lang w:val="pt-BR"/>
              </w:rPr>
            </w:pPr>
            <w:del w:id="905" w:author="273776" w:date="2011-05-09T15:50:00Z">
              <w:r>
                <w:rPr>
                  <w:rStyle w:val="Refdecomentrio"/>
                  <w:rFonts w:ascii="Arial" w:hAnsi="Arial" w:cs="Arial"/>
                  <w:sz w:val="22"/>
                  <w:szCs w:val="22"/>
                  <w:lang w:val="pt-BR"/>
                </w:rPr>
                <w:commentReference w:id="906"/>
              </w:r>
              <w:r w:rsidR="009910BF" w:rsidRPr="009910BF">
                <w:rPr>
                  <w:rFonts w:ascii="Arial" w:hAnsi="Arial" w:cs="Arial"/>
                  <w:sz w:val="22"/>
                  <w:szCs w:val="22"/>
                  <w:lang w:val="pt-BR"/>
                  <w:rPrChange w:id="907" w:author="273776" w:date="2011-06-09T21:06:00Z">
                    <w:rPr>
                      <w:rFonts w:ascii="Arial" w:hAnsi="Arial" w:cs="Arial"/>
                      <w:color w:val="FF00FF"/>
                      <w:sz w:val="22"/>
                      <w:szCs w:val="22"/>
                      <w:shd w:val="clear" w:color="auto" w:fill="FFFF99"/>
                      <w:lang w:val="pt-BR"/>
                    </w:rPr>
                  </w:rPrChange>
                </w:rPr>
                <w:delText>RU1082</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908" w:author="273776" w:date="2011-05-09T15:50:00Z"/>
                <w:rFonts w:ascii="Arial" w:hAnsi="Arial" w:cs="Arial"/>
                <w:vanish w:val="0"/>
                <w:sz w:val="22"/>
                <w:lang w:val="pt-BR"/>
                <w:rPrChange w:id="909" w:author="273776" w:date="2011-06-09T21:06:00Z">
                  <w:rPr>
                    <w:del w:id="910" w:author="273776" w:date="2011-05-09T15:50:00Z"/>
                    <w:rFonts w:ascii="Arial" w:hAnsi="Arial" w:cs="Arial"/>
                    <w:b/>
                    <w:vanish w:val="0"/>
                    <w:sz w:val="22"/>
                    <w:lang w:val="pt-BR"/>
                  </w:rPr>
                </w:rPrChange>
              </w:rPr>
            </w:pPr>
            <w:del w:id="911" w:author="273776" w:date="2011-05-09T15:50:00Z">
              <w:r w:rsidRPr="009910BF">
                <w:rPr>
                  <w:rFonts w:ascii="Arial" w:hAnsi="Arial" w:cs="Arial"/>
                  <w:sz w:val="22"/>
                  <w:szCs w:val="22"/>
                  <w:lang w:val="pt-BR"/>
                  <w:rPrChange w:id="912" w:author="273776" w:date="2011-06-09T21:06:00Z">
                    <w:rPr>
                      <w:rFonts w:ascii="Arial" w:hAnsi="Arial" w:cs="Arial"/>
                      <w:color w:val="FF00FF"/>
                      <w:sz w:val="22"/>
                      <w:szCs w:val="22"/>
                      <w:shd w:val="clear" w:color="auto" w:fill="FFFF99"/>
                      <w:lang w:val="pt-BR"/>
                    </w:rPr>
                  </w:rPrChange>
                </w:rPr>
                <w:delText>Para os casos em que não é pertinente a cobrança de multa, deverá ser possível registrar o motivo da não cobrança, dentre os motivos a seguir apresentados:</w:delText>
              </w:r>
            </w:del>
          </w:p>
          <w:p w:rsidR="00273DCD" w:rsidRPr="00896E97" w:rsidDel="00080615" w:rsidRDefault="00273DCD" w:rsidP="007C7E94">
            <w:pPr>
              <w:pStyle w:val="Recuodecorpodetexto"/>
              <w:rPr>
                <w:del w:id="913" w:author="273776" w:date="2011-05-09T15:50:00Z"/>
                <w:rFonts w:ascii="Arial" w:hAnsi="Arial" w:cs="Arial"/>
                <w:vanish w:val="0"/>
                <w:sz w:val="22"/>
                <w:lang w:val="pt-BR"/>
              </w:rPr>
            </w:pPr>
          </w:p>
          <w:p w:rsidR="00273DCD" w:rsidRPr="00896E97" w:rsidDel="00080615" w:rsidRDefault="009910BF" w:rsidP="007C7E94">
            <w:pPr>
              <w:pStyle w:val="Recuodecorpodetexto"/>
              <w:rPr>
                <w:del w:id="914" w:author="273776" w:date="2011-05-09T15:50:00Z"/>
                <w:rFonts w:ascii="Arial" w:hAnsi="Arial" w:cs="Arial"/>
                <w:vanish w:val="0"/>
                <w:sz w:val="22"/>
                <w:lang w:val="pt-BR"/>
              </w:rPr>
            </w:pPr>
            <w:del w:id="915" w:author="273776" w:date="2011-05-09T15:50:00Z">
              <w:r w:rsidRPr="009910BF">
                <w:rPr>
                  <w:rFonts w:ascii="Arial" w:hAnsi="Arial" w:cs="Arial"/>
                  <w:sz w:val="22"/>
                  <w:szCs w:val="22"/>
                  <w:lang w:val="pt-BR"/>
                  <w:rPrChange w:id="916" w:author="273776" w:date="2011-06-09T21:06:00Z">
                    <w:rPr>
                      <w:rFonts w:ascii="Arial" w:hAnsi="Arial" w:cs="Arial"/>
                      <w:color w:val="FF00FF"/>
                      <w:sz w:val="22"/>
                      <w:szCs w:val="22"/>
                      <w:shd w:val="clear" w:color="auto" w:fill="FFFF99"/>
                      <w:lang w:val="pt-BR"/>
                    </w:rPr>
                  </w:rPrChange>
                </w:rPr>
                <w:delText>- Migração de Plano</w:delText>
              </w:r>
            </w:del>
          </w:p>
          <w:p w:rsidR="00273DCD" w:rsidRPr="00896E97" w:rsidDel="00080615" w:rsidRDefault="009910BF" w:rsidP="007C7E94">
            <w:pPr>
              <w:pStyle w:val="Recuodecorpodetexto"/>
              <w:rPr>
                <w:del w:id="917" w:author="273776" w:date="2011-05-09T15:50:00Z"/>
                <w:rFonts w:ascii="Arial" w:hAnsi="Arial" w:cs="Arial"/>
                <w:vanish w:val="0"/>
                <w:sz w:val="22"/>
                <w:lang w:val="pt-BR"/>
              </w:rPr>
            </w:pPr>
            <w:del w:id="918" w:author="273776" w:date="2011-05-09T15:50:00Z">
              <w:r w:rsidRPr="009910BF">
                <w:rPr>
                  <w:rFonts w:ascii="Arial" w:hAnsi="Arial" w:cs="Arial"/>
                  <w:sz w:val="22"/>
                  <w:szCs w:val="22"/>
                  <w:lang w:val="pt-BR"/>
                  <w:rPrChange w:id="919" w:author="273776" w:date="2011-06-09T21:06:00Z">
                    <w:rPr>
                      <w:rFonts w:ascii="Arial" w:hAnsi="Arial" w:cs="Arial"/>
                      <w:color w:val="FF00FF"/>
                      <w:sz w:val="22"/>
                      <w:szCs w:val="22"/>
                      <w:shd w:val="clear" w:color="auto" w:fill="FFFF99"/>
                      <w:lang w:val="pt-BR"/>
                    </w:rPr>
                  </w:rPrChange>
                </w:rPr>
                <w:delText>- Migração de Serviço</w:delText>
              </w:r>
            </w:del>
          </w:p>
          <w:p w:rsidR="00273DCD" w:rsidRPr="00896E97" w:rsidDel="00080615" w:rsidRDefault="009910BF" w:rsidP="007C7E94">
            <w:pPr>
              <w:pStyle w:val="Recuodecorpodetexto"/>
              <w:rPr>
                <w:del w:id="920" w:author="273776" w:date="2011-05-09T15:50:00Z"/>
                <w:rFonts w:ascii="Arial" w:hAnsi="Arial" w:cs="Arial"/>
                <w:vanish w:val="0"/>
                <w:sz w:val="22"/>
                <w:lang w:val="pt-BR"/>
              </w:rPr>
            </w:pPr>
            <w:del w:id="921" w:author="273776" w:date="2011-05-09T15:50:00Z">
              <w:r w:rsidRPr="009910BF">
                <w:rPr>
                  <w:rFonts w:ascii="Arial" w:hAnsi="Arial" w:cs="Arial"/>
                  <w:sz w:val="22"/>
                  <w:szCs w:val="22"/>
                  <w:lang w:val="pt-BR"/>
                  <w:rPrChange w:id="922" w:author="273776" w:date="2011-06-09T21:06:00Z">
                    <w:rPr>
                      <w:rFonts w:ascii="Arial" w:hAnsi="Arial" w:cs="Arial"/>
                      <w:color w:val="FF00FF"/>
                      <w:sz w:val="22"/>
                      <w:szCs w:val="22"/>
                      <w:shd w:val="clear" w:color="auto" w:fill="FFFF99"/>
                      <w:lang w:val="pt-BR"/>
                    </w:rPr>
                  </w:rPrChange>
                </w:rPr>
                <w:delText>- Retenção</w:delText>
              </w:r>
            </w:del>
          </w:p>
          <w:p w:rsidR="00273DCD" w:rsidRPr="00896E97" w:rsidDel="00080615" w:rsidRDefault="009910BF" w:rsidP="007C7E94">
            <w:pPr>
              <w:pStyle w:val="Recuodecorpodetexto"/>
              <w:rPr>
                <w:del w:id="923" w:author="273776" w:date="2011-05-09T15:50:00Z"/>
                <w:rFonts w:ascii="Arial" w:hAnsi="Arial" w:cs="Arial"/>
                <w:vanish w:val="0"/>
                <w:sz w:val="22"/>
                <w:lang w:val="pt-BR"/>
              </w:rPr>
            </w:pPr>
            <w:del w:id="924" w:author="273776" w:date="2011-05-09T15:50:00Z">
              <w:r w:rsidRPr="009910BF">
                <w:rPr>
                  <w:rFonts w:ascii="Arial" w:hAnsi="Arial" w:cs="Arial"/>
                  <w:sz w:val="22"/>
                  <w:szCs w:val="22"/>
                  <w:lang w:val="pt-BR"/>
                  <w:rPrChange w:id="925" w:author="273776" w:date="2011-06-09T21:06:00Z">
                    <w:rPr>
                      <w:rFonts w:ascii="Arial" w:hAnsi="Arial" w:cs="Arial"/>
                      <w:color w:val="FF00FF"/>
                      <w:sz w:val="22"/>
                      <w:szCs w:val="22"/>
                      <w:shd w:val="clear" w:color="auto" w:fill="FFFF99"/>
                      <w:lang w:val="pt-BR"/>
                    </w:rPr>
                  </w:rPrChange>
                </w:rPr>
                <w:delText>- Transferência de Titularidade</w:delText>
              </w:r>
            </w:del>
          </w:p>
          <w:p w:rsidR="00273DCD" w:rsidRPr="00896E97" w:rsidDel="00080615" w:rsidRDefault="009910BF" w:rsidP="007C7E94">
            <w:pPr>
              <w:pStyle w:val="Recuodecorpodetexto"/>
              <w:rPr>
                <w:del w:id="926" w:author="273776" w:date="2011-05-09T15:50:00Z"/>
                <w:rFonts w:ascii="Arial" w:hAnsi="Arial" w:cs="Arial"/>
                <w:vanish w:val="0"/>
                <w:sz w:val="22"/>
                <w:lang w:val="pt-BR"/>
              </w:rPr>
            </w:pPr>
            <w:del w:id="927" w:author="273776" w:date="2011-05-09T15:50:00Z">
              <w:r w:rsidRPr="009910BF">
                <w:rPr>
                  <w:rFonts w:ascii="Arial" w:hAnsi="Arial" w:cs="Arial"/>
                  <w:sz w:val="22"/>
                  <w:szCs w:val="22"/>
                  <w:lang w:val="pt-BR"/>
                  <w:rPrChange w:id="928" w:author="273776" w:date="2011-06-09T21:06:00Z">
                    <w:rPr>
                      <w:rFonts w:ascii="Arial" w:hAnsi="Arial" w:cs="Arial"/>
                      <w:color w:val="FF00FF"/>
                      <w:sz w:val="22"/>
                      <w:szCs w:val="22"/>
                      <w:shd w:val="clear" w:color="auto" w:fill="FFFF99"/>
                      <w:lang w:val="pt-BR"/>
                    </w:rPr>
                  </w:rPrChange>
                </w:rPr>
                <w:delText>- Vendas</w:delText>
              </w:r>
            </w:del>
          </w:p>
          <w:p w:rsidR="00273DCD" w:rsidRPr="00896E97" w:rsidDel="00080615" w:rsidRDefault="009910BF" w:rsidP="007C7E94">
            <w:pPr>
              <w:pStyle w:val="Recuodecorpodetexto"/>
              <w:rPr>
                <w:del w:id="929" w:author="273776" w:date="2011-05-09T15:50:00Z"/>
                <w:rFonts w:ascii="Arial" w:hAnsi="Arial" w:cs="Arial"/>
                <w:vanish w:val="0"/>
                <w:sz w:val="22"/>
                <w:lang w:val="pt-BR"/>
              </w:rPr>
            </w:pPr>
            <w:del w:id="930" w:author="273776" w:date="2011-05-09T15:50:00Z">
              <w:r w:rsidRPr="009910BF">
                <w:rPr>
                  <w:rFonts w:ascii="Arial" w:hAnsi="Arial" w:cs="Arial"/>
                  <w:sz w:val="22"/>
                  <w:szCs w:val="22"/>
                  <w:lang w:val="pt-BR"/>
                  <w:rPrChange w:id="931" w:author="273776" w:date="2011-06-09T21:06:00Z">
                    <w:rPr>
                      <w:rFonts w:ascii="Arial" w:hAnsi="Arial" w:cs="Arial"/>
                      <w:color w:val="FF00FF"/>
                      <w:sz w:val="22"/>
                      <w:szCs w:val="22"/>
                      <w:shd w:val="clear" w:color="auto" w:fill="FFFF99"/>
                      <w:lang w:val="pt-BR"/>
                    </w:rPr>
                  </w:rPrChange>
                </w:rPr>
                <w:delText>- Cliente Varejo</w:delText>
              </w:r>
            </w:del>
          </w:p>
          <w:p w:rsidR="00273DCD" w:rsidRPr="00896E97" w:rsidDel="00080615" w:rsidRDefault="009910BF" w:rsidP="00042EC1">
            <w:pPr>
              <w:pStyle w:val="Recuodecorpodetexto"/>
              <w:rPr>
                <w:del w:id="932" w:author="273776" w:date="2011-05-09T15:50:00Z"/>
                <w:rFonts w:ascii="Arial" w:hAnsi="Arial" w:cs="Arial"/>
                <w:vanish w:val="0"/>
                <w:sz w:val="22"/>
                <w:lang w:val="pt-BR"/>
              </w:rPr>
            </w:pPr>
            <w:del w:id="933" w:author="273776" w:date="2011-05-09T15:50:00Z">
              <w:r w:rsidRPr="009910BF">
                <w:rPr>
                  <w:rFonts w:ascii="Arial" w:hAnsi="Arial" w:cs="Arial"/>
                  <w:sz w:val="22"/>
                  <w:szCs w:val="22"/>
                  <w:lang w:val="pt-BR"/>
                  <w:rPrChange w:id="934" w:author="273776" w:date="2011-06-09T21:06:00Z">
                    <w:rPr>
                      <w:rFonts w:ascii="Arial" w:hAnsi="Arial" w:cs="Arial"/>
                      <w:color w:val="FF00FF"/>
                      <w:sz w:val="22"/>
                      <w:szCs w:val="22"/>
                      <w:shd w:val="clear" w:color="auto" w:fill="FFFF99"/>
                      <w:lang w:val="pt-BR"/>
                    </w:rPr>
                  </w:rPrChange>
                </w:rPr>
                <w:delText>- Upgrade</w:delText>
              </w:r>
            </w:del>
          </w:p>
        </w:tc>
      </w:tr>
    </w:tbl>
    <w:p w:rsidR="00273DCD" w:rsidRPr="00896E97" w:rsidDel="00080615" w:rsidRDefault="00273DCD" w:rsidP="00042EC1">
      <w:pPr>
        <w:pStyle w:val="Recuodecorpodetexto"/>
        <w:rPr>
          <w:del w:id="935"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936"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937" w:author="273776" w:date="2011-05-09T15:50:00Z"/>
        </w:trPr>
        <w:tc>
          <w:tcPr>
            <w:tcW w:w="1980" w:type="dxa"/>
          </w:tcPr>
          <w:p w:rsidR="00273DCD" w:rsidRPr="00896E97" w:rsidDel="00080615" w:rsidRDefault="00010784" w:rsidP="00042EC1">
            <w:pPr>
              <w:pStyle w:val="Recuodecorpodetexto"/>
              <w:rPr>
                <w:del w:id="938" w:author="273776" w:date="2011-05-09T15:50:00Z"/>
                <w:rFonts w:ascii="Arial" w:hAnsi="Arial" w:cs="Arial"/>
                <w:vanish w:val="0"/>
                <w:sz w:val="22"/>
                <w:lang w:val="pt-BR"/>
              </w:rPr>
            </w:pPr>
            <w:del w:id="939" w:author="273776" w:date="2011-05-09T15:50:00Z">
              <w:r>
                <w:rPr>
                  <w:rStyle w:val="Refdecomentrio"/>
                  <w:rFonts w:ascii="Arial" w:hAnsi="Arial" w:cs="Arial"/>
                  <w:sz w:val="22"/>
                  <w:szCs w:val="22"/>
                  <w:lang w:val="pt-BR"/>
                </w:rPr>
                <w:commentReference w:id="940"/>
              </w:r>
              <w:r w:rsidR="009910BF" w:rsidRPr="009910BF">
                <w:rPr>
                  <w:rFonts w:ascii="Arial" w:hAnsi="Arial" w:cs="Arial"/>
                  <w:sz w:val="22"/>
                  <w:szCs w:val="22"/>
                  <w:lang w:val="pt-BR"/>
                  <w:rPrChange w:id="941" w:author="273776" w:date="2011-06-09T21:06:00Z">
                    <w:rPr>
                      <w:rFonts w:ascii="Arial" w:hAnsi="Arial" w:cs="Arial"/>
                      <w:color w:val="FF00FF"/>
                      <w:sz w:val="22"/>
                      <w:szCs w:val="22"/>
                      <w:shd w:val="clear" w:color="auto" w:fill="FFFF99"/>
                      <w:lang w:val="pt-BR"/>
                    </w:rPr>
                  </w:rPrChange>
                </w:rPr>
                <w:delText>RU1083</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942" w:author="273776" w:date="2011-05-09T15:50:00Z"/>
                <w:rFonts w:ascii="Arial" w:hAnsi="Arial" w:cs="Arial"/>
                <w:vanish w:val="0"/>
                <w:sz w:val="22"/>
                <w:lang w:val="pt-BR"/>
                <w:rPrChange w:id="943" w:author="273776" w:date="2011-06-09T21:06:00Z">
                  <w:rPr>
                    <w:del w:id="944" w:author="273776" w:date="2011-05-09T15:50:00Z"/>
                    <w:rFonts w:ascii="Arial" w:hAnsi="Arial" w:cs="Arial"/>
                    <w:b/>
                    <w:vanish w:val="0"/>
                    <w:sz w:val="22"/>
                    <w:lang w:val="pt-BR"/>
                  </w:rPr>
                </w:rPrChange>
              </w:rPr>
            </w:pPr>
            <w:del w:id="945" w:author="273776" w:date="2011-05-09T15:50:00Z">
              <w:r w:rsidRPr="009910BF">
                <w:rPr>
                  <w:rFonts w:ascii="Arial" w:hAnsi="Arial" w:cs="Arial"/>
                  <w:sz w:val="22"/>
                  <w:szCs w:val="22"/>
                  <w:lang w:val="pt-BR"/>
                  <w:rPrChange w:id="946" w:author="273776" w:date="2011-06-09T21:06:00Z">
                    <w:rPr>
                      <w:rFonts w:ascii="Arial" w:hAnsi="Arial" w:cs="Arial"/>
                      <w:color w:val="FF00FF"/>
                      <w:sz w:val="22"/>
                      <w:szCs w:val="22"/>
                      <w:shd w:val="clear" w:color="auto" w:fill="FFFF99"/>
                      <w:lang w:val="pt-BR"/>
                    </w:rPr>
                  </w:rPrChange>
                </w:rPr>
                <w:delText>Essa funcionalidade deverá estar disponível tanto para os serviços Blackberry BIS como para os serviços Blackberry BES e BIS+BES, sendo possível eleger os perfis de usuário que terão acesso a esta funcionalidade.</w:delText>
              </w:r>
            </w:del>
          </w:p>
        </w:tc>
      </w:tr>
    </w:tbl>
    <w:p w:rsidR="00273DCD" w:rsidRPr="00896E97" w:rsidDel="00080615" w:rsidRDefault="00273DCD" w:rsidP="00042EC1">
      <w:pPr>
        <w:pStyle w:val="Recuodecorpodetexto"/>
        <w:rPr>
          <w:del w:id="947" w:author="273776" w:date="2011-05-09T15:50:00Z"/>
          <w:rFonts w:ascii="Arial" w:hAnsi="Arial" w:cs="Arial"/>
          <w:sz w:val="22"/>
          <w:szCs w:val="22"/>
          <w:lang w:val="pt-BR"/>
        </w:rPr>
      </w:pPr>
    </w:p>
    <w:p w:rsidR="00273DCD" w:rsidRPr="00896E97" w:rsidDel="00080615" w:rsidRDefault="00273DCD" w:rsidP="00042EC1">
      <w:pPr>
        <w:pStyle w:val="Recuodecorpodetexto"/>
        <w:ind w:left="696"/>
        <w:rPr>
          <w:del w:id="948" w:author="273776" w:date="2011-05-09T15:50:00Z"/>
          <w:rFonts w:ascii="Arial" w:hAnsi="Arial" w:cs="Arial"/>
          <w:color w:val="0000FF"/>
          <w:sz w:val="22"/>
          <w:szCs w:val="22"/>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C70F9F">
        <w:trPr>
          <w:del w:id="949" w:author="273776" w:date="2011-05-09T15:50:00Z"/>
        </w:trPr>
        <w:tc>
          <w:tcPr>
            <w:tcW w:w="1980" w:type="dxa"/>
          </w:tcPr>
          <w:p w:rsidR="00273DCD" w:rsidRPr="00896E97" w:rsidDel="00080615" w:rsidRDefault="00010784" w:rsidP="00042EC1">
            <w:pPr>
              <w:pStyle w:val="Recuodecorpodetexto"/>
              <w:rPr>
                <w:del w:id="950" w:author="273776" w:date="2011-05-09T15:50:00Z"/>
                <w:rFonts w:ascii="Arial" w:hAnsi="Arial" w:cs="Arial"/>
                <w:vanish w:val="0"/>
                <w:sz w:val="22"/>
                <w:lang w:val="pt-BR"/>
              </w:rPr>
            </w:pPr>
            <w:del w:id="951" w:author="273776" w:date="2011-05-09T15:50:00Z">
              <w:r>
                <w:rPr>
                  <w:rStyle w:val="Refdecomentrio"/>
                  <w:rFonts w:ascii="Arial" w:hAnsi="Arial" w:cs="Arial"/>
                  <w:sz w:val="22"/>
                  <w:szCs w:val="22"/>
                  <w:lang w:val="pt-BR"/>
                </w:rPr>
                <w:commentReference w:id="952"/>
              </w:r>
              <w:r w:rsidR="009910BF" w:rsidRPr="009910BF">
                <w:rPr>
                  <w:rFonts w:ascii="Arial" w:hAnsi="Arial" w:cs="Arial"/>
                  <w:sz w:val="22"/>
                  <w:szCs w:val="22"/>
                  <w:lang w:val="pt-BR"/>
                  <w:rPrChange w:id="953" w:author="273776" w:date="2011-06-09T21:06:00Z">
                    <w:rPr>
                      <w:rFonts w:ascii="Arial" w:hAnsi="Arial" w:cs="Arial"/>
                      <w:color w:val="FF00FF"/>
                      <w:sz w:val="22"/>
                      <w:szCs w:val="22"/>
                      <w:shd w:val="clear" w:color="auto" w:fill="FFFF99"/>
                      <w:lang w:val="pt-BR"/>
                    </w:rPr>
                  </w:rPrChange>
                </w:rPr>
                <w:delText>RU1084</w:delText>
              </w:r>
            </w:del>
          </w:p>
        </w:tc>
        <w:tc>
          <w:tcPr>
            <w:tcW w:w="7365" w:type="dxa"/>
          </w:tcPr>
          <w:p w:rsidR="00273DCD" w:rsidRPr="00896E97" w:rsidDel="00080615" w:rsidRDefault="009910BF" w:rsidP="007C7E94">
            <w:pPr>
              <w:pStyle w:val="Recuodecorpodetexto"/>
              <w:keepNext/>
              <w:keepLines/>
              <w:pageBreakBefore/>
              <w:numPr>
                <w:ilvl w:val="0"/>
                <w:numId w:val="3"/>
              </w:numPr>
              <w:spacing w:before="480" w:after="120"/>
              <w:outlineLvl w:val="0"/>
              <w:rPr>
                <w:del w:id="954" w:author="273776" w:date="2011-05-09T15:50:00Z"/>
                <w:rFonts w:ascii="Arial" w:hAnsi="Arial" w:cs="Arial"/>
                <w:vanish w:val="0"/>
                <w:sz w:val="22"/>
                <w:lang w:val="pt-BR"/>
                <w:rPrChange w:id="955" w:author="273776" w:date="2011-06-09T21:06:00Z">
                  <w:rPr>
                    <w:del w:id="956" w:author="273776" w:date="2011-05-09T15:50:00Z"/>
                    <w:rFonts w:ascii="Arial" w:hAnsi="Arial" w:cs="Arial"/>
                    <w:b/>
                    <w:vanish w:val="0"/>
                    <w:sz w:val="22"/>
                    <w:lang w:val="pt-BR"/>
                  </w:rPr>
                </w:rPrChange>
              </w:rPr>
            </w:pPr>
            <w:del w:id="957" w:author="273776" w:date="2011-05-09T15:50:00Z">
              <w:r w:rsidRPr="009910BF">
                <w:rPr>
                  <w:rFonts w:ascii="Arial" w:hAnsi="Arial" w:cs="Arial"/>
                  <w:sz w:val="22"/>
                  <w:szCs w:val="22"/>
                  <w:lang w:val="pt-BR"/>
                  <w:rPrChange w:id="958" w:author="273776" w:date="2011-06-09T21:06:00Z">
                    <w:rPr>
                      <w:rFonts w:ascii="Arial" w:hAnsi="Arial" w:cs="Arial"/>
                      <w:color w:val="FF00FF"/>
                      <w:sz w:val="22"/>
                      <w:szCs w:val="22"/>
                      <w:shd w:val="clear" w:color="auto" w:fill="FFFF99"/>
                      <w:lang w:val="pt-BR"/>
                    </w:rPr>
                  </w:rPrChange>
                </w:rPr>
                <w:delText>Deverá estar disponível para consulta pela área de controladoria da Oi contendo a relação de cancelamentos do serviço Blackberry (BIS Absoluto, BIS Completo, BIS Social+Email, BES e BIS+BES) com isenção de multa, contendo as informações referentes ao cancelamento (dentre elas Data da operação, cliente, login do operador e justificativa selecionada).</w:delText>
              </w:r>
            </w:del>
          </w:p>
        </w:tc>
      </w:tr>
    </w:tbl>
    <w:p w:rsidR="00273DCD" w:rsidRPr="00896E97" w:rsidDel="00080615" w:rsidRDefault="00273DCD" w:rsidP="00042EC1">
      <w:pPr>
        <w:pStyle w:val="Recuodecorpodetexto"/>
        <w:rPr>
          <w:del w:id="959" w:author="273776" w:date="2011-05-09T15:50:00Z"/>
          <w:rFonts w:ascii="Arial" w:hAnsi="Arial" w:cs="Arial"/>
          <w:lang w:val="pt-BR"/>
        </w:rPr>
      </w:pPr>
    </w:p>
    <w:p w:rsidR="00273DCD" w:rsidRPr="00896E97" w:rsidDel="00080615" w:rsidRDefault="00273DCD" w:rsidP="00042EC1">
      <w:pPr>
        <w:pStyle w:val="Recuodecorpodetexto"/>
        <w:rPr>
          <w:del w:id="960" w:author="273776" w:date="2011-05-09T15:50:00Z"/>
          <w:rFonts w:ascii="Arial" w:hAnsi="Arial" w:cs="Arial"/>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5E4F93">
        <w:trPr>
          <w:del w:id="961" w:author="273776" w:date="2011-05-09T15:50:00Z"/>
        </w:trPr>
        <w:tc>
          <w:tcPr>
            <w:tcW w:w="1980" w:type="dxa"/>
          </w:tcPr>
          <w:p w:rsidR="00273DCD" w:rsidRPr="00896E97" w:rsidDel="00080615" w:rsidRDefault="00010784" w:rsidP="005E4F93">
            <w:pPr>
              <w:pStyle w:val="Recuodecorpodetexto"/>
              <w:rPr>
                <w:del w:id="962" w:author="273776" w:date="2011-05-09T15:50:00Z"/>
                <w:rFonts w:ascii="Arial" w:hAnsi="Arial" w:cs="Arial"/>
                <w:vanish w:val="0"/>
                <w:sz w:val="22"/>
                <w:lang w:val="pt-BR"/>
              </w:rPr>
            </w:pPr>
            <w:del w:id="963" w:author="273776" w:date="2011-05-09T15:50:00Z">
              <w:r>
                <w:rPr>
                  <w:rStyle w:val="Refdecomentrio"/>
                  <w:rFonts w:ascii="Arial" w:hAnsi="Arial" w:cs="Arial"/>
                  <w:sz w:val="22"/>
                  <w:szCs w:val="22"/>
                  <w:lang w:val="pt-BR"/>
                </w:rPr>
                <w:commentReference w:id="964"/>
              </w:r>
              <w:r w:rsidR="009910BF" w:rsidRPr="009910BF">
                <w:rPr>
                  <w:rFonts w:ascii="Arial" w:hAnsi="Arial" w:cs="Arial"/>
                  <w:sz w:val="22"/>
                  <w:szCs w:val="22"/>
                  <w:lang w:val="pt-BR"/>
                  <w:rPrChange w:id="965" w:author="273776" w:date="2011-06-09T21:06:00Z">
                    <w:rPr>
                      <w:rFonts w:ascii="Arial" w:hAnsi="Arial" w:cs="Arial"/>
                      <w:color w:val="FF00FF"/>
                      <w:sz w:val="22"/>
                      <w:szCs w:val="22"/>
                      <w:shd w:val="clear" w:color="auto" w:fill="FFFF99"/>
                      <w:lang w:val="pt-BR"/>
                    </w:rPr>
                  </w:rPrChange>
                </w:rPr>
                <w:delText>RU1085</w:delText>
              </w:r>
            </w:del>
          </w:p>
        </w:tc>
        <w:tc>
          <w:tcPr>
            <w:tcW w:w="7365" w:type="dxa"/>
          </w:tcPr>
          <w:p w:rsidR="00273DCD" w:rsidRPr="00896E97" w:rsidDel="00080615" w:rsidRDefault="009910BF" w:rsidP="005E4F93">
            <w:pPr>
              <w:pStyle w:val="Recuodecorpodetexto"/>
              <w:keepNext/>
              <w:keepLines/>
              <w:pageBreakBefore/>
              <w:numPr>
                <w:ilvl w:val="0"/>
                <w:numId w:val="3"/>
              </w:numPr>
              <w:spacing w:before="480" w:after="120"/>
              <w:outlineLvl w:val="0"/>
              <w:rPr>
                <w:del w:id="966" w:author="273776" w:date="2011-05-09T15:50:00Z"/>
                <w:rFonts w:ascii="Arial" w:hAnsi="Arial" w:cs="Arial"/>
                <w:vanish w:val="0"/>
                <w:sz w:val="22"/>
                <w:lang w:val="pt-BR"/>
                <w:rPrChange w:id="967" w:author="273776" w:date="2011-06-09T21:06:00Z">
                  <w:rPr>
                    <w:del w:id="968" w:author="273776" w:date="2011-05-09T15:50:00Z"/>
                    <w:rFonts w:ascii="Arial" w:hAnsi="Arial" w:cs="Arial"/>
                    <w:b/>
                    <w:vanish w:val="0"/>
                    <w:sz w:val="22"/>
                    <w:lang w:val="pt-BR"/>
                  </w:rPr>
                </w:rPrChange>
              </w:rPr>
            </w:pPr>
            <w:del w:id="969" w:author="273776" w:date="2011-05-09T15:50:00Z">
              <w:r w:rsidRPr="009910BF">
                <w:rPr>
                  <w:rFonts w:ascii="Arial" w:hAnsi="Arial" w:cs="Arial"/>
                  <w:sz w:val="22"/>
                  <w:szCs w:val="22"/>
                  <w:lang w:val="pt-BR"/>
                  <w:rPrChange w:id="970" w:author="273776" w:date="2011-06-09T21:06:00Z">
                    <w:rPr>
                      <w:rFonts w:ascii="Arial" w:hAnsi="Arial" w:cs="Arial"/>
                      <w:color w:val="FF00FF"/>
                      <w:sz w:val="22"/>
                      <w:szCs w:val="22"/>
                      <w:shd w:val="clear" w:color="auto" w:fill="FFFF99"/>
                      <w:lang w:val="pt-BR"/>
                    </w:rPr>
                  </w:rPrChange>
                </w:rPr>
                <w:delText>As características deverão ter abrangência Nacional (R1, R2 e R3).</w:delText>
              </w:r>
            </w:del>
          </w:p>
        </w:tc>
      </w:tr>
    </w:tbl>
    <w:p w:rsidR="00273DCD" w:rsidRPr="00896E97" w:rsidDel="00080615" w:rsidRDefault="00273DCD" w:rsidP="00042EC1">
      <w:pPr>
        <w:pStyle w:val="Recuodecorpodetexto"/>
        <w:ind w:left="696"/>
        <w:rPr>
          <w:del w:id="971" w:author="273776" w:date="2011-05-09T15:50:00Z"/>
          <w:rFonts w:ascii="Arial" w:hAnsi="Arial" w:cs="Arial"/>
          <w:lang w:val="pt-BR"/>
        </w:rPr>
      </w:pPr>
    </w:p>
    <w:p w:rsidR="00273DCD" w:rsidRPr="00896E97" w:rsidDel="00080615" w:rsidRDefault="00273DCD" w:rsidP="00042EC1">
      <w:pPr>
        <w:pStyle w:val="Recuodecorpodetexto"/>
        <w:ind w:left="696"/>
        <w:rPr>
          <w:del w:id="972" w:author="273776" w:date="2011-05-09T15:50:00Z"/>
          <w:rFonts w:ascii="Arial" w:hAnsi="Arial" w:cs="Arial"/>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5E4F93">
        <w:trPr>
          <w:del w:id="973" w:author="273776" w:date="2011-05-09T15:50:00Z"/>
        </w:trPr>
        <w:tc>
          <w:tcPr>
            <w:tcW w:w="1980" w:type="dxa"/>
          </w:tcPr>
          <w:p w:rsidR="00273DCD" w:rsidRPr="00896E97" w:rsidDel="00080615" w:rsidRDefault="00010784" w:rsidP="005E4F93">
            <w:pPr>
              <w:pStyle w:val="Recuodecorpodetexto"/>
              <w:rPr>
                <w:del w:id="974" w:author="273776" w:date="2011-05-09T15:50:00Z"/>
                <w:rFonts w:ascii="Arial" w:hAnsi="Arial" w:cs="Arial"/>
                <w:vanish w:val="0"/>
                <w:sz w:val="22"/>
                <w:lang w:val="pt-BR"/>
              </w:rPr>
            </w:pPr>
            <w:del w:id="975" w:author="273776" w:date="2011-05-09T15:50:00Z">
              <w:r>
                <w:rPr>
                  <w:rStyle w:val="Refdecomentrio"/>
                  <w:rFonts w:ascii="Arial" w:hAnsi="Arial" w:cs="Arial"/>
                  <w:sz w:val="22"/>
                  <w:szCs w:val="22"/>
                  <w:lang w:val="pt-BR"/>
                </w:rPr>
                <w:commentReference w:id="976"/>
              </w:r>
              <w:r w:rsidR="009910BF" w:rsidRPr="009910BF">
                <w:rPr>
                  <w:rFonts w:ascii="Arial" w:hAnsi="Arial" w:cs="Arial"/>
                  <w:sz w:val="22"/>
                  <w:szCs w:val="22"/>
                  <w:lang w:val="pt-BR"/>
                  <w:rPrChange w:id="977" w:author="273776" w:date="2011-06-09T21:06:00Z">
                    <w:rPr>
                      <w:rFonts w:ascii="Arial" w:hAnsi="Arial" w:cs="Arial"/>
                      <w:color w:val="FF00FF"/>
                      <w:sz w:val="22"/>
                      <w:szCs w:val="22"/>
                      <w:shd w:val="clear" w:color="auto" w:fill="FFFF99"/>
                      <w:lang w:val="pt-BR"/>
                    </w:rPr>
                  </w:rPrChange>
                </w:rPr>
                <w:delText>RU1086</w:delText>
              </w:r>
            </w:del>
          </w:p>
        </w:tc>
        <w:tc>
          <w:tcPr>
            <w:tcW w:w="7365" w:type="dxa"/>
          </w:tcPr>
          <w:p w:rsidR="00273DCD" w:rsidRPr="00896E97" w:rsidDel="00080615" w:rsidRDefault="009910BF" w:rsidP="005E4F93">
            <w:pPr>
              <w:pStyle w:val="Recuodecorpodetexto"/>
              <w:keepNext/>
              <w:keepLines/>
              <w:pageBreakBefore/>
              <w:numPr>
                <w:ilvl w:val="0"/>
                <w:numId w:val="3"/>
              </w:numPr>
              <w:spacing w:before="480" w:after="120"/>
              <w:outlineLvl w:val="0"/>
              <w:rPr>
                <w:del w:id="978" w:author="273776" w:date="2011-05-09T15:50:00Z"/>
                <w:rFonts w:ascii="Arial" w:hAnsi="Arial" w:cs="Arial"/>
                <w:vanish w:val="0"/>
                <w:sz w:val="22"/>
                <w:lang w:val="pt-BR"/>
                <w:rPrChange w:id="979" w:author="273776" w:date="2011-06-09T21:06:00Z">
                  <w:rPr>
                    <w:del w:id="980" w:author="273776" w:date="2011-05-09T15:50:00Z"/>
                    <w:rFonts w:ascii="Arial" w:hAnsi="Arial" w:cs="Arial"/>
                    <w:b/>
                    <w:vanish w:val="0"/>
                    <w:sz w:val="22"/>
                    <w:lang w:val="pt-BR"/>
                  </w:rPr>
                </w:rPrChange>
              </w:rPr>
            </w:pPr>
            <w:del w:id="981" w:author="273776" w:date="2011-05-09T15:50:00Z">
              <w:r w:rsidRPr="009910BF">
                <w:rPr>
                  <w:rFonts w:ascii="Arial" w:hAnsi="Arial" w:cs="Arial"/>
                  <w:sz w:val="22"/>
                  <w:szCs w:val="22"/>
                  <w:lang w:val="pt-BR"/>
                  <w:rPrChange w:id="982" w:author="273776" w:date="2011-06-09T21:06:00Z">
                    <w:rPr>
                      <w:rFonts w:ascii="Arial" w:hAnsi="Arial" w:cs="Arial"/>
                      <w:color w:val="FF00FF"/>
                      <w:sz w:val="22"/>
                      <w:szCs w:val="22"/>
                      <w:shd w:val="clear" w:color="auto" w:fill="FFFF99"/>
                      <w:lang w:val="pt-BR"/>
                    </w:rPr>
                  </w:rPrChange>
                </w:rPr>
                <w:delText>Migrar os clientes do plano BIS ilimitado, existente atualmente para o novo plano Blackberry BIS absoluto, respectivamente para os produtos de seus segmentos (B2B e B2C).</w:delText>
              </w:r>
            </w:del>
          </w:p>
        </w:tc>
      </w:tr>
    </w:tbl>
    <w:p w:rsidR="00273DCD" w:rsidRPr="00896E97" w:rsidDel="00080615" w:rsidRDefault="00273DCD" w:rsidP="00042EC1">
      <w:pPr>
        <w:pStyle w:val="Recuodecorpodetexto"/>
        <w:ind w:left="696"/>
        <w:rPr>
          <w:del w:id="983" w:author="273776" w:date="2011-05-09T15:50:00Z"/>
          <w:rFonts w:ascii="Arial" w:hAnsi="Arial" w:cs="Arial"/>
          <w:lang w:val="pt-BR"/>
        </w:rPr>
      </w:pPr>
    </w:p>
    <w:p w:rsidR="00273DCD" w:rsidRPr="00896E97" w:rsidDel="00080615" w:rsidRDefault="00273DCD" w:rsidP="00042EC1">
      <w:pPr>
        <w:pStyle w:val="Recuodecorpodetexto"/>
        <w:ind w:left="696"/>
        <w:rPr>
          <w:del w:id="984" w:author="273776" w:date="2011-05-09T15:50:00Z"/>
          <w:rFonts w:ascii="Arial" w:hAnsi="Arial" w:cs="Arial"/>
          <w:lang w:val="pt-BR"/>
        </w:rPr>
      </w:pPr>
    </w:p>
    <w:tbl>
      <w:tblPr>
        <w:tblW w:w="934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65"/>
      </w:tblGrid>
      <w:tr w:rsidR="00273DCD" w:rsidRPr="00896E97" w:rsidDel="00080615" w:rsidTr="005E4F93">
        <w:trPr>
          <w:del w:id="985" w:author="273776" w:date="2011-05-09T15:50:00Z"/>
        </w:trPr>
        <w:tc>
          <w:tcPr>
            <w:tcW w:w="1980" w:type="dxa"/>
          </w:tcPr>
          <w:p w:rsidR="00273DCD" w:rsidRPr="00896E97" w:rsidDel="00080615" w:rsidRDefault="00010784" w:rsidP="005E4F93">
            <w:pPr>
              <w:pStyle w:val="Recuodecorpodetexto"/>
              <w:rPr>
                <w:del w:id="986" w:author="273776" w:date="2011-05-09T15:50:00Z"/>
                <w:rFonts w:ascii="Arial" w:hAnsi="Arial" w:cs="Arial"/>
                <w:vanish w:val="0"/>
                <w:sz w:val="22"/>
                <w:lang w:val="pt-BR"/>
              </w:rPr>
            </w:pPr>
            <w:del w:id="987" w:author="273776" w:date="2011-05-09T15:50:00Z">
              <w:r>
                <w:rPr>
                  <w:rStyle w:val="Refdecomentrio"/>
                  <w:rFonts w:ascii="Arial" w:hAnsi="Arial" w:cs="Arial"/>
                  <w:sz w:val="22"/>
                  <w:szCs w:val="22"/>
                  <w:lang w:val="pt-BR"/>
                </w:rPr>
                <w:commentReference w:id="988"/>
              </w:r>
              <w:r w:rsidR="009910BF" w:rsidRPr="009910BF">
                <w:rPr>
                  <w:rFonts w:ascii="Arial" w:hAnsi="Arial" w:cs="Arial"/>
                  <w:sz w:val="22"/>
                  <w:szCs w:val="22"/>
                  <w:lang w:val="pt-BR"/>
                  <w:rPrChange w:id="989" w:author="273776" w:date="2011-06-09T21:06:00Z">
                    <w:rPr>
                      <w:rFonts w:ascii="Arial" w:hAnsi="Arial" w:cs="Arial"/>
                      <w:color w:val="FF00FF"/>
                      <w:sz w:val="22"/>
                      <w:szCs w:val="22"/>
                      <w:shd w:val="clear" w:color="auto" w:fill="FFFF99"/>
                      <w:lang w:val="pt-BR"/>
                    </w:rPr>
                  </w:rPrChange>
                </w:rPr>
                <w:delText>RU1087</w:delText>
              </w:r>
            </w:del>
          </w:p>
        </w:tc>
        <w:tc>
          <w:tcPr>
            <w:tcW w:w="7365" w:type="dxa"/>
          </w:tcPr>
          <w:p w:rsidR="00273DCD" w:rsidRPr="00896E97" w:rsidDel="00080615" w:rsidRDefault="009910BF" w:rsidP="005E4F93">
            <w:pPr>
              <w:pStyle w:val="Recuodecorpodetexto"/>
              <w:keepNext/>
              <w:keepLines/>
              <w:pageBreakBefore/>
              <w:numPr>
                <w:ilvl w:val="0"/>
                <w:numId w:val="3"/>
              </w:numPr>
              <w:spacing w:before="480" w:after="120"/>
              <w:outlineLvl w:val="0"/>
              <w:rPr>
                <w:del w:id="990" w:author="273776" w:date="2011-05-09T15:50:00Z"/>
                <w:rFonts w:ascii="Arial" w:hAnsi="Arial" w:cs="Arial"/>
                <w:vanish w:val="0"/>
                <w:sz w:val="22"/>
                <w:lang w:val="pt-BR"/>
                <w:rPrChange w:id="991" w:author="273776" w:date="2011-06-09T21:06:00Z">
                  <w:rPr>
                    <w:del w:id="992" w:author="273776" w:date="2011-05-09T15:50:00Z"/>
                    <w:rFonts w:ascii="Arial" w:hAnsi="Arial" w:cs="Arial"/>
                    <w:b/>
                    <w:vanish w:val="0"/>
                    <w:sz w:val="22"/>
                    <w:lang w:val="pt-BR"/>
                  </w:rPr>
                </w:rPrChange>
              </w:rPr>
            </w:pPr>
            <w:del w:id="993" w:author="273776" w:date="2011-05-09T15:50:00Z">
              <w:r w:rsidRPr="009910BF">
                <w:rPr>
                  <w:rFonts w:ascii="Arial" w:hAnsi="Arial" w:cs="Arial"/>
                  <w:sz w:val="22"/>
                  <w:szCs w:val="22"/>
                  <w:lang w:val="pt-BR"/>
                  <w:rPrChange w:id="994" w:author="273776" w:date="2011-06-09T21:06:00Z">
                    <w:rPr>
                      <w:rFonts w:ascii="Arial" w:hAnsi="Arial" w:cs="Arial"/>
                      <w:color w:val="FF00FF"/>
                      <w:sz w:val="22"/>
                      <w:szCs w:val="22"/>
                      <w:shd w:val="clear" w:color="auto" w:fill="FFFF99"/>
                      <w:lang w:val="pt-BR"/>
                    </w:rPr>
                  </w:rPrChange>
                </w:rPr>
                <w:delText>Migrar os clientes do plano BES, existente atualmente, para o novo plano Blackberry BES+BIS</w:delText>
              </w:r>
            </w:del>
          </w:p>
        </w:tc>
      </w:tr>
    </w:tbl>
    <w:p w:rsidR="00273DCD" w:rsidRPr="00896E97" w:rsidDel="00080615" w:rsidRDefault="00273DCD" w:rsidP="00042EC1">
      <w:pPr>
        <w:pStyle w:val="Recuodecorpodetexto"/>
        <w:ind w:left="696"/>
        <w:rPr>
          <w:del w:id="995" w:author="273776" w:date="2011-05-09T15:50:00Z"/>
          <w:rFonts w:ascii="Arial" w:hAnsi="Arial" w:cs="Arial"/>
          <w:lang w:val="pt-BR"/>
        </w:rPr>
      </w:pPr>
    </w:p>
    <w:p w:rsidR="00273DCD" w:rsidRPr="00896E97" w:rsidDel="00080615" w:rsidRDefault="00273DCD" w:rsidP="00042EC1">
      <w:pPr>
        <w:pStyle w:val="Recuodecorpodetexto"/>
        <w:ind w:left="696"/>
        <w:rPr>
          <w:del w:id="996" w:author="273776" w:date="2011-05-09T15:50:00Z"/>
          <w:rFonts w:ascii="Arial" w:hAnsi="Arial" w:cs="Arial"/>
          <w:lang w:val="pt-BR"/>
        </w:rPr>
      </w:pPr>
    </w:p>
    <w:p w:rsidR="00273DCD" w:rsidRPr="00896E97" w:rsidDel="00080615" w:rsidRDefault="00273DCD" w:rsidP="00042EC1">
      <w:pPr>
        <w:pStyle w:val="Recuodecorpodetexto"/>
        <w:ind w:left="696"/>
        <w:rPr>
          <w:del w:id="997" w:author="273776" w:date="2011-05-09T15:50:00Z"/>
          <w:rFonts w:ascii="Arial" w:hAnsi="Arial" w:cs="Arial"/>
          <w:lang w:val="pt-BR"/>
        </w:rPr>
      </w:pPr>
    </w:p>
    <w:p w:rsidR="00273DCD" w:rsidRPr="00896E97" w:rsidDel="00080615" w:rsidRDefault="00273DCD" w:rsidP="00042EC1">
      <w:pPr>
        <w:pStyle w:val="Recuodecorpodetexto"/>
        <w:ind w:left="696"/>
        <w:rPr>
          <w:del w:id="998" w:author="273776" w:date="2011-05-09T15:50:00Z"/>
          <w:rFonts w:ascii="Arial" w:hAnsi="Arial" w:cs="Arial"/>
          <w:lang w:val="pt-BR"/>
        </w:rPr>
      </w:pPr>
    </w:p>
    <w:p w:rsidR="00273DCD" w:rsidRPr="00896E97" w:rsidDel="00080615" w:rsidRDefault="009910BF" w:rsidP="00C70F9F">
      <w:pPr>
        <w:ind w:left="720"/>
        <w:jc w:val="both"/>
        <w:rPr>
          <w:del w:id="999" w:author="273776" w:date="2011-05-09T15:50:00Z"/>
          <w:rFonts w:ascii="Arial" w:hAnsi="Arial" w:cs="Arial"/>
          <w:b/>
          <w:sz w:val="28"/>
          <w:szCs w:val="28"/>
          <w:u w:val="single"/>
          <w:lang w:val="pt-BR"/>
        </w:rPr>
      </w:pPr>
      <w:del w:id="1000" w:author="273776" w:date="2011-05-09T15:50:00Z">
        <w:r w:rsidRPr="009910BF">
          <w:rPr>
            <w:rFonts w:ascii="Arial" w:hAnsi="Arial" w:cs="Arial"/>
            <w:b/>
            <w:sz w:val="28"/>
            <w:szCs w:val="28"/>
            <w:u w:val="single"/>
            <w:lang w:val="pt-BR"/>
            <w:rPrChange w:id="1001" w:author="273776" w:date="2011-06-09T21:06:00Z">
              <w:rPr>
                <w:rFonts w:ascii="Arial" w:hAnsi="Arial" w:cs="Arial"/>
                <w:b/>
                <w:color w:val="FF00FF"/>
                <w:sz w:val="28"/>
                <w:szCs w:val="28"/>
                <w:u w:val="single"/>
                <w:shd w:val="clear" w:color="auto" w:fill="FFFF99"/>
                <w:lang w:val="pt-BR"/>
              </w:rPr>
            </w:rPrChange>
          </w:rPr>
          <w:delText>ARBOR</w:delText>
        </w:r>
      </w:del>
    </w:p>
    <w:p w:rsidR="00273DCD" w:rsidRPr="00896E97" w:rsidDel="00080615" w:rsidRDefault="00273DCD" w:rsidP="00C70F9F">
      <w:pPr>
        <w:jc w:val="both"/>
        <w:rPr>
          <w:del w:id="1002" w:author="273776" w:date="2011-05-09T15:50:00Z"/>
          <w:rFonts w:cs="Arial"/>
          <w:b/>
          <w:bCs/>
          <w:iCs/>
          <w:szCs w:val="22"/>
          <w:lang w:val="pt-BR"/>
        </w:rPr>
      </w:pP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5670"/>
        <w:gridCol w:w="1701"/>
      </w:tblGrid>
      <w:tr w:rsidR="00273DCD" w:rsidRPr="00896E97" w:rsidDel="00080615" w:rsidTr="00C70F9F">
        <w:trPr>
          <w:del w:id="1003" w:author="273776" w:date="2011-05-09T15:50:00Z"/>
        </w:trPr>
        <w:tc>
          <w:tcPr>
            <w:tcW w:w="1985" w:type="dxa"/>
            <w:shd w:val="clear" w:color="auto" w:fill="CCCCCC"/>
          </w:tcPr>
          <w:p w:rsidR="00273DCD" w:rsidRPr="00896E97" w:rsidDel="00080615" w:rsidRDefault="009910BF" w:rsidP="00C70F9F">
            <w:pPr>
              <w:pStyle w:val="Corpodetexto2"/>
              <w:jc w:val="center"/>
              <w:rPr>
                <w:del w:id="1004" w:author="273776" w:date="2011-05-09T15:50:00Z"/>
                <w:rFonts w:cs="Arial"/>
                <w:b/>
                <w:bCs/>
                <w:sz w:val="22"/>
                <w:szCs w:val="22"/>
              </w:rPr>
            </w:pPr>
            <w:del w:id="1005" w:author="273776" w:date="2011-05-09T15:50:00Z">
              <w:r w:rsidRPr="009910BF">
                <w:rPr>
                  <w:rFonts w:cs="Arial"/>
                  <w:b/>
                  <w:bCs/>
                  <w:sz w:val="22"/>
                  <w:szCs w:val="22"/>
                  <w:rPrChange w:id="1006" w:author="273776" w:date="2011-06-09T21:06:00Z">
                    <w:rPr>
                      <w:rFonts w:cs="Arial"/>
                      <w:b/>
                      <w:bCs/>
                      <w:color w:val="FF00FF"/>
                      <w:sz w:val="22"/>
                      <w:szCs w:val="22"/>
                      <w:shd w:val="clear" w:color="auto" w:fill="FFFF99"/>
                    </w:rPr>
                  </w:rPrChange>
                </w:rPr>
                <w:delText>Id do Requisito</w:delText>
              </w:r>
            </w:del>
          </w:p>
        </w:tc>
        <w:tc>
          <w:tcPr>
            <w:tcW w:w="5670" w:type="dxa"/>
            <w:shd w:val="clear" w:color="auto" w:fill="CCCCCC"/>
          </w:tcPr>
          <w:p w:rsidR="00273DCD" w:rsidRPr="00896E97" w:rsidDel="00080615" w:rsidRDefault="009910BF" w:rsidP="00C70F9F">
            <w:pPr>
              <w:pStyle w:val="Corpodetexto2"/>
              <w:jc w:val="center"/>
              <w:rPr>
                <w:del w:id="1007" w:author="273776" w:date="2011-05-09T15:50:00Z"/>
                <w:rFonts w:cs="Arial"/>
                <w:b/>
                <w:noProof/>
                <w:sz w:val="22"/>
                <w:szCs w:val="22"/>
              </w:rPr>
            </w:pPr>
            <w:del w:id="1008" w:author="273776" w:date="2011-05-09T15:50:00Z">
              <w:r w:rsidRPr="009910BF">
                <w:rPr>
                  <w:rFonts w:cs="Arial"/>
                  <w:b/>
                  <w:bCs/>
                  <w:sz w:val="22"/>
                  <w:szCs w:val="22"/>
                  <w:rPrChange w:id="1009" w:author="273776" w:date="2011-06-09T21:06:00Z">
                    <w:rPr>
                      <w:rFonts w:cs="Arial"/>
                      <w:b/>
                      <w:bCs/>
                      <w:color w:val="FF00FF"/>
                      <w:sz w:val="22"/>
                      <w:szCs w:val="22"/>
                      <w:shd w:val="clear" w:color="auto" w:fill="FFFF99"/>
                    </w:rPr>
                  </w:rPrChange>
                </w:rPr>
                <w:delText>Texto do Requisito de Negócio</w:delText>
              </w:r>
            </w:del>
          </w:p>
        </w:tc>
        <w:tc>
          <w:tcPr>
            <w:tcW w:w="1701" w:type="dxa"/>
            <w:shd w:val="clear" w:color="auto" w:fill="CCCCCC"/>
          </w:tcPr>
          <w:p w:rsidR="00273DCD" w:rsidRPr="00896E97" w:rsidDel="00080615" w:rsidRDefault="009910BF" w:rsidP="00C70F9F">
            <w:pPr>
              <w:pStyle w:val="Corpodetexto2"/>
              <w:jc w:val="center"/>
              <w:rPr>
                <w:del w:id="1010" w:author="273776" w:date="2011-05-09T15:50:00Z"/>
                <w:rFonts w:cs="Arial"/>
                <w:b/>
                <w:noProof/>
                <w:sz w:val="22"/>
                <w:szCs w:val="22"/>
              </w:rPr>
            </w:pPr>
            <w:del w:id="1011" w:author="273776" w:date="2011-05-09T15:50:00Z">
              <w:r w:rsidRPr="009910BF">
                <w:rPr>
                  <w:rFonts w:cs="Arial"/>
                  <w:b/>
                  <w:bCs/>
                  <w:sz w:val="22"/>
                  <w:szCs w:val="22"/>
                  <w:rPrChange w:id="1012" w:author="273776" w:date="2011-06-09T21:06:00Z">
                    <w:rPr>
                      <w:rFonts w:cs="Arial"/>
                      <w:b/>
                      <w:bCs/>
                      <w:color w:val="FF00FF"/>
                      <w:sz w:val="22"/>
                      <w:szCs w:val="22"/>
                      <w:shd w:val="clear" w:color="auto" w:fill="FFFF99"/>
                    </w:rPr>
                  </w:rPrChange>
                </w:rPr>
                <w:delText>Regras de Negócio</w:delText>
              </w:r>
            </w:del>
          </w:p>
        </w:tc>
      </w:tr>
      <w:tr w:rsidR="00273DCD" w:rsidRPr="00896E97" w:rsidDel="00080615" w:rsidTr="00C70F9F">
        <w:trPr>
          <w:del w:id="1013" w:author="273776" w:date="2011-05-09T15:50:00Z"/>
        </w:trPr>
        <w:tc>
          <w:tcPr>
            <w:tcW w:w="1985" w:type="dxa"/>
          </w:tcPr>
          <w:p w:rsidR="00273DCD" w:rsidRPr="00896E97" w:rsidDel="00080615" w:rsidRDefault="009910BF" w:rsidP="00C70F9F">
            <w:pPr>
              <w:rPr>
                <w:del w:id="1014" w:author="273776" w:date="2011-05-09T15:50:00Z"/>
                <w:rFonts w:ascii="Arial" w:hAnsi="Arial" w:cs="Arial"/>
                <w:noProof/>
                <w:sz w:val="22"/>
                <w:lang w:val="pt-BR"/>
              </w:rPr>
            </w:pPr>
            <w:del w:id="1015" w:author="273776" w:date="2011-05-09T15:50:00Z">
              <w:r w:rsidRPr="009910BF">
                <w:rPr>
                  <w:rFonts w:ascii="Arial" w:hAnsi="Arial" w:cs="Arial"/>
                  <w:sz w:val="22"/>
                  <w:szCs w:val="22"/>
                  <w:lang w:val="pt-BR"/>
                  <w:rPrChange w:id="1016" w:author="273776" w:date="2011-06-09T21:06:00Z">
                    <w:rPr>
                      <w:rFonts w:ascii="Arial" w:hAnsi="Arial" w:cs="Arial"/>
                      <w:color w:val="FF00FF"/>
                      <w:sz w:val="22"/>
                      <w:szCs w:val="22"/>
                      <w:shd w:val="clear" w:color="auto" w:fill="FFFF99"/>
                      <w:lang w:val="pt-BR"/>
                    </w:rPr>
                  </w:rPrChange>
                </w:rPr>
                <w:delText>DRQN01</w:delText>
              </w:r>
            </w:del>
          </w:p>
        </w:tc>
        <w:tc>
          <w:tcPr>
            <w:tcW w:w="5670" w:type="dxa"/>
          </w:tcPr>
          <w:p w:rsidR="00273DCD" w:rsidRPr="00896E97" w:rsidDel="00080615" w:rsidRDefault="009910BF" w:rsidP="00C70F9F">
            <w:pPr>
              <w:pStyle w:val="Cabealho"/>
              <w:ind w:left="0"/>
              <w:outlineLvl w:val="1"/>
              <w:rPr>
                <w:del w:id="1017" w:author="273776" w:date="2011-05-09T15:50:00Z"/>
                <w:rFonts w:cs="Arial"/>
                <w:szCs w:val="22"/>
              </w:rPr>
            </w:pPr>
            <w:del w:id="1018" w:author="273776" w:date="2011-05-09T15:50:00Z">
              <w:r w:rsidRPr="009910BF">
                <w:rPr>
                  <w:rFonts w:cs="Arial"/>
                  <w:szCs w:val="22"/>
                  <w:rPrChange w:id="1019" w:author="273776" w:date="2011-06-09T21:06:00Z">
                    <w:rPr>
                      <w:rFonts w:cs="Arial"/>
                      <w:color w:val="FF00FF"/>
                      <w:sz w:val="16"/>
                      <w:szCs w:val="22"/>
                      <w:shd w:val="clear" w:color="auto" w:fill="FFFF99"/>
                    </w:rPr>
                  </w:rPrChange>
                </w:rPr>
                <w:delText>Tipo de Produto</w:delText>
              </w:r>
            </w:del>
          </w:p>
          <w:p w:rsidR="00273DCD" w:rsidRPr="00896E97" w:rsidDel="00080615" w:rsidRDefault="00273DCD" w:rsidP="00C70F9F">
            <w:pPr>
              <w:rPr>
                <w:del w:id="1020" w:author="273776" w:date="2011-05-09T15:50:00Z"/>
                <w:rFonts w:ascii="Arial" w:hAnsi="Arial" w:cs="Arial"/>
                <w:noProof/>
                <w:sz w:val="22"/>
                <w:lang w:val="pt-BR"/>
              </w:rPr>
            </w:pPr>
          </w:p>
        </w:tc>
        <w:tc>
          <w:tcPr>
            <w:tcW w:w="1701" w:type="dxa"/>
          </w:tcPr>
          <w:p w:rsidR="00273DCD" w:rsidRPr="00896E97" w:rsidDel="00080615" w:rsidRDefault="009910BF" w:rsidP="00C70F9F">
            <w:pPr>
              <w:rPr>
                <w:del w:id="1021" w:author="273776" w:date="2011-05-09T15:50:00Z"/>
                <w:rFonts w:ascii="Arial" w:hAnsi="Arial" w:cs="Arial"/>
                <w:noProof/>
                <w:sz w:val="22"/>
                <w:lang w:val="pt-BR"/>
              </w:rPr>
            </w:pPr>
            <w:del w:id="1022" w:author="273776" w:date="2011-05-09T15:50:00Z">
              <w:r w:rsidRPr="009910BF">
                <w:rPr>
                  <w:rFonts w:ascii="Arial" w:hAnsi="Arial" w:cs="Arial"/>
                  <w:noProof/>
                  <w:sz w:val="22"/>
                  <w:szCs w:val="22"/>
                  <w:lang w:val="pt-BR"/>
                  <w:rPrChange w:id="1023" w:author="273776" w:date="2011-06-09T21:06:00Z">
                    <w:rPr>
                      <w:rFonts w:ascii="Arial" w:hAnsi="Arial" w:cs="Arial"/>
                      <w:noProof/>
                      <w:color w:val="FF00FF"/>
                      <w:sz w:val="22"/>
                      <w:szCs w:val="22"/>
                      <w:shd w:val="clear" w:color="auto" w:fill="FFFF99"/>
                      <w:lang w:val="pt-BR"/>
                    </w:rPr>
                  </w:rPrChange>
                </w:rPr>
                <w:delText>RQN01 ao RQN13</w:delText>
              </w:r>
            </w:del>
          </w:p>
        </w:tc>
      </w:tr>
      <w:tr w:rsidR="00273DCD" w:rsidRPr="00896E97" w:rsidDel="00080615" w:rsidTr="00C70F9F">
        <w:trPr>
          <w:del w:id="1024" w:author="273776" w:date="2011-05-09T15:50:00Z"/>
        </w:trPr>
        <w:tc>
          <w:tcPr>
            <w:tcW w:w="1985" w:type="dxa"/>
          </w:tcPr>
          <w:p w:rsidR="00273DCD" w:rsidRPr="00896E97" w:rsidDel="00080615" w:rsidRDefault="009910BF" w:rsidP="00C70F9F">
            <w:pPr>
              <w:rPr>
                <w:del w:id="1025" w:author="273776" w:date="2011-05-09T15:50:00Z"/>
                <w:rFonts w:ascii="Arial" w:hAnsi="Arial" w:cs="Arial"/>
                <w:noProof/>
                <w:sz w:val="22"/>
                <w:lang w:val="pt-BR"/>
              </w:rPr>
            </w:pPr>
            <w:del w:id="1026" w:author="273776" w:date="2011-05-09T15:50:00Z">
              <w:r w:rsidRPr="009910BF">
                <w:rPr>
                  <w:rFonts w:ascii="Arial" w:hAnsi="Arial" w:cs="Arial"/>
                  <w:sz w:val="22"/>
                  <w:szCs w:val="22"/>
                  <w:lang w:val="pt-BR"/>
                  <w:rPrChange w:id="1027" w:author="273776" w:date="2011-06-09T21:06:00Z">
                    <w:rPr>
                      <w:rFonts w:ascii="Arial" w:hAnsi="Arial" w:cs="Arial"/>
                      <w:color w:val="FF00FF"/>
                      <w:sz w:val="22"/>
                      <w:szCs w:val="22"/>
                      <w:shd w:val="clear" w:color="auto" w:fill="FFFF99"/>
                      <w:lang w:val="pt-BR"/>
                    </w:rPr>
                  </w:rPrChange>
                </w:rPr>
                <w:delText>DRQN03.1</w:delText>
              </w:r>
            </w:del>
          </w:p>
        </w:tc>
        <w:tc>
          <w:tcPr>
            <w:tcW w:w="5670" w:type="dxa"/>
          </w:tcPr>
          <w:p w:rsidR="00273DCD" w:rsidRPr="00896E97" w:rsidDel="00080615" w:rsidRDefault="009910BF" w:rsidP="00C70F9F">
            <w:pPr>
              <w:pStyle w:val="Cabealho"/>
              <w:ind w:left="0"/>
              <w:outlineLvl w:val="1"/>
              <w:rPr>
                <w:del w:id="1028" w:author="273776" w:date="2011-05-09T15:50:00Z"/>
                <w:rFonts w:cs="Arial"/>
                <w:szCs w:val="22"/>
              </w:rPr>
            </w:pPr>
            <w:del w:id="1029" w:author="273776" w:date="2011-05-09T15:50:00Z">
              <w:r w:rsidRPr="009910BF">
                <w:rPr>
                  <w:rFonts w:cs="Arial"/>
                  <w:szCs w:val="22"/>
                  <w:rPrChange w:id="1030" w:author="273776" w:date="2011-06-09T21:06:00Z">
                    <w:rPr>
                      <w:rFonts w:cs="Arial"/>
                      <w:color w:val="FF00FF"/>
                      <w:sz w:val="16"/>
                      <w:szCs w:val="22"/>
                      <w:shd w:val="clear" w:color="auto" w:fill="FFFF99"/>
                    </w:rPr>
                  </w:rPrChange>
                </w:rPr>
                <w:delText>Elegibilidade - Segmentos</w:delText>
              </w:r>
            </w:del>
          </w:p>
        </w:tc>
        <w:tc>
          <w:tcPr>
            <w:tcW w:w="1701" w:type="dxa"/>
          </w:tcPr>
          <w:p w:rsidR="00273DCD" w:rsidRPr="00896E97" w:rsidDel="00080615" w:rsidRDefault="009910BF" w:rsidP="00C70F9F">
            <w:pPr>
              <w:rPr>
                <w:del w:id="1031" w:author="273776" w:date="2011-05-09T15:50:00Z"/>
                <w:rFonts w:ascii="Arial" w:hAnsi="Arial" w:cs="Arial"/>
                <w:noProof/>
                <w:sz w:val="22"/>
                <w:lang w:val="pt-BR"/>
              </w:rPr>
            </w:pPr>
            <w:del w:id="1032" w:author="273776" w:date="2011-05-09T15:50:00Z">
              <w:r w:rsidRPr="009910BF">
                <w:rPr>
                  <w:rFonts w:ascii="Arial" w:hAnsi="Arial" w:cs="Arial"/>
                  <w:noProof/>
                  <w:sz w:val="22"/>
                  <w:szCs w:val="22"/>
                  <w:lang w:val="pt-BR"/>
                  <w:rPrChange w:id="1033" w:author="273776" w:date="2011-06-09T21:06:00Z">
                    <w:rPr>
                      <w:rFonts w:ascii="Arial" w:hAnsi="Arial" w:cs="Arial"/>
                      <w:noProof/>
                      <w:color w:val="FF00FF"/>
                      <w:sz w:val="22"/>
                      <w:szCs w:val="22"/>
                      <w:shd w:val="clear" w:color="auto" w:fill="FFFF99"/>
                      <w:lang w:val="pt-BR"/>
                    </w:rPr>
                  </w:rPrChange>
                </w:rPr>
                <w:delText>RQN15</w:delText>
              </w:r>
            </w:del>
          </w:p>
        </w:tc>
      </w:tr>
      <w:tr w:rsidR="00273DCD" w:rsidRPr="00896E97" w:rsidDel="00080615" w:rsidTr="00C70F9F">
        <w:trPr>
          <w:del w:id="1034" w:author="273776" w:date="2011-05-09T15:50:00Z"/>
        </w:trPr>
        <w:tc>
          <w:tcPr>
            <w:tcW w:w="1985" w:type="dxa"/>
          </w:tcPr>
          <w:p w:rsidR="00273DCD" w:rsidRPr="00896E97" w:rsidDel="00080615" w:rsidRDefault="009910BF" w:rsidP="00C70F9F">
            <w:pPr>
              <w:rPr>
                <w:del w:id="1035" w:author="273776" w:date="2011-05-09T15:50:00Z"/>
                <w:rFonts w:ascii="Arial" w:hAnsi="Arial" w:cs="Arial"/>
                <w:sz w:val="22"/>
                <w:lang w:val="pt-BR"/>
              </w:rPr>
            </w:pPr>
            <w:del w:id="1036" w:author="273776" w:date="2011-05-09T15:50:00Z">
              <w:r w:rsidRPr="009910BF">
                <w:rPr>
                  <w:rFonts w:ascii="Arial" w:hAnsi="Arial" w:cs="Arial"/>
                  <w:sz w:val="22"/>
                  <w:szCs w:val="22"/>
                  <w:lang w:val="pt-BR"/>
                  <w:rPrChange w:id="1037" w:author="273776" w:date="2011-06-09T21:06:00Z">
                    <w:rPr>
                      <w:rFonts w:ascii="Arial" w:hAnsi="Arial" w:cs="Arial"/>
                      <w:color w:val="FF00FF"/>
                      <w:sz w:val="22"/>
                      <w:szCs w:val="22"/>
                      <w:shd w:val="clear" w:color="auto" w:fill="FFFF99"/>
                      <w:lang w:val="pt-BR"/>
                    </w:rPr>
                  </w:rPrChange>
                </w:rPr>
                <w:delText>DRQN03.3</w:delText>
              </w:r>
            </w:del>
          </w:p>
        </w:tc>
        <w:tc>
          <w:tcPr>
            <w:tcW w:w="5670" w:type="dxa"/>
          </w:tcPr>
          <w:p w:rsidR="00273DCD" w:rsidRPr="00896E97" w:rsidDel="00080615" w:rsidRDefault="009910BF" w:rsidP="00C70F9F">
            <w:pPr>
              <w:pStyle w:val="Cabealho"/>
              <w:ind w:left="0"/>
              <w:outlineLvl w:val="1"/>
              <w:rPr>
                <w:del w:id="1038" w:author="273776" w:date="2011-05-09T15:50:00Z"/>
                <w:rFonts w:cs="Arial"/>
                <w:szCs w:val="22"/>
              </w:rPr>
            </w:pPr>
            <w:del w:id="1039" w:author="273776" w:date="2011-05-09T15:50:00Z">
              <w:r w:rsidRPr="009910BF">
                <w:rPr>
                  <w:rFonts w:cs="Arial"/>
                  <w:szCs w:val="22"/>
                  <w:rPrChange w:id="1040" w:author="273776" w:date="2011-06-09T21:06:00Z">
                    <w:rPr>
                      <w:rFonts w:cs="Arial"/>
                      <w:color w:val="FF00FF"/>
                      <w:sz w:val="16"/>
                      <w:szCs w:val="22"/>
                      <w:shd w:val="clear" w:color="auto" w:fill="FFFF99"/>
                    </w:rPr>
                  </w:rPrChange>
                </w:rPr>
                <w:delText>Elegibilidade - Tipo de Oferta</w:delText>
              </w:r>
            </w:del>
          </w:p>
        </w:tc>
        <w:tc>
          <w:tcPr>
            <w:tcW w:w="1701" w:type="dxa"/>
          </w:tcPr>
          <w:p w:rsidR="00273DCD" w:rsidRPr="00896E97" w:rsidDel="00080615" w:rsidRDefault="009910BF" w:rsidP="00C70F9F">
            <w:pPr>
              <w:rPr>
                <w:del w:id="1041" w:author="273776" w:date="2011-05-09T15:50:00Z"/>
                <w:rFonts w:ascii="Arial" w:hAnsi="Arial" w:cs="Arial"/>
                <w:noProof/>
                <w:sz w:val="22"/>
                <w:lang w:val="pt-BR"/>
              </w:rPr>
            </w:pPr>
            <w:del w:id="1042" w:author="273776" w:date="2011-05-09T15:50:00Z">
              <w:r w:rsidRPr="009910BF">
                <w:rPr>
                  <w:rFonts w:ascii="Arial" w:hAnsi="Arial" w:cs="Arial"/>
                  <w:noProof/>
                  <w:sz w:val="22"/>
                  <w:szCs w:val="22"/>
                  <w:lang w:val="pt-BR"/>
                  <w:rPrChange w:id="1043" w:author="273776" w:date="2011-06-09T21:06:00Z">
                    <w:rPr>
                      <w:rFonts w:ascii="Arial" w:hAnsi="Arial" w:cs="Arial"/>
                      <w:noProof/>
                      <w:color w:val="FF00FF"/>
                      <w:sz w:val="22"/>
                      <w:szCs w:val="22"/>
                      <w:shd w:val="clear" w:color="auto" w:fill="FFFF99"/>
                      <w:lang w:val="pt-BR"/>
                    </w:rPr>
                  </w:rPrChange>
                </w:rPr>
                <w:delText>RQN17</w:delText>
              </w:r>
            </w:del>
          </w:p>
        </w:tc>
      </w:tr>
      <w:tr w:rsidR="00273DCD" w:rsidRPr="00896E97" w:rsidDel="00080615" w:rsidTr="00C70F9F">
        <w:trPr>
          <w:del w:id="1044" w:author="273776" w:date="2011-05-09T15:50:00Z"/>
        </w:trPr>
        <w:tc>
          <w:tcPr>
            <w:tcW w:w="1985" w:type="dxa"/>
          </w:tcPr>
          <w:p w:rsidR="00273DCD" w:rsidRPr="00896E97" w:rsidDel="00080615" w:rsidRDefault="009910BF" w:rsidP="00C70F9F">
            <w:pPr>
              <w:rPr>
                <w:del w:id="1045" w:author="273776" w:date="2011-05-09T15:50:00Z"/>
                <w:rFonts w:ascii="Arial" w:hAnsi="Arial" w:cs="Arial"/>
                <w:sz w:val="22"/>
                <w:lang w:val="pt-BR"/>
              </w:rPr>
            </w:pPr>
            <w:del w:id="1046" w:author="273776" w:date="2011-05-09T15:50:00Z">
              <w:r w:rsidRPr="009910BF">
                <w:rPr>
                  <w:rFonts w:ascii="Arial" w:hAnsi="Arial" w:cs="Arial"/>
                  <w:sz w:val="22"/>
                  <w:szCs w:val="22"/>
                  <w:lang w:val="pt-BR"/>
                  <w:rPrChange w:id="1047" w:author="273776" w:date="2011-06-09T21:06:00Z">
                    <w:rPr>
                      <w:rFonts w:ascii="Arial" w:hAnsi="Arial" w:cs="Arial"/>
                      <w:color w:val="FF00FF"/>
                      <w:sz w:val="22"/>
                      <w:szCs w:val="22"/>
                      <w:shd w:val="clear" w:color="auto" w:fill="FFFF99"/>
                      <w:lang w:val="pt-BR"/>
                    </w:rPr>
                  </w:rPrChange>
                </w:rPr>
                <w:delText>DRQN03.4.1</w:delText>
              </w:r>
            </w:del>
          </w:p>
        </w:tc>
        <w:tc>
          <w:tcPr>
            <w:tcW w:w="5670" w:type="dxa"/>
          </w:tcPr>
          <w:p w:rsidR="00273DCD" w:rsidRPr="00896E97" w:rsidDel="00080615" w:rsidRDefault="009910BF" w:rsidP="00C70F9F">
            <w:pPr>
              <w:pStyle w:val="Cabealho"/>
              <w:ind w:left="0"/>
              <w:outlineLvl w:val="1"/>
              <w:rPr>
                <w:del w:id="1048" w:author="273776" w:date="2011-05-09T15:50:00Z"/>
                <w:rFonts w:cs="Arial"/>
                <w:szCs w:val="22"/>
              </w:rPr>
            </w:pPr>
            <w:del w:id="1049" w:author="273776" w:date="2011-05-09T15:50:00Z">
              <w:r w:rsidRPr="009910BF">
                <w:rPr>
                  <w:rFonts w:cs="Arial"/>
                  <w:szCs w:val="22"/>
                  <w:rPrChange w:id="1050" w:author="273776" w:date="2011-06-09T21:06:00Z">
                    <w:rPr>
                      <w:rFonts w:cs="Arial"/>
                      <w:color w:val="FF00FF"/>
                      <w:sz w:val="16"/>
                      <w:szCs w:val="22"/>
                      <w:shd w:val="clear" w:color="auto" w:fill="FFFF99"/>
                    </w:rPr>
                  </w:rPrChange>
                </w:rPr>
                <w:delText>Elegibilidade - Compatibilidade/Incompatibilidade - Produtos</w:delText>
              </w:r>
            </w:del>
          </w:p>
        </w:tc>
        <w:tc>
          <w:tcPr>
            <w:tcW w:w="1701" w:type="dxa"/>
          </w:tcPr>
          <w:p w:rsidR="00273DCD" w:rsidRPr="00896E97" w:rsidDel="00080615" w:rsidRDefault="009910BF" w:rsidP="00C70F9F">
            <w:pPr>
              <w:rPr>
                <w:del w:id="1051" w:author="273776" w:date="2011-05-09T15:50:00Z"/>
                <w:rFonts w:ascii="Arial" w:hAnsi="Arial" w:cs="Arial"/>
                <w:noProof/>
                <w:sz w:val="22"/>
                <w:lang w:val="pt-BR"/>
              </w:rPr>
            </w:pPr>
            <w:del w:id="1052" w:author="273776" w:date="2011-05-09T15:50:00Z">
              <w:r w:rsidRPr="009910BF">
                <w:rPr>
                  <w:rFonts w:ascii="Arial" w:hAnsi="Arial" w:cs="Arial"/>
                  <w:noProof/>
                  <w:sz w:val="22"/>
                  <w:szCs w:val="22"/>
                  <w:lang w:val="pt-BR"/>
                  <w:rPrChange w:id="1053" w:author="273776" w:date="2011-06-09T21:06:00Z">
                    <w:rPr>
                      <w:rFonts w:ascii="Arial" w:hAnsi="Arial" w:cs="Arial"/>
                      <w:noProof/>
                      <w:color w:val="FF00FF"/>
                      <w:sz w:val="22"/>
                      <w:szCs w:val="22"/>
                      <w:shd w:val="clear" w:color="auto" w:fill="FFFF99"/>
                      <w:lang w:val="pt-BR"/>
                    </w:rPr>
                  </w:rPrChange>
                </w:rPr>
                <w:delText>RQN18 ao RQN21</w:delText>
              </w:r>
            </w:del>
          </w:p>
        </w:tc>
      </w:tr>
      <w:tr w:rsidR="00273DCD" w:rsidRPr="00896E97" w:rsidDel="00080615" w:rsidTr="00C70F9F">
        <w:trPr>
          <w:del w:id="1054" w:author="273776" w:date="2011-05-09T15:50:00Z"/>
        </w:trPr>
        <w:tc>
          <w:tcPr>
            <w:tcW w:w="1985" w:type="dxa"/>
          </w:tcPr>
          <w:p w:rsidR="00273DCD" w:rsidRPr="00896E97" w:rsidDel="00080615" w:rsidRDefault="009910BF" w:rsidP="00C70F9F">
            <w:pPr>
              <w:rPr>
                <w:del w:id="1055" w:author="273776" w:date="2011-05-09T15:50:00Z"/>
                <w:rFonts w:ascii="Arial" w:hAnsi="Arial" w:cs="Arial"/>
                <w:sz w:val="22"/>
                <w:lang w:val="pt-BR"/>
              </w:rPr>
            </w:pPr>
            <w:del w:id="1056" w:author="273776" w:date="2011-05-09T15:50:00Z">
              <w:r w:rsidRPr="009910BF">
                <w:rPr>
                  <w:rFonts w:ascii="Arial" w:hAnsi="Arial" w:cs="Arial"/>
                  <w:sz w:val="22"/>
                  <w:szCs w:val="22"/>
                  <w:lang w:val="pt-BR"/>
                  <w:rPrChange w:id="1057" w:author="273776" w:date="2011-06-09T21:06:00Z">
                    <w:rPr>
                      <w:rFonts w:ascii="Arial" w:hAnsi="Arial" w:cs="Arial"/>
                      <w:color w:val="FF00FF"/>
                      <w:sz w:val="22"/>
                      <w:szCs w:val="22"/>
                      <w:shd w:val="clear" w:color="auto" w:fill="FFFF99"/>
                      <w:lang w:val="pt-BR"/>
                    </w:rPr>
                  </w:rPrChange>
                </w:rPr>
                <w:delText>DRQN03.5</w:delText>
              </w:r>
            </w:del>
          </w:p>
        </w:tc>
        <w:tc>
          <w:tcPr>
            <w:tcW w:w="5670" w:type="dxa"/>
          </w:tcPr>
          <w:p w:rsidR="00273DCD" w:rsidRPr="00896E97" w:rsidDel="00080615" w:rsidRDefault="009910BF" w:rsidP="00C70F9F">
            <w:pPr>
              <w:pStyle w:val="Cabealho"/>
              <w:ind w:left="0"/>
              <w:outlineLvl w:val="1"/>
              <w:rPr>
                <w:del w:id="1058" w:author="273776" w:date="2011-05-09T15:50:00Z"/>
                <w:rFonts w:cs="Arial"/>
                <w:szCs w:val="22"/>
              </w:rPr>
            </w:pPr>
            <w:del w:id="1059" w:author="273776" w:date="2011-05-09T15:50:00Z">
              <w:r w:rsidRPr="009910BF">
                <w:rPr>
                  <w:rFonts w:cs="Arial"/>
                  <w:szCs w:val="22"/>
                  <w:rPrChange w:id="1060" w:author="273776" w:date="2011-06-09T21:06:00Z">
                    <w:rPr>
                      <w:rFonts w:cs="Arial"/>
                      <w:color w:val="FF00FF"/>
                      <w:sz w:val="16"/>
                      <w:szCs w:val="22"/>
                      <w:shd w:val="clear" w:color="auto" w:fill="FFFF99"/>
                    </w:rPr>
                  </w:rPrChange>
                </w:rPr>
                <w:delText>Elegibilidade - Categoria</w:delText>
              </w:r>
            </w:del>
          </w:p>
        </w:tc>
        <w:tc>
          <w:tcPr>
            <w:tcW w:w="1701" w:type="dxa"/>
          </w:tcPr>
          <w:p w:rsidR="00273DCD" w:rsidRPr="00896E97" w:rsidDel="00080615" w:rsidRDefault="009910BF" w:rsidP="00C70F9F">
            <w:pPr>
              <w:rPr>
                <w:del w:id="1061" w:author="273776" w:date="2011-05-09T15:50:00Z"/>
                <w:rFonts w:ascii="Arial" w:hAnsi="Arial" w:cs="Arial"/>
                <w:noProof/>
                <w:sz w:val="22"/>
                <w:lang w:val="pt-BR"/>
              </w:rPr>
            </w:pPr>
            <w:del w:id="1062" w:author="273776" w:date="2011-05-09T15:50:00Z">
              <w:r w:rsidRPr="009910BF">
                <w:rPr>
                  <w:rFonts w:ascii="Arial" w:hAnsi="Arial" w:cs="Arial"/>
                  <w:noProof/>
                  <w:sz w:val="22"/>
                  <w:szCs w:val="22"/>
                  <w:lang w:val="pt-BR"/>
                  <w:rPrChange w:id="1063" w:author="273776" w:date="2011-06-09T21:06:00Z">
                    <w:rPr>
                      <w:rFonts w:ascii="Arial" w:hAnsi="Arial" w:cs="Arial"/>
                      <w:noProof/>
                      <w:color w:val="FF00FF"/>
                      <w:sz w:val="22"/>
                      <w:szCs w:val="22"/>
                      <w:shd w:val="clear" w:color="auto" w:fill="FFFF99"/>
                      <w:lang w:val="pt-BR"/>
                    </w:rPr>
                  </w:rPrChange>
                </w:rPr>
                <w:delText>RQN24</w:delText>
              </w:r>
            </w:del>
          </w:p>
        </w:tc>
      </w:tr>
      <w:tr w:rsidR="00273DCD" w:rsidRPr="00896E97" w:rsidDel="00080615" w:rsidTr="00C70F9F">
        <w:trPr>
          <w:del w:id="1064" w:author="273776" w:date="2011-05-09T15:50:00Z"/>
        </w:trPr>
        <w:tc>
          <w:tcPr>
            <w:tcW w:w="1985" w:type="dxa"/>
          </w:tcPr>
          <w:p w:rsidR="00273DCD" w:rsidRPr="00896E97" w:rsidDel="00080615" w:rsidRDefault="009910BF" w:rsidP="00C70F9F">
            <w:pPr>
              <w:rPr>
                <w:del w:id="1065" w:author="273776" w:date="2011-05-09T15:50:00Z"/>
                <w:rFonts w:ascii="Arial" w:hAnsi="Arial" w:cs="Arial"/>
                <w:sz w:val="22"/>
                <w:lang w:val="pt-BR"/>
              </w:rPr>
            </w:pPr>
            <w:del w:id="1066" w:author="273776" w:date="2011-05-09T15:50:00Z">
              <w:r w:rsidRPr="009910BF">
                <w:rPr>
                  <w:rFonts w:ascii="Arial" w:hAnsi="Arial" w:cs="Arial"/>
                  <w:sz w:val="22"/>
                  <w:szCs w:val="22"/>
                  <w:lang w:val="pt-BR"/>
                  <w:rPrChange w:id="1067" w:author="273776" w:date="2011-06-09T21:06:00Z">
                    <w:rPr>
                      <w:rFonts w:ascii="Arial" w:hAnsi="Arial" w:cs="Arial"/>
                      <w:color w:val="FF00FF"/>
                      <w:sz w:val="22"/>
                      <w:szCs w:val="22"/>
                      <w:shd w:val="clear" w:color="auto" w:fill="FFFF99"/>
                      <w:lang w:val="pt-BR"/>
                    </w:rPr>
                  </w:rPrChange>
                </w:rPr>
                <w:delText>DRQN04</w:delText>
              </w:r>
            </w:del>
          </w:p>
        </w:tc>
        <w:tc>
          <w:tcPr>
            <w:tcW w:w="5670" w:type="dxa"/>
          </w:tcPr>
          <w:p w:rsidR="00273DCD" w:rsidRPr="00896E97" w:rsidDel="00080615" w:rsidRDefault="009910BF" w:rsidP="00C70F9F">
            <w:pPr>
              <w:pStyle w:val="Cabealho"/>
              <w:tabs>
                <w:tab w:val="clear" w:pos="4153"/>
                <w:tab w:val="clear" w:pos="8306"/>
              </w:tabs>
              <w:ind w:left="0"/>
              <w:outlineLvl w:val="1"/>
              <w:rPr>
                <w:del w:id="1068" w:author="273776" w:date="2011-05-09T15:50:00Z"/>
                <w:rFonts w:cs="Arial"/>
                <w:szCs w:val="22"/>
              </w:rPr>
            </w:pPr>
            <w:del w:id="1069" w:author="273776" w:date="2011-05-09T15:50:00Z">
              <w:r w:rsidRPr="009910BF">
                <w:rPr>
                  <w:rFonts w:cs="Arial"/>
                  <w:szCs w:val="22"/>
                  <w:rPrChange w:id="1070" w:author="273776" w:date="2011-06-09T21:06:00Z">
                    <w:rPr>
                      <w:rFonts w:cs="Arial"/>
                      <w:color w:val="FF00FF"/>
                      <w:sz w:val="16"/>
                      <w:szCs w:val="22"/>
                      <w:shd w:val="clear" w:color="auto" w:fill="FFFF99"/>
                    </w:rPr>
                  </w:rPrChange>
                </w:rPr>
                <w:delText>Restrições e Permissões (Tipo de Tráfego)</w:delText>
              </w:r>
            </w:del>
          </w:p>
        </w:tc>
        <w:tc>
          <w:tcPr>
            <w:tcW w:w="1701" w:type="dxa"/>
          </w:tcPr>
          <w:p w:rsidR="00273DCD" w:rsidRPr="00896E97" w:rsidDel="00080615" w:rsidRDefault="009910BF" w:rsidP="00C70F9F">
            <w:pPr>
              <w:rPr>
                <w:del w:id="1071" w:author="273776" w:date="2011-05-09T15:50:00Z"/>
                <w:rFonts w:ascii="Arial" w:hAnsi="Arial" w:cs="Arial"/>
                <w:noProof/>
                <w:sz w:val="22"/>
                <w:lang w:val="pt-BR"/>
              </w:rPr>
            </w:pPr>
            <w:del w:id="1072" w:author="273776" w:date="2011-05-09T15:50:00Z">
              <w:r w:rsidRPr="009910BF">
                <w:rPr>
                  <w:rFonts w:ascii="Arial" w:hAnsi="Arial" w:cs="Arial"/>
                  <w:sz w:val="22"/>
                  <w:szCs w:val="22"/>
                  <w:lang w:val="pt-BR"/>
                  <w:rPrChange w:id="1073" w:author="273776" w:date="2011-06-09T21:06:00Z">
                    <w:rPr>
                      <w:rFonts w:ascii="Arial" w:hAnsi="Arial" w:cs="Arial"/>
                      <w:color w:val="FF00FF"/>
                      <w:sz w:val="22"/>
                      <w:szCs w:val="22"/>
                      <w:shd w:val="clear" w:color="auto" w:fill="FFFF99"/>
                      <w:lang w:val="pt-BR"/>
                    </w:rPr>
                  </w:rPrChange>
                </w:rPr>
                <w:delText>RQN26</w:delText>
              </w:r>
            </w:del>
          </w:p>
        </w:tc>
      </w:tr>
      <w:tr w:rsidR="00273DCD" w:rsidRPr="00896E97" w:rsidDel="00080615" w:rsidTr="00C70F9F">
        <w:trPr>
          <w:del w:id="1074" w:author="273776" w:date="2011-05-09T15:50:00Z"/>
        </w:trPr>
        <w:tc>
          <w:tcPr>
            <w:tcW w:w="1985" w:type="dxa"/>
          </w:tcPr>
          <w:p w:rsidR="00273DCD" w:rsidRPr="00896E97" w:rsidDel="00080615" w:rsidRDefault="009910BF" w:rsidP="00C70F9F">
            <w:pPr>
              <w:rPr>
                <w:del w:id="1075" w:author="273776" w:date="2011-05-09T15:50:00Z"/>
                <w:rFonts w:ascii="Arial" w:hAnsi="Arial" w:cs="Arial"/>
                <w:sz w:val="22"/>
                <w:lang w:val="pt-BR"/>
              </w:rPr>
            </w:pPr>
            <w:del w:id="1076" w:author="273776" w:date="2011-05-09T15:50:00Z">
              <w:r w:rsidRPr="009910BF">
                <w:rPr>
                  <w:rFonts w:ascii="Arial" w:hAnsi="Arial" w:cs="Arial"/>
                  <w:sz w:val="22"/>
                  <w:szCs w:val="22"/>
                  <w:lang w:val="pt-BR"/>
                  <w:rPrChange w:id="1077" w:author="273776" w:date="2011-06-09T21:06:00Z">
                    <w:rPr>
                      <w:rFonts w:ascii="Arial" w:hAnsi="Arial" w:cs="Arial"/>
                      <w:color w:val="FF00FF"/>
                      <w:sz w:val="22"/>
                      <w:szCs w:val="22"/>
                      <w:shd w:val="clear" w:color="auto" w:fill="FFFF99"/>
                      <w:lang w:val="pt-BR"/>
                    </w:rPr>
                  </w:rPrChange>
                </w:rPr>
                <w:delText>DRQN07.2</w:delText>
              </w:r>
            </w:del>
          </w:p>
        </w:tc>
        <w:tc>
          <w:tcPr>
            <w:tcW w:w="5670" w:type="dxa"/>
          </w:tcPr>
          <w:p w:rsidR="00273DCD" w:rsidRPr="00896E97" w:rsidDel="00080615" w:rsidRDefault="009910BF" w:rsidP="00C70F9F">
            <w:pPr>
              <w:pStyle w:val="Cabealho"/>
              <w:ind w:left="0"/>
              <w:outlineLvl w:val="1"/>
              <w:rPr>
                <w:del w:id="1078" w:author="273776" w:date="2011-05-09T15:50:00Z"/>
                <w:rFonts w:cs="Arial"/>
                <w:szCs w:val="22"/>
              </w:rPr>
            </w:pPr>
            <w:del w:id="1079" w:author="273776" w:date="2011-05-09T15:50:00Z">
              <w:r w:rsidRPr="009910BF">
                <w:rPr>
                  <w:rFonts w:cs="Arial"/>
                  <w:szCs w:val="22"/>
                  <w:rPrChange w:id="1080" w:author="273776" w:date="2011-06-09T21:06:00Z">
                    <w:rPr>
                      <w:rFonts w:cs="Arial"/>
                      <w:color w:val="FF00FF"/>
                      <w:sz w:val="16"/>
                      <w:szCs w:val="22"/>
                      <w:shd w:val="clear" w:color="auto" w:fill="FFFF99"/>
                    </w:rPr>
                  </w:rPrChange>
                </w:rPr>
                <w:delText>Canais de Vendas – Ferramentas dos Canais</w:delText>
              </w:r>
            </w:del>
          </w:p>
        </w:tc>
        <w:tc>
          <w:tcPr>
            <w:tcW w:w="1701" w:type="dxa"/>
          </w:tcPr>
          <w:p w:rsidR="00273DCD" w:rsidRPr="00896E97" w:rsidDel="00080615" w:rsidRDefault="009910BF" w:rsidP="00C70F9F">
            <w:pPr>
              <w:rPr>
                <w:del w:id="1081" w:author="273776" w:date="2011-05-09T15:50:00Z"/>
                <w:rFonts w:ascii="Arial" w:hAnsi="Arial" w:cs="Arial"/>
                <w:noProof/>
                <w:sz w:val="22"/>
                <w:lang w:val="pt-BR"/>
              </w:rPr>
            </w:pPr>
            <w:del w:id="1082" w:author="273776" w:date="2011-05-09T15:50:00Z">
              <w:r w:rsidRPr="009910BF">
                <w:rPr>
                  <w:rFonts w:ascii="Arial" w:hAnsi="Arial" w:cs="Arial"/>
                  <w:noProof/>
                  <w:sz w:val="22"/>
                  <w:szCs w:val="22"/>
                  <w:lang w:val="pt-BR"/>
                  <w:rPrChange w:id="1083" w:author="273776" w:date="2011-06-09T21:06:00Z">
                    <w:rPr>
                      <w:rFonts w:ascii="Arial" w:hAnsi="Arial" w:cs="Arial"/>
                      <w:noProof/>
                      <w:color w:val="FF00FF"/>
                      <w:sz w:val="22"/>
                      <w:szCs w:val="22"/>
                      <w:shd w:val="clear" w:color="auto" w:fill="FFFF99"/>
                      <w:lang w:val="pt-BR"/>
                    </w:rPr>
                  </w:rPrChange>
                </w:rPr>
                <w:delText>RQN30</w:delText>
              </w:r>
            </w:del>
          </w:p>
        </w:tc>
      </w:tr>
      <w:tr w:rsidR="00273DCD" w:rsidRPr="00896E97" w:rsidDel="00080615" w:rsidTr="00C70F9F">
        <w:trPr>
          <w:del w:id="1084" w:author="273776" w:date="2011-05-09T15:50:00Z"/>
        </w:trPr>
        <w:tc>
          <w:tcPr>
            <w:tcW w:w="1985" w:type="dxa"/>
          </w:tcPr>
          <w:p w:rsidR="00273DCD" w:rsidRPr="00896E97" w:rsidDel="00080615" w:rsidRDefault="009910BF" w:rsidP="00C70F9F">
            <w:pPr>
              <w:rPr>
                <w:del w:id="1085" w:author="273776" w:date="2011-05-09T15:50:00Z"/>
                <w:rFonts w:ascii="Arial" w:hAnsi="Arial" w:cs="Arial"/>
                <w:sz w:val="22"/>
                <w:lang w:val="pt-BR"/>
              </w:rPr>
            </w:pPr>
            <w:del w:id="1086" w:author="273776" w:date="2011-05-09T15:50:00Z">
              <w:r w:rsidRPr="009910BF">
                <w:rPr>
                  <w:rFonts w:ascii="Arial" w:hAnsi="Arial" w:cs="Arial"/>
                  <w:sz w:val="22"/>
                  <w:szCs w:val="22"/>
                  <w:lang w:val="pt-BR"/>
                  <w:rPrChange w:id="1087" w:author="273776" w:date="2011-06-09T21:06:00Z">
                    <w:rPr>
                      <w:rFonts w:ascii="Arial" w:hAnsi="Arial" w:cs="Arial"/>
                      <w:color w:val="FF00FF"/>
                      <w:sz w:val="22"/>
                      <w:szCs w:val="22"/>
                      <w:shd w:val="clear" w:color="auto" w:fill="FFFF99"/>
                      <w:lang w:val="pt-BR"/>
                    </w:rPr>
                  </w:rPrChange>
                </w:rPr>
                <w:delText>DRQN13</w:delText>
              </w:r>
            </w:del>
          </w:p>
        </w:tc>
        <w:tc>
          <w:tcPr>
            <w:tcW w:w="5670" w:type="dxa"/>
          </w:tcPr>
          <w:p w:rsidR="00273DCD" w:rsidRPr="00896E97" w:rsidDel="00080615" w:rsidRDefault="009910BF" w:rsidP="00C70F9F">
            <w:pPr>
              <w:pStyle w:val="Cabealho"/>
              <w:tabs>
                <w:tab w:val="clear" w:pos="4153"/>
                <w:tab w:val="clear" w:pos="8306"/>
              </w:tabs>
              <w:ind w:left="0"/>
              <w:outlineLvl w:val="1"/>
              <w:rPr>
                <w:del w:id="1088" w:author="273776" w:date="2011-05-09T15:50:00Z"/>
                <w:rFonts w:cs="Arial"/>
                <w:szCs w:val="22"/>
              </w:rPr>
            </w:pPr>
            <w:del w:id="1089" w:author="273776" w:date="2011-05-09T15:50:00Z">
              <w:r w:rsidRPr="009910BF">
                <w:rPr>
                  <w:rFonts w:cs="Arial"/>
                  <w:szCs w:val="22"/>
                  <w:rPrChange w:id="1090" w:author="273776" w:date="2011-06-09T21:06:00Z">
                    <w:rPr>
                      <w:rFonts w:cs="Arial"/>
                      <w:color w:val="FF00FF"/>
                      <w:sz w:val="16"/>
                      <w:szCs w:val="22"/>
                      <w:shd w:val="clear" w:color="auto" w:fill="FFFF99"/>
                    </w:rPr>
                  </w:rPrChange>
                </w:rPr>
                <w:delText>Benefícios de Campanha / Mecânica da Oferta</w:delText>
              </w:r>
            </w:del>
          </w:p>
          <w:p w:rsidR="00273DCD" w:rsidRPr="00896E97" w:rsidDel="00080615" w:rsidRDefault="00273DCD" w:rsidP="00C70F9F">
            <w:pPr>
              <w:pStyle w:val="Cabealho"/>
              <w:ind w:left="0"/>
              <w:outlineLvl w:val="1"/>
              <w:rPr>
                <w:del w:id="1091" w:author="273776" w:date="2011-05-09T15:50:00Z"/>
                <w:rFonts w:cs="Arial"/>
                <w:szCs w:val="22"/>
              </w:rPr>
            </w:pPr>
          </w:p>
        </w:tc>
        <w:tc>
          <w:tcPr>
            <w:tcW w:w="1701" w:type="dxa"/>
          </w:tcPr>
          <w:p w:rsidR="00273DCD" w:rsidRPr="00896E97" w:rsidDel="00080615" w:rsidRDefault="009910BF" w:rsidP="00C70F9F">
            <w:pPr>
              <w:rPr>
                <w:del w:id="1092" w:author="273776" w:date="2011-05-09T15:50:00Z"/>
                <w:rFonts w:ascii="Arial" w:hAnsi="Arial" w:cs="Arial"/>
                <w:noProof/>
                <w:sz w:val="22"/>
                <w:lang w:val="pt-BR"/>
              </w:rPr>
            </w:pPr>
            <w:del w:id="1093" w:author="273776" w:date="2011-05-09T15:50:00Z">
              <w:r w:rsidRPr="009910BF">
                <w:rPr>
                  <w:rFonts w:ascii="Arial" w:hAnsi="Arial" w:cs="Arial"/>
                  <w:sz w:val="22"/>
                  <w:szCs w:val="22"/>
                  <w:lang w:val="pt-BR"/>
                  <w:rPrChange w:id="1094" w:author="273776" w:date="2011-06-09T21:06:00Z">
                    <w:rPr>
                      <w:rFonts w:ascii="Arial" w:hAnsi="Arial" w:cs="Arial"/>
                      <w:color w:val="FF00FF"/>
                      <w:sz w:val="22"/>
                      <w:szCs w:val="22"/>
                      <w:shd w:val="clear" w:color="auto" w:fill="FFFF99"/>
                      <w:lang w:val="pt-BR"/>
                    </w:rPr>
                  </w:rPrChange>
                </w:rPr>
                <w:delText>RQN36 ao RQN46</w:delText>
              </w:r>
            </w:del>
          </w:p>
        </w:tc>
      </w:tr>
      <w:tr w:rsidR="00273DCD" w:rsidRPr="00896E97" w:rsidDel="00080615" w:rsidTr="00C70F9F">
        <w:trPr>
          <w:del w:id="1095" w:author="273776" w:date="2011-05-09T15:50:00Z"/>
        </w:trPr>
        <w:tc>
          <w:tcPr>
            <w:tcW w:w="1985" w:type="dxa"/>
          </w:tcPr>
          <w:p w:rsidR="00273DCD" w:rsidRPr="00896E97" w:rsidDel="00080615" w:rsidRDefault="009910BF" w:rsidP="00C70F9F">
            <w:pPr>
              <w:rPr>
                <w:del w:id="1096" w:author="273776" w:date="2011-05-09T15:50:00Z"/>
                <w:rFonts w:ascii="Arial" w:hAnsi="Arial" w:cs="Arial"/>
                <w:sz w:val="22"/>
                <w:lang w:val="pt-BR"/>
              </w:rPr>
            </w:pPr>
            <w:del w:id="1097" w:author="273776" w:date="2011-05-09T15:50:00Z">
              <w:r w:rsidRPr="009910BF">
                <w:rPr>
                  <w:rFonts w:ascii="Arial" w:hAnsi="Arial" w:cs="Arial"/>
                  <w:sz w:val="22"/>
                  <w:szCs w:val="22"/>
                  <w:lang w:val="pt-BR"/>
                  <w:rPrChange w:id="1098" w:author="273776" w:date="2011-06-09T21:06:00Z">
                    <w:rPr>
                      <w:rFonts w:ascii="Arial" w:hAnsi="Arial" w:cs="Arial"/>
                      <w:color w:val="FF00FF"/>
                      <w:sz w:val="22"/>
                      <w:szCs w:val="22"/>
                      <w:shd w:val="clear" w:color="auto" w:fill="FFFF99"/>
                      <w:lang w:val="pt-BR"/>
                    </w:rPr>
                  </w:rPrChange>
                </w:rPr>
                <w:delText>DRQN39.1</w:delText>
              </w:r>
            </w:del>
          </w:p>
        </w:tc>
        <w:tc>
          <w:tcPr>
            <w:tcW w:w="5670" w:type="dxa"/>
          </w:tcPr>
          <w:p w:rsidR="00273DCD" w:rsidRPr="00896E97" w:rsidDel="00080615" w:rsidRDefault="009910BF" w:rsidP="00C70F9F">
            <w:pPr>
              <w:pStyle w:val="Cabealho"/>
              <w:ind w:left="0"/>
              <w:outlineLvl w:val="1"/>
              <w:rPr>
                <w:del w:id="1099" w:author="273776" w:date="2011-05-09T15:50:00Z"/>
                <w:rFonts w:cs="Arial"/>
                <w:szCs w:val="22"/>
              </w:rPr>
            </w:pPr>
            <w:del w:id="1100" w:author="273776" w:date="2011-05-09T15:50:00Z">
              <w:r w:rsidRPr="009910BF">
                <w:rPr>
                  <w:rFonts w:cs="Arial"/>
                  <w:szCs w:val="22"/>
                  <w:rPrChange w:id="1101" w:author="273776" w:date="2011-06-09T21:06:00Z">
                    <w:rPr>
                      <w:rFonts w:cs="Arial"/>
                      <w:color w:val="FF00FF"/>
                      <w:sz w:val="16"/>
                      <w:szCs w:val="22"/>
                      <w:shd w:val="clear" w:color="auto" w:fill="FFFF99"/>
                    </w:rPr>
                  </w:rPrChange>
                </w:rPr>
                <w:delText>Tarifação – Configuração de Preço</w:delText>
              </w:r>
            </w:del>
          </w:p>
        </w:tc>
        <w:tc>
          <w:tcPr>
            <w:tcW w:w="1701" w:type="dxa"/>
          </w:tcPr>
          <w:p w:rsidR="00273DCD" w:rsidRPr="00896E97" w:rsidDel="00080615" w:rsidRDefault="009910BF" w:rsidP="00C70F9F">
            <w:pPr>
              <w:rPr>
                <w:del w:id="1102" w:author="273776" w:date="2011-05-09T15:50:00Z"/>
                <w:rFonts w:ascii="Arial" w:hAnsi="Arial" w:cs="Arial"/>
                <w:noProof/>
                <w:sz w:val="22"/>
                <w:lang w:val="pt-BR"/>
              </w:rPr>
            </w:pPr>
            <w:del w:id="1103" w:author="273776" w:date="2011-05-09T15:50:00Z">
              <w:r w:rsidRPr="009910BF">
                <w:rPr>
                  <w:rFonts w:ascii="Arial" w:hAnsi="Arial" w:cs="Arial"/>
                  <w:noProof/>
                  <w:sz w:val="22"/>
                  <w:szCs w:val="22"/>
                  <w:lang w:val="pt-BR"/>
                  <w:rPrChange w:id="1104" w:author="273776" w:date="2011-06-09T21:06:00Z">
                    <w:rPr>
                      <w:rFonts w:ascii="Arial" w:hAnsi="Arial" w:cs="Arial"/>
                      <w:noProof/>
                      <w:color w:val="FF00FF"/>
                      <w:sz w:val="22"/>
                      <w:szCs w:val="22"/>
                      <w:shd w:val="clear" w:color="auto" w:fill="FFFF99"/>
                      <w:lang w:val="pt-BR"/>
                    </w:rPr>
                  </w:rPrChange>
                </w:rPr>
                <w:delText>RQN84 e RQN85</w:delText>
              </w:r>
            </w:del>
          </w:p>
        </w:tc>
      </w:tr>
      <w:tr w:rsidR="00273DCD" w:rsidRPr="00896E97" w:rsidDel="00080615" w:rsidTr="00C70F9F">
        <w:trPr>
          <w:del w:id="1105" w:author="273776" w:date="2011-05-09T15:50:00Z"/>
        </w:trPr>
        <w:tc>
          <w:tcPr>
            <w:tcW w:w="1985" w:type="dxa"/>
          </w:tcPr>
          <w:p w:rsidR="00273DCD" w:rsidRPr="00896E97" w:rsidDel="00080615" w:rsidRDefault="009910BF" w:rsidP="00C70F9F">
            <w:pPr>
              <w:rPr>
                <w:del w:id="1106" w:author="273776" w:date="2011-05-09T15:50:00Z"/>
                <w:rFonts w:ascii="Arial" w:hAnsi="Arial" w:cs="Arial"/>
                <w:sz w:val="22"/>
                <w:lang w:val="pt-BR"/>
              </w:rPr>
            </w:pPr>
            <w:del w:id="1107" w:author="273776" w:date="2011-05-09T15:50:00Z">
              <w:r w:rsidRPr="009910BF">
                <w:rPr>
                  <w:rFonts w:ascii="Arial" w:hAnsi="Arial" w:cs="Arial"/>
                  <w:sz w:val="22"/>
                  <w:szCs w:val="22"/>
                  <w:lang w:val="pt-BR"/>
                  <w:rPrChange w:id="1108" w:author="273776" w:date="2011-06-09T21:06:00Z">
                    <w:rPr>
                      <w:rFonts w:ascii="Arial" w:hAnsi="Arial" w:cs="Arial"/>
                      <w:color w:val="FF00FF"/>
                      <w:sz w:val="22"/>
                      <w:szCs w:val="22"/>
                      <w:shd w:val="clear" w:color="auto" w:fill="FFFF99"/>
                      <w:lang w:val="pt-BR"/>
                    </w:rPr>
                  </w:rPrChange>
                </w:rPr>
                <w:delText>DRQN39.2</w:delText>
              </w:r>
            </w:del>
          </w:p>
        </w:tc>
        <w:tc>
          <w:tcPr>
            <w:tcW w:w="5670" w:type="dxa"/>
          </w:tcPr>
          <w:p w:rsidR="00273DCD" w:rsidRPr="00896E97" w:rsidDel="00080615" w:rsidRDefault="009910BF" w:rsidP="00C70F9F">
            <w:pPr>
              <w:pStyle w:val="Cabealho"/>
              <w:ind w:left="0"/>
              <w:outlineLvl w:val="1"/>
              <w:rPr>
                <w:del w:id="1109" w:author="273776" w:date="2011-05-09T15:50:00Z"/>
                <w:rFonts w:cs="Arial"/>
                <w:szCs w:val="22"/>
              </w:rPr>
            </w:pPr>
            <w:del w:id="1110" w:author="273776" w:date="2011-05-09T15:50:00Z">
              <w:r w:rsidRPr="009910BF">
                <w:rPr>
                  <w:rFonts w:cs="Arial"/>
                  <w:szCs w:val="22"/>
                  <w:rPrChange w:id="1111" w:author="273776" w:date="2011-06-09T21:06:00Z">
                    <w:rPr>
                      <w:rFonts w:cs="Arial"/>
                      <w:color w:val="FF00FF"/>
                      <w:sz w:val="16"/>
                      <w:szCs w:val="22"/>
                      <w:shd w:val="clear" w:color="auto" w:fill="FFFF99"/>
                    </w:rPr>
                  </w:rPrChange>
                </w:rPr>
                <w:delText>Tarifação – Regras de Retarifação</w:delText>
              </w:r>
            </w:del>
          </w:p>
        </w:tc>
        <w:tc>
          <w:tcPr>
            <w:tcW w:w="1701" w:type="dxa"/>
          </w:tcPr>
          <w:p w:rsidR="00273DCD" w:rsidRPr="00896E97" w:rsidDel="00080615" w:rsidRDefault="009910BF" w:rsidP="00C70F9F">
            <w:pPr>
              <w:rPr>
                <w:del w:id="1112" w:author="273776" w:date="2011-05-09T15:50:00Z"/>
                <w:rFonts w:ascii="Arial" w:hAnsi="Arial" w:cs="Arial"/>
                <w:noProof/>
                <w:sz w:val="22"/>
                <w:lang w:val="pt-BR"/>
              </w:rPr>
            </w:pPr>
            <w:del w:id="1113" w:author="273776" w:date="2011-05-09T15:50:00Z">
              <w:r w:rsidRPr="009910BF">
                <w:rPr>
                  <w:rFonts w:ascii="Arial" w:hAnsi="Arial" w:cs="Arial"/>
                  <w:noProof/>
                  <w:sz w:val="22"/>
                  <w:szCs w:val="22"/>
                  <w:lang w:val="pt-BR"/>
                  <w:rPrChange w:id="1114" w:author="273776" w:date="2011-06-09T21:06:00Z">
                    <w:rPr>
                      <w:rFonts w:ascii="Arial" w:hAnsi="Arial" w:cs="Arial"/>
                      <w:noProof/>
                      <w:color w:val="FF00FF"/>
                      <w:sz w:val="22"/>
                      <w:szCs w:val="22"/>
                      <w:shd w:val="clear" w:color="auto" w:fill="FFFF99"/>
                      <w:lang w:val="pt-BR"/>
                    </w:rPr>
                  </w:rPrChange>
                </w:rPr>
                <w:delText>RQN86</w:delText>
              </w:r>
            </w:del>
          </w:p>
        </w:tc>
      </w:tr>
      <w:tr w:rsidR="00273DCD" w:rsidRPr="00896E97" w:rsidDel="00080615" w:rsidTr="00C70F9F">
        <w:trPr>
          <w:del w:id="1115" w:author="273776" w:date="2011-05-09T15:50:00Z"/>
        </w:trPr>
        <w:tc>
          <w:tcPr>
            <w:tcW w:w="1985" w:type="dxa"/>
          </w:tcPr>
          <w:p w:rsidR="00273DCD" w:rsidRPr="00896E97" w:rsidDel="00080615" w:rsidRDefault="009910BF" w:rsidP="00C70F9F">
            <w:pPr>
              <w:rPr>
                <w:del w:id="1116" w:author="273776" w:date="2011-05-09T15:50:00Z"/>
                <w:rFonts w:ascii="Arial" w:hAnsi="Arial" w:cs="Arial"/>
                <w:sz w:val="22"/>
                <w:lang w:val="pt-BR"/>
              </w:rPr>
            </w:pPr>
            <w:del w:id="1117" w:author="273776" w:date="2011-05-09T15:50:00Z">
              <w:r w:rsidRPr="009910BF">
                <w:rPr>
                  <w:rFonts w:ascii="Arial" w:hAnsi="Arial" w:cs="Arial"/>
                  <w:sz w:val="22"/>
                  <w:szCs w:val="22"/>
                  <w:lang w:val="pt-BR"/>
                  <w:rPrChange w:id="1118" w:author="273776" w:date="2011-06-09T21:06:00Z">
                    <w:rPr>
                      <w:rFonts w:ascii="Arial" w:hAnsi="Arial" w:cs="Arial"/>
                      <w:color w:val="FF00FF"/>
                      <w:sz w:val="22"/>
                      <w:szCs w:val="22"/>
                      <w:shd w:val="clear" w:color="auto" w:fill="FFFF99"/>
                      <w:lang w:val="pt-BR"/>
                    </w:rPr>
                  </w:rPrChange>
                </w:rPr>
                <w:delText>DRQN41.2</w:delText>
              </w:r>
            </w:del>
          </w:p>
        </w:tc>
        <w:tc>
          <w:tcPr>
            <w:tcW w:w="5670" w:type="dxa"/>
          </w:tcPr>
          <w:p w:rsidR="00273DCD" w:rsidRPr="00896E97" w:rsidDel="00080615" w:rsidRDefault="009910BF" w:rsidP="00C70F9F">
            <w:pPr>
              <w:pStyle w:val="Cabealho"/>
              <w:tabs>
                <w:tab w:val="clear" w:pos="4153"/>
                <w:tab w:val="clear" w:pos="8306"/>
              </w:tabs>
              <w:ind w:left="0"/>
              <w:outlineLvl w:val="1"/>
              <w:rPr>
                <w:del w:id="1119" w:author="273776" w:date="2011-05-09T15:50:00Z"/>
                <w:rFonts w:cs="Arial"/>
                <w:szCs w:val="22"/>
              </w:rPr>
            </w:pPr>
            <w:del w:id="1120" w:author="273776" w:date="2011-05-09T15:50:00Z">
              <w:r w:rsidRPr="009910BF">
                <w:rPr>
                  <w:rFonts w:cs="Arial"/>
                  <w:szCs w:val="22"/>
                  <w:rPrChange w:id="1121" w:author="273776" w:date="2011-06-09T21:06:00Z">
                    <w:rPr>
                      <w:rFonts w:cs="Arial"/>
                      <w:color w:val="FF00FF"/>
                      <w:sz w:val="16"/>
                      <w:szCs w:val="22"/>
                      <w:shd w:val="clear" w:color="auto" w:fill="FFFF99"/>
                    </w:rPr>
                  </w:rPrChange>
                </w:rPr>
                <w:delText xml:space="preserve">Faturamento - </w:delText>
              </w:r>
              <w:bookmarkStart w:id="1122" w:name="_Toc259438961"/>
              <w:r w:rsidRPr="009910BF">
                <w:rPr>
                  <w:rFonts w:cs="Arial"/>
                  <w:szCs w:val="22"/>
                  <w:rPrChange w:id="1123" w:author="273776" w:date="2011-06-09T21:06:00Z">
                    <w:rPr>
                      <w:rFonts w:cs="Arial"/>
                      <w:color w:val="FF00FF"/>
                      <w:sz w:val="16"/>
                      <w:szCs w:val="22"/>
                      <w:shd w:val="clear" w:color="auto" w:fill="FFFF99"/>
                    </w:rPr>
                  </w:rPrChange>
                </w:rPr>
                <w:delText>Itens de Faturamento, Contabilidade, Fiscal e Tributário</w:delText>
              </w:r>
              <w:bookmarkEnd w:id="1122"/>
              <w:r w:rsidRPr="009910BF">
                <w:rPr>
                  <w:rFonts w:cs="Arial"/>
                  <w:szCs w:val="22"/>
                  <w:rPrChange w:id="1124" w:author="273776" w:date="2011-06-09T21:06:00Z">
                    <w:rPr>
                      <w:rFonts w:cs="Arial"/>
                      <w:color w:val="FF00FF"/>
                      <w:sz w:val="16"/>
                      <w:szCs w:val="22"/>
                      <w:shd w:val="clear" w:color="auto" w:fill="FFFF99"/>
                    </w:rPr>
                  </w:rPrChange>
                </w:rPr>
                <w:delText xml:space="preserve">  </w:delText>
              </w:r>
            </w:del>
          </w:p>
          <w:p w:rsidR="00273DCD" w:rsidRPr="00896E97" w:rsidDel="00080615" w:rsidRDefault="00273DCD" w:rsidP="00C70F9F">
            <w:pPr>
              <w:pStyle w:val="Cabealho"/>
              <w:ind w:left="0"/>
              <w:outlineLvl w:val="1"/>
              <w:rPr>
                <w:del w:id="1125" w:author="273776" w:date="2011-05-09T15:50:00Z"/>
                <w:rFonts w:cs="Arial"/>
                <w:szCs w:val="22"/>
              </w:rPr>
            </w:pPr>
          </w:p>
        </w:tc>
        <w:tc>
          <w:tcPr>
            <w:tcW w:w="1701" w:type="dxa"/>
          </w:tcPr>
          <w:p w:rsidR="00273DCD" w:rsidRPr="00896E97" w:rsidDel="00080615" w:rsidRDefault="009910BF" w:rsidP="00C70F9F">
            <w:pPr>
              <w:rPr>
                <w:del w:id="1126" w:author="273776" w:date="2011-05-09T15:50:00Z"/>
                <w:rFonts w:ascii="Arial" w:hAnsi="Arial" w:cs="Arial"/>
                <w:noProof/>
                <w:sz w:val="22"/>
                <w:lang w:val="pt-BR"/>
              </w:rPr>
            </w:pPr>
            <w:del w:id="1127" w:author="273776" w:date="2011-05-09T15:50:00Z">
              <w:r w:rsidRPr="009910BF">
                <w:rPr>
                  <w:rFonts w:ascii="Arial" w:hAnsi="Arial" w:cs="Arial"/>
                  <w:noProof/>
                  <w:sz w:val="22"/>
                  <w:szCs w:val="22"/>
                  <w:lang w:val="pt-BR"/>
                  <w:rPrChange w:id="1128" w:author="273776" w:date="2011-06-09T21:06:00Z">
                    <w:rPr>
                      <w:rFonts w:ascii="Arial" w:hAnsi="Arial" w:cs="Arial"/>
                      <w:noProof/>
                      <w:color w:val="FF00FF"/>
                      <w:sz w:val="22"/>
                      <w:szCs w:val="22"/>
                      <w:shd w:val="clear" w:color="auto" w:fill="FFFF99"/>
                      <w:lang w:val="pt-BR"/>
                    </w:rPr>
                  </w:rPrChange>
                </w:rPr>
                <w:delText>RQN89 ao RQN93</w:delText>
              </w:r>
            </w:del>
          </w:p>
        </w:tc>
      </w:tr>
      <w:tr w:rsidR="00273DCD" w:rsidRPr="00896E97" w:rsidDel="00080615" w:rsidTr="00C70F9F">
        <w:trPr>
          <w:del w:id="1129" w:author="273776" w:date="2011-05-09T15:50:00Z"/>
        </w:trPr>
        <w:tc>
          <w:tcPr>
            <w:tcW w:w="1985" w:type="dxa"/>
          </w:tcPr>
          <w:p w:rsidR="00273DCD" w:rsidRPr="00896E97" w:rsidDel="00080615" w:rsidRDefault="009910BF" w:rsidP="00C70F9F">
            <w:pPr>
              <w:rPr>
                <w:del w:id="1130" w:author="273776" w:date="2011-05-09T15:50:00Z"/>
                <w:rFonts w:ascii="Arial" w:hAnsi="Arial" w:cs="Arial"/>
                <w:sz w:val="22"/>
                <w:lang w:val="pt-BR"/>
              </w:rPr>
            </w:pPr>
            <w:del w:id="1131" w:author="273776" w:date="2011-05-09T15:50:00Z">
              <w:r w:rsidRPr="009910BF">
                <w:rPr>
                  <w:rFonts w:ascii="Arial" w:hAnsi="Arial" w:cs="Arial"/>
                  <w:sz w:val="22"/>
                  <w:szCs w:val="22"/>
                  <w:lang w:val="pt-BR"/>
                  <w:rPrChange w:id="1132" w:author="273776" w:date="2011-06-09T21:06:00Z">
                    <w:rPr>
                      <w:rFonts w:ascii="Arial" w:hAnsi="Arial" w:cs="Arial"/>
                      <w:color w:val="FF00FF"/>
                      <w:sz w:val="22"/>
                      <w:szCs w:val="22"/>
                      <w:shd w:val="clear" w:color="auto" w:fill="FFFF99"/>
                      <w:lang w:val="pt-BR"/>
                    </w:rPr>
                  </w:rPrChange>
                </w:rPr>
                <w:delText>DRQN41.3</w:delText>
              </w:r>
            </w:del>
          </w:p>
        </w:tc>
        <w:tc>
          <w:tcPr>
            <w:tcW w:w="5670" w:type="dxa"/>
          </w:tcPr>
          <w:p w:rsidR="00273DCD" w:rsidRPr="00896E97" w:rsidDel="00080615" w:rsidRDefault="009910BF" w:rsidP="00C70F9F">
            <w:pPr>
              <w:pStyle w:val="Cabealho"/>
              <w:tabs>
                <w:tab w:val="clear" w:pos="4153"/>
                <w:tab w:val="clear" w:pos="8306"/>
              </w:tabs>
              <w:ind w:left="0"/>
              <w:outlineLvl w:val="1"/>
              <w:rPr>
                <w:del w:id="1133" w:author="273776" w:date="2011-05-09T15:50:00Z"/>
                <w:rFonts w:cs="Arial"/>
                <w:szCs w:val="22"/>
              </w:rPr>
            </w:pPr>
            <w:del w:id="1134" w:author="273776" w:date="2011-05-09T15:50:00Z">
              <w:r w:rsidRPr="009910BF">
                <w:rPr>
                  <w:rFonts w:cs="Arial"/>
                  <w:szCs w:val="22"/>
                  <w:rPrChange w:id="1135" w:author="273776" w:date="2011-06-09T21:06:00Z">
                    <w:rPr>
                      <w:rFonts w:cs="Arial"/>
                      <w:color w:val="FF00FF"/>
                      <w:sz w:val="16"/>
                      <w:szCs w:val="22"/>
                      <w:shd w:val="clear" w:color="auto" w:fill="FFFF99"/>
                    </w:rPr>
                  </w:rPrChange>
                </w:rPr>
                <w:delText xml:space="preserve">Faturamento - </w:delText>
              </w:r>
              <w:bookmarkStart w:id="1136" w:name="_Toc259438962"/>
              <w:r w:rsidRPr="009910BF">
                <w:rPr>
                  <w:rFonts w:cs="Arial"/>
                  <w:szCs w:val="22"/>
                  <w:rPrChange w:id="1137" w:author="273776" w:date="2011-06-09T21:06:00Z">
                    <w:rPr>
                      <w:rFonts w:cs="Arial"/>
                      <w:color w:val="FF00FF"/>
                      <w:sz w:val="16"/>
                      <w:szCs w:val="22"/>
                      <w:shd w:val="clear" w:color="auto" w:fill="FFFF99"/>
                    </w:rPr>
                  </w:rPrChange>
                </w:rPr>
                <w:delText>Prioridade de Abatimento das Chamadas (Pós-Pago)</w:delText>
              </w:r>
              <w:bookmarkEnd w:id="1136"/>
            </w:del>
          </w:p>
          <w:p w:rsidR="00273DCD" w:rsidRPr="00896E97" w:rsidDel="00080615" w:rsidRDefault="00273DCD" w:rsidP="00C70F9F">
            <w:pPr>
              <w:pStyle w:val="Cabealho"/>
              <w:ind w:left="0"/>
              <w:outlineLvl w:val="1"/>
              <w:rPr>
                <w:del w:id="1138" w:author="273776" w:date="2011-05-09T15:50:00Z"/>
                <w:rFonts w:cs="Arial"/>
                <w:szCs w:val="22"/>
              </w:rPr>
            </w:pPr>
          </w:p>
        </w:tc>
        <w:tc>
          <w:tcPr>
            <w:tcW w:w="1701" w:type="dxa"/>
          </w:tcPr>
          <w:p w:rsidR="00273DCD" w:rsidRPr="00896E97" w:rsidDel="00080615" w:rsidRDefault="009910BF" w:rsidP="00C70F9F">
            <w:pPr>
              <w:rPr>
                <w:del w:id="1139" w:author="273776" w:date="2011-05-09T15:50:00Z"/>
                <w:rFonts w:ascii="Arial" w:hAnsi="Arial" w:cs="Arial"/>
                <w:noProof/>
                <w:sz w:val="22"/>
                <w:lang w:val="pt-BR"/>
              </w:rPr>
            </w:pPr>
            <w:del w:id="1140" w:author="273776" w:date="2011-05-09T15:50:00Z">
              <w:r w:rsidRPr="009910BF">
                <w:rPr>
                  <w:rFonts w:ascii="Arial" w:hAnsi="Arial" w:cs="Arial"/>
                  <w:sz w:val="22"/>
                  <w:szCs w:val="22"/>
                  <w:lang w:val="pt-BR"/>
                  <w:rPrChange w:id="1141" w:author="273776" w:date="2011-06-09T21:06:00Z">
                    <w:rPr>
                      <w:rFonts w:ascii="Arial" w:hAnsi="Arial" w:cs="Arial"/>
                      <w:color w:val="FF00FF"/>
                      <w:sz w:val="22"/>
                      <w:szCs w:val="22"/>
                      <w:shd w:val="clear" w:color="auto" w:fill="FFFF99"/>
                      <w:lang w:val="pt-BR"/>
                    </w:rPr>
                  </w:rPrChange>
                </w:rPr>
                <w:delText>RQN94</w:delText>
              </w:r>
            </w:del>
          </w:p>
        </w:tc>
      </w:tr>
      <w:tr w:rsidR="00273DCD" w:rsidRPr="00896E97" w:rsidDel="00080615" w:rsidTr="00C70F9F">
        <w:trPr>
          <w:del w:id="1142" w:author="273776" w:date="2011-05-09T15:50:00Z"/>
        </w:trPr>
        <w:tc>
          <w:tcPr>
            <w:tcW w:w="1985" w:type="dxa"/>
          </w:tcPr>
          <w:p w:rsidR="00273DCD" w:rsidRPr="00896E97" w:rsidDel="00080615" w:rsidRDefault="009910BF" w:rsidP="00C70F9F">
            <w:pPr>
              <w:rPr>
                <w:del w:id="1143" w:author="273776" w:date="2011-05-09T15:50:00Z"/>
                <w:rFonts w:ascii="Arial" w:hAnsi="Arial" w:cs="Arial"/>
                <w:sz w:val="22"/>
                <w:lang w:val="pt-BR"/>
              </w:rPr>
            </w:pPr>
            <w:del w:id="1144" w:author="273776" w:date="2011-05-09T15:50:00Z">
              <w:r w:rsidRPr="009910BF">
                <w:rPr>
                  <w:rFonts w:ascii="Arial" w:hAnsi="Arial" w:cs="Arial"/>
                  <w:sz w:val="22"/>
                  <w:szCs w:val="22"/>
                  <w:lang w:val="pt-BR"/>
                  <w:rPrChange w:id="1145" w:author="273776" w:date="2011-06-09T21:06:00Z">
                    <w:rPr>
                      <w:rFonts w:ascii="Arial" w:hAnsi="Arial" w:cs="Arial"/>
                      <w:color w:val="FF00FF"/>
                      <w:sz w:val="22"/>
                      <w:szCs w:val="22"/>
                      <w:shd w:val="clear" w:color="auto" w:fill="FFFF99"/>
                      <w:lang w:val="pt-BR"/>
                    </w:rPr>
                  </w:rPrChange>
                </w:rPr>
                <w:delText>DRQN41.4</w:delText>
              </w:r>
            </w:del>
          </w:p>
        </w:tc>
        <w:tc>
          <w:tcPr>
            <w:tcW w:w="5670" w:type="dxa"/>
          </w:tcPr>
          <w:p w:rsidR="00273DCD" w:rsidRPr="00896E97" w:rsidDel="00080615" w:rsidRDefault="009910BF" w:rsidP="00C70F9F">
            <w:pPr>
              <w:pStyle w:val="Cabealho"/>
              <w:tabs>
                <w:tab w:val="clear" w:pos="4153"/>
                <w:tab w:val="clear" w:pos="8306"/>
              </w:tabs>
              <w:ind w:left="0"/>
              <w:outlineLvl w:val="1"/>
              <w:rPr>
                <w:del w:id="1146" w:author="273776" w:date="2011-05-09T15:50:00Z"/>
                <w:rFonts w:cs="Arial"/>
                <w:szCs w:val="22"/>
              </w:rPr>
            </w:pPr>
            <w:bookmarkStart w:id="1147" w:name="_Toc259438963"/>
            <w:del w:id="1148" w:author="273776" w:date="2011-05-09T15:50:00Z">
              <w:r w:rsidRPr="009910BF">
                <w:rPr>
                  <w:rFonts w:cs="Arial"/>
                  <w:szCs w:val="22"/>
                  <w:rPrChange w:id="1149" w:author="273776" w:date="2011-06-09T21:06:00Z">
                    <w:rPr>
                      <w:rFonts w:cs="Arial"/>
                      <w:color w:val="FF00FF"/>
                      <w:sz w:val="16"/>
                      <w:szCs w:val="22"/>
                      <w:shd w:val="clear" w:color="auto" w:fill="FFFF99"/>
                    </w:rPr>
                  </w:rPrChange>
                </w:rPr>
                <w:delText>Faturamento - Layout de Fatura / Conta Detalhada</w:delText>
              </w:r>
              <w:bookmarkEnd w:id="1147"/>
            </w:del>
          </w:p>
          <w:p w:rsidR="00273DCD" w:rsidRPr="00896E97" w:rsidDel="00080615" w:rsidRDefault="00273DCD" w:rsidP="00C70F9F">
            <w:pPr>
              <w:pStyle w:val="Cabealho"/>
              <w:tabs>
                <w:tab w:val="clear" w:pos="4153"/>
                <w:tab w:val="clear" w:pos="8306"/>
              </w:tabs>
              <w:ind w:left="0"/>
              <w:outlineLvl w:val="1"/>
              <w:rPr>
                <w:del w:id="1150" w:author="273776" w:date="2011-05-09T15:50:00Z"/>
                <w:rFonts w:cs="Arial"/>
                <w:szCs w:val="22"/>
              </w:rPr>
            </w:pPr>
          </w:p>
        </w:tc>
        <w:tc>
          <w:tcPr>
            <w:tcW w:w="1701" w:type="dxa"/>
          </w:tcPr>
          <w:p w:rsidR="00273DCD" w:rsidRPr="00896E97" w:rsidDel="00080615" w:rsidRDefault="009910BF" w:rsidP="00C70F9F">
            <w:pPr>
              <w:rPr>
                <w:del w:id="1151" w:author="273776" w:date="2011-05-09T15:50:00Z"/>
                <w:rFonts w:ascii="Arial" w:hAnsi="Arial" w:cs="Arial"/>
                <w:sz w:val="22"/>
                <w:lang w:val="pt-BR"/>
              </w:rPr>
            </w:pPr>
            <w:del w:id="1152" w:author="273776" w:date="2011-05-09T15:50:00Z">
              <w:r w:rsidRPr="009910BF">
                <w:rPr>
                  <w:rFonts w:ascii="Arial" w:hAnsi="Arial" w:cs="Arial"/>
                  <w:sz w:val="22"/>
                  <w:szCs w:val="22"/>
                  <w:lang w:val="pt-BR"/>
                  <w:rPrChange w:id="1153" w:author="273776" w:date="2011-06-09T21:06:00Z">
                    <w:rPr>
                      <w:rFonts w:ascii="Arial" w:hAnsi="Arial" w:cs="Arial"/>
                      <w:color w:val="FF00FF"/>
                      <w:sz w:val="22"/>
                      <w:szCs w:val="22"/>
                      <w:shd w:val="clear" w:color="auto" w:fill="FFFF99"/>
                      <w:lang w:val="pt-BR"/>
                    </w:rPr>
                  </w:rPrChange>
                </w:rPr>
                <w:delText>RQN95</w:delText>
              </w:r>
            </w:del>
          </w:p>
        </w:tc>
      </w:tr>
    </w:tbl>
    <w:p w:rsidR="00273DCD" w:rsidRPr="00896E97" w:rsidDel="00080615" w:rsidRDefault="00273DCD" w:rsidP="00C70F9F">
      <w:pPr>
        <w:pStyle w:val="Recuodecorpodetexto"/>
        <w:ind w:left="696"/>
        <w:rPr>
          <w:del w:id="1154" w:author="273776" w:date="2011-05-09T15:50:00Z"/>
          <w:rFonts w:ascii="Arial" w:hAnsi="Arial" w:cs="Arial"/>
          <w:vanish w:val="0"/>
          <w:lang w:val="pt-BR"/>
        </w:rPr>
      </w:pPr>
    </w:p>
    <w:p w:rsidR="00273DCD" w:rsidRPr="00896E97" w:rsidDel="00080615" w:rsidRDefault="00273DCD" w:rsidP="00C70F9F">
      <w:pPr>
        <w:pStyle w:val="Recuodecorpodetexto"/>
        <w:ind w:left="696"/>
        <w:rPr>
          <w:del w:id="1155" w:author="273776" w:date="2011-05-09T15:50:00Z"/>
          <w:rFonts w:ascii="Arial" w:hAnsi="Arial" w:cs="Arial"/>
          <w:vanish w:val="0"/>
          <w:lang w:val="pt-BR"/>
        </w:rPr>
      </w:pPr>
    </w:p>
    <w:p w:rsidR="00273DCD" w:rsidRPr="00896E97" w:rsidDel="00080615" w:rsidRDefault="009910BF" w:rsidP="00C70F9F">
      <w:pPr>
        <w:ind w:left="720"/>
        <w:jc w:val="both"/>
        <w:rPr>
          <w:del w:id="1156" w:author="273776" w:date="2011-05-09T15:50:00Z"/>
          <w:rFonts w:ascii="Arial" w:hAnsi="Arial" w:cs="Arial"/>
          <w:b/>
          <w:sz w:val="28"/>
          <w:szCs w:val="28"/>
          <w:u w:val="single"/>
          <w:lang w:val="pt-BR"/>
        </w:rPr>
      </w:pPr>
      <w:del w:id="1157" w:author="273776" w:date="2011-05-09T15:50:00Z">
        <w:r w:rsidRPr="009910BF">
          <w:rPr>
            <w:rFonts w:ascii="Arial" w:hAnsi="Arial" w:cs="Arial"/>
            <w:b/>
            <w:sz w:val="28"/>
            <w:szCs w:val="28"/>
            <w:u w:val="single"/>
            <w:lang w:val="pt-BR"/>
            <w:rPrChange w:id="1158" w:author="273776" w:date="2011-06-09T21:06:00Z">
              <w:rPr>
                <w:rFonts w:ascii="Arial" w:hAnsi="Arial" w:cs="Arial"/>
                <w:b/>
                <w:color w:val="FF00FF"/>
                <w:sz w:val="28"/>
                <w:szCs w:val="28"/>
                <w:u w:val="single"/>
                <w:shd w:val="clear" w:color="auto" w:fill="FFFF99"/>
                <w:lang w:val="pt-BR"/>
              </w:rPr>
            </w:rPrChange>
          </w:rPr>
          <w:delText>DW</w:delText>
        </w:r>
      </w:del>
    </w:p>
    <w:p w:rsidR="00273DCD" w:rsidRPr="00896E97" w:rsidDel="00080615" w:rsidRDefault="00273DCD" w:rsidP="00C70F9F">
      <w:pPr>
        <w:pStyle w:val="Recuodecorpodetexto"/>
        <w:ind w:left="696"/>
        <w:rPr>
          <w:del w:id="1159" w:author="273776" w:date="2011-05-09T15:50:00Z"/>
          <w:rFonts w:ascii="Arial" w:hAnsi="Arial" w:cs="Arial"/>
          <w:vanish w:val="0"/>
          <w:lang w:val="pt-BR"/>
        </w:rPr>
      </w:pPr>
    </w:p>
    <w:tbl>
      <w:tblPr>
        <w:tblW w:w="9356"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0"/>
        <w:gridCol w:w="7376"/>
      </w:tblGrid>
      <w:tr w:rsidR="00273DCD" w:rsidRPr="00896E97" w:rsidDel="00080615" w:rsidTr="00C70F9F">
        <w:trPr>
          <w:del w:id="1160" w:author="273776" w:date="2011-05-09T15:50:00Z"/>
        </w:trPr>
        <w:tc>
          <w:tcPr>
            <w:tcW w:w="1980" w:type="dxa"/>
            <w:shd w:val="clear" w:color="auto" w:fill="C0C0C0"/>
          </w:tcPr>
          <w:p w:rsidR="00273DCD" w:rsidRPr="00896E97" w:rsidDel="00080615" w:rsidRDefault="009910BF" w:rsidP="00BA2D59">
            <w:pPr>
              <w:pStyle w:val="Corpodetexto2"/>
              <w:jc w:val="center"/>
              <w:rPr>
                <w:del w:id="1161" w:author="273776" w:date="2011-05-09T15:50:00Z"/>
                <w:rFonts w:cs="Arial"/>
                <w:b/>
                <w:bCs/>
                <w:sz w:val="22"/>
                <w:szCs w:val="22"/>
              </w:rPr>
            </w:pPr>
            <w:del w:id="1162" w:author="273776" w:date="2011-05-09T15:50:00Z">
              <w:r w:rsidRPr="009910BF">
                <w:rPr>
                  <w:rFonts w:cs="Arial"/>
                  <w:b/>
                  <w:bCs/>
                  <w:sz w:val="22"/>
                  <w:szCs w:val="22"/>
                  <w:rPrChange w:id="1163" w:author="273776" w:date="2011-06-09T21:06:00Z">
                    <w:rPr>
                      <w:rFonts w:cs="Arial"/>
                      <w:b/>
                      <w:bCs/>
                      <w:color w:val="FF00FF"/>
                      <w:sz w:val="22"/>
                      <w:szCs w:val="22"/>
                      <w:shd w:val="clear" w:color="auto" w:fill="FFFF99"/>
                    </w:rPr>
                  </w:rPrChange>
                </w:rPr>
                <w:delText>Id Requisito de Usuário</w:delText>
              </w:r>
            </w:del>
          </w:p>
        </w:tc>
        <w:tc>
          <w:tcPr>
            <w:tcW w:w="7376" w:type="dxa"/>
            <w:shd w:val="clear" w:color="auto" w:fill="C0C0C0"/>
          </w:tcPr>
          <w:p w:rsidR="00273DCD" w:rsidRPr="00896E97" w:rsidDel="00080615" w:rsidRDefault="009910BF" w:rsidP="00BA2D59">
            <w:pPr>
              <w:pStyle w:val="Corpodetexto2"/>
              <w:jc w:val="center"/>
              <w:rPr>
                <w:del w:id="1164" w:author="273776" w:date="2011-05-09T15:50:00Z"/>
                <w:rFonts w:cs="Arial"/>
                <w:b/>
                <w:bCs/>
                <w:sz w:val="22"/>
                <w:szCs w:val="22"/>
              </w:rPr>
            </w:pPr>
            <w:del w:id="1165" w:author="273776" w:date="2011-05-09T15:50:00Z">
              <w:r w:rsidRPr="009910BF">
                <w:rPr>
                  <w:rFonts w:cs="Arial"/>
                  <w:b/>
                  <w:bCs/>
                  <w:sz w:val="22"/>
                  <w:szCs w:val="22"/>
                  <w:rPrChange w:id="1166" w:author="273776" w:date="2011-06-09T21:06:00Z">
                    <w:rPr>
                      <w:rFonts w:cs="Arial"/>
                      <w:b/>
                      <w:bCs/>
                      <w:color w:val="FF00FF"/>
                      <w:sz w:val="22"/>
                      <w:szCs w:val="22"/>
                      <w:shd w:val="clear" w:color="auto" w:fill="FFFF99"/>
                    </w:rPr>
                  </w:rPrChange>
                </w:rPr>
                <w:delText>Descrição</w:delText>
              </w:r>
            </w:del>
          </w:p>
        </w:tc>
      </w:tr>
    </w:tbl>
    <w:p w:rsidR="00273DCD" w:rsidRPr="00896E97" w:rsidDel="00080615" w:rsidRDefault="00273DCD" w:rsidP="00C70F9F">
      <w:pPr>
        <w:pStyle w:val="Recuodecorpodetexto"/>
        <w:rPr>
          <w:del w:id="1167" w:author="273776" w:date="2011-05-09T15:50:00Z"/>
          <w:color w:val="0000FF"/>
          <w:lang w:val="pt-BR"/>
        </w:rPr>
      </w:pPr>
    </w:p>
    <w:tbl>
      <w:tblPr>
        <w:tblW w:w="9340"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1168" w:author="273776" w:date="2011-06-08T15:30:00Z">
          <w:tblPr>
            <w:tblW w:w="9356"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981"/>
        <w:gridCol w:w="7359"/>
        <w:tblGridChange w:id="1169">
          <w:tblGrid>
            <w:gridCol w:w="1980"/>
            <w:gridCol w:w="7376"/>
          </w:tblGrid>
        </w:tblGridChange>
      </w:tblGrid>
      <w:tr w:rsidR="00273DCD" w:rsidRPr="00896E97" w:rsidDel="00080615" w:rsidTr="00250318">
        <w:trPr>
          <w:trHeight w:val="737"/>
          <w:del w:id="1170" w:author="273776" w:date="2011-05-09T15:50:00Z"/>
          <w:trPrChange w:id="1171" w:author="273776" w:date="2011-06-08T15:30:00Z">
            <w:trPr>
              <w:trHeight w:val="737"/>
            </w:trPr>
          </w:trPrChange>
        </w:trPr>
        <w:tc>
          <w:tcPr>
            <w:tcW w:w="1981" w:type="dxa"/>
            <w:tcPrChange w:id="1172" w:author="273776" w:date="2011-06-08T15:30:00Z">
              <w:tcPr>
                <w:tcW w:w="1980" w:type="dxa"/>
              </w:tcPr>
            </w:tcPrChange>
          </w:tcPr>
          <w:p w:rsidR="00273DCD" w:rsidRPr="00896E97" w:rsidDel="00080615" w:rsidRDefault="009910BF" w:rsidP="00BA2D59">
            <w:pPr>
              <w:pStyle w:val="Ttulo3"/>
              <w:numPr>
                <w:ilvl w:val="0"/>
                <w:numId w:val="0"/>
              </w:numPr>
              <w:ind w:left="110" w:right="650"/>
              <w:rPr>
                <w:del w:id="1173" w:author="273776" w:date="2011-05-09T15:50:00Z"/>
                <w:rFonts w:ascii="Arial" w:hAnsi="Arial" w:cs="Arial"/>
                <w:b w:val="0"/>
                <w:bCs/>
                <w:szCs w:val="22"/>
              </w:rPr>
            </w:pPr>
            <w:del w:id="1174" w:author="273776" w:date="2011-05-09T15:50:00Z">
              <w:r w:rsidRPr="009910BF">
                <w:rPr>
                  <w:rFonts w:ascii="Arial" w:hAnsi="Arial" w:cs="Arial"/>
                  <w:szCs w:val="22"/>
                  <w:rPrChange w:id="1175" w:author="273776" w:date="2011-06-09T21:06:00Z">
                    <w:rPr>
                      <w:rFonts w:ascii="Arial" w:hAnsi="Arial" w:cs="Arial"/>
                      <w:color w:val="FF00FF"/>
                      <w:sz w:val="16"/>
                      <w:szCs w:val="22"/>
                      <w:shd w:val="clear" w:color="auto" w:fill="FFFF99"/>
                    </w:rPr>
                  </w:rPrChange>
                </w:rPr>
                <w:delText>RQN02</w:delText>
              </w:r>
            </w:del>
          </w:p>
        </w:tc>
        <w:tc>
          <w:tcPr>
            <w:tcW w:w="7359" w:type="dxa"/>
            <w:tcPrChange w:id="1176" w:author="273776" w:date="2011-06-08T15:30:00Z">
              <w:tcPr>
                <w:tcW w:w="7376" w:type="dxa"/>
              </w:tcPr>
            </w:tcPrChange>
          </w:tcPr>
          <w:p w:rsidR="00273DCD" w:rsidRPr="00896E97" w:rsidDel="00080615" w:rsidRDefault="009910BF" w:rsidP="00BA2D59">
            <w:pPr>
              <w:pStyle w:val="Cabealho"/>
              <w:ind w:left="0"/>
              <w:outlineLvl w:val="1"/>
              <w:rPr>
                <w:del w:id="1177" w:author="273776" w:date="2011-05-09T15:50:00Z"/>
                <w:rFonts w:cs="Arial"/>
                <w:szCs w:val="22"/>
              </w:rPr>
            </w:pPr>
            <w:del w:id="1178" w:author="273776" w:date="2011-05-09T15:50:00Z">
              <w:r w:rsidRPr="009910BF">
                <w:rPr>
                  <w:rFonts w:cs="Arial"/>
                  <w:szCs w:val="22"/>
                  <w:rPrChange w:id="1179" w:author="273776" w:date="2011-06-09T21:06:00Z">
                    <w:rPr>
                      <w:rFonts w:cs="Arial"/>
                      <w:color w:val="FF00FF"/>
                      <w:sz w:val="16"/>
                      <w:szCs w:val="22"/>
                      <w:shd w:val="clear" w:color="auto" w:fill="FFFF99"/>
                    </w:rPr>
                  </w:rPrChange>
                </w:rPr>
                <w:delText>Criar os novos serviços:</w:delText>
              </w:r>
            </w:del>
          </w:p>
          <w:p w:rsidR="00273DCD" w:rsidRPr="00896E97" w:rsidDel="00080615" w:rsidRDefault="009910BF" w:rsidP="00BA2D59">
            <w:pPr>
              <w:pStyle w:val="Cabealho"/>
              <w:ind w:left="1800" w:hanging="1080"/>
              <w:outlineLvl w:val="1"/>
              <w:rPr>
                <w:del w:id="1180" w:author="273776" w:date="2011-05-09T15:50:00Z"/>
                <w:rFonts w:cs="Arial"/>
                <w:szCs w:val="22"/>
              </w:rPr>
            </w:pPr>
            <w:del w:id="1181" w:author="273776" w:date="2011-05-09T15:50:00Z">
              <w:r w:rsidRPr="009910BF">
                <w:rPr>
                  <w:rFonts w:cs="Arial"/>
                  <w:szCs w:val="22"/>
                  <w:rPrChange w:id="1182" w:author="273776" w:date="2011-06-09T21:06:00Z">
                    <w:rPr>
                      <w:rFonts w:cs="Arial"/>
                      <w:color w:val="FF00FF"/>
                      <w:sz w:val="16"/>
                      <w:szCs w:val="22"/>
                      <w:shd w:val="clear" w:color="auto" w:fill="FFFF99"/>
                    </w:rPr>
                  </w:rPrChange>
                </w:rPr>
                <w:delText>- BIS Completo (B2B e B2C)</w:delText>
              </w:r>
            </w:del>
          </w:p>
          <w:p w:rsidR="00273DCD" w:rsidRPr="00896E97" w:rsidDel="00080615" w:rsidRDefault="009910BF" w:rsidP="00BA2D59">
            <w:pPr>
              <w:pStyle w:val="Cabealho"/>
              <w:ind w:left="1800" w:hanging="1080"/>
              <w:outlineLvl w:val="1"/>
              <w:rPr>
                <w:del w:id="1183" w:author="273776" w:date="2011-05-09T15:50:00Z"/>
                <w:rFonts w:cs="Arial"/>
                <w:szCs w:val="22"/>
              </w:rPr>
            </w:pPr>
            <w:del w:id="1184" w:author="273776" w:date="2011-05-09T15:50:00Z">
              <w:r w:rsidRPr="009910BF">
                <w:rPr>
                  <w:rFonts w:cs="Arial"/>
                  <w:szCs w:val="22"/>
                  <w:rPrChange w:id="1185" w:author="273776" w:date="2011-06-09T21:06:00Z">
                    <w:rPr>
                      <w:rFonts w:cs="Arial"/>
                      <w:color w:val="FF00FF"/>
                      <w:sz w:val="16"/>
                      <w:szCs w:val="22"/>
                      <w:shd w:val="clear" w:color="auto" w:fill="FFFF99"/>
                    </w:rPr>
                  </w:rPrChange>
                </w:rPr>
                <w:delText>- BIS Social + Email (B2B e B2C)</w:delText>
              </w:r>
            </w:del>
          </w:p>
          <w:p w:rsidR="00273DCD" w:rsidRPr="00896E97" w:rsidDel="00080615" w:rsidRDefault="009910BF" w:rsidP="00BA2D59">
            <w:pPr>
              <w:pStyle w:val="Cabealho"/>
              <w:ind w:left="1800" w:hanging="1080"/>
              <w:outlineLvl w:val="1"/>
              <w:rPr>
                <w:del w:id="1186" w:author="273776" w:date="2011-05-09T15:50:00Z"/>
                <w:rFonts w:cs="Arial"/>
                <w:szCs w:val="22"/>
              </w:rPr>
            </w:pPr>
            <w:del w:id="1187" w:author="273776" w:date="2011-05-09T15:50:00Z">
              <w:r w:rsidRPr="009910BF">
                <w:rPr>
                  <w:rFonts w:cs="Arial"/>
                  <w:szCs w:val="22"/>
                  <w:rPrChange w:id="1188" w:author="273776" w:date="2011-06-09T21:06:00Z">
                    <w:rPr>
                      <w:rFonts w:cs="Arial"/>
                      <w:color w:val="FF00FF"/>
                      <w:sz w:val="16"/>
                      <w:szCs w:val="22"/>
                      <w:shd w:val="clear" w:color="auto" w:fill="FFFF99"/>
                    </w:rPr>
                  </w:rPrChange>
                </w:rPr>
                <w:delText>- BIS Absoluto (B2C)</w:delText>
              </w:r>
            </w:del>
          </w:p>
          <w:p w:rsidR="00273DCD" w:rsidRPr="00896E97" w:rsidDel="00080615" w:rsidRDefault="009910BF" w:rsidP="00BA2D59">
            <w:pPr>
              <w:pStyle w:val="Cabealho"/>
              <w:ind w:left="1800" w:hanging="1080"/>
              <w:outlineLvl w:val="1"/>
              <w:rPr>
                <w:del w:id="1189" w:author="273776" w:date="2011-05-09T15:50:00Z"/>
                <w:rFonts w:cs="Arial"/>
                <w:szCs w:val="22"/>
              </w:rPr>
            </w:pPr>
            <w:del w:id="1190" w:author="273776" w:date="2011-05-09T15:50:00Z">
              <w:r w:rsidRPr="009910BF">
                <w:rPr>
                  <w:rFonts w:cs="Arial"/>
                  <w:szCs w:val="22"/>
                  <w:rPrChange w:id="1191" w:author="273776" w:date="2011-06-09T21:06:00Z">
                    <w:rPr>
                      <w:rFonts w:cs="Arial"/>
                      <w:color w:val="FF00FF"/>
                      <w:sz w:val="16"/>
                      <w:szCs w:val="22"/>
                      <w:shd w:val="clear" w:color="auto" w:fill="FFFF99"/>
                    </w:rPr>
                  </w:rPrChange>
                </w:rPr>
                <w:delText>- BES+BIS (Blackberry BES Plus) (B2B)</w:delText>
              </w:r>
            </w:del>
          </w:p>
          <w:p w:rsidR="00273DCD" w:rsidRPr="00896E97" w:rsidDel="00080615" w:rsidRDefault="00273DCD" w:rsidP="00BA2D59">
            <w:pPr>
              <w:rPr>
                <w:del w:id="1192" w:author="273776" w:date="2011-05-09T15:50:00Z"/>
                <w:rFonts w:ascii="Arial" w:hAnsi="Arial" w:cs="Arial"/>
                <w:sz w:val="22"/>
                <w:lang w:val="pt-BR"/>
              </w:rPr>
            </w:pPr>
          </w:p>
        </w:tc>
      </w:tr>
    </w:tbl>
    <w:p w:rsidR="002775D7" w:rsidRDefault="002775D7" w:rsidP="00C70F9F">
      <w:pPr>
        <w:pStyle w:val="Recuodecorpodetexto"/>
        <w:ind w:left="696"/>
        <w:rPr>
          <w:ins w:id="1193" w:author="273776" w:date="2011-06-08T15:29:00Z"/>
          <w:rFonts w:ascii="Arial" w:hAnsi="Arial" w:cs="Arial"/>
          <w:vanish w:val="0"/>
          <w:lang w:val="pt-BR"/>
        </w:rPr>
      </w:pPr>
    </w:p>
    <w:p w:rsidR="002775D7" w:rsidRDefault="002775D7" w:rsidP="00C70F9F">
      <w:pPr>
        <w:pStyle w:val="Recuodecorpodetexto"/>
        <w:ind w:left="696"/>
        <w:rPr>
          <w:ins w:id="1194" w:author="273776" w:date="2011-06-08T15:29:00Z"/>
          <w:rFonts w:ascii="Arial" w:hAnsi="Arial" w:cs="Arial"/>
          <w:vanish w:val="0"/>
          <w:lang w:val="pt-BR"/>
        </w:rPr>
      </w:pPr>
    </w:p>
    <w:p w:rsidR="002775D7" w:rsidRPr="00667415" w:rsidRDefault="002775D7" w:rsidP="00C70F9F">
      <w:pPr>
        <w:pStyle w:val="Recuodecorpodetexto"/>
        <w:ind w:left="696"/>
        <w:rPr>
          <w:rFonts w:ascii="Arial" w:hAnsi="Arial" w:cs="Arial"/>
          <w:vanish w:val="0"/>
          <w:lang w:val="pt-BR"/>
        </w:rPr>
      </w:pPr>
    </w:p>
    <w:p w:rsidR="00273DCD" w:rsidRPr="00667415" w:rsidDel="00250318" w:rsidRDefault="00273DCD" w:rsidP="00C70F9F">
      <w:pPr>
        <w:pStyle w:val="Recuodecorpodetexto"/>
        <w:ind w:left="696"/>
        <w:rPr>
          <w:del w:id="1195" w:author="273776" w:date="2011-06-08T15:43:00Z"/>
          <w:rFonts w:ascii="Arial" w:hAnsi="Arial" w:cs="Arial"/>
          <w:vanish w:val="0"/>
          <w:lang w:val="pt-BR"/>
        </w:rPr>
      </w:pPr>
    </w:p>
    <w:p w:rsidR="00273DCD" w:rsidRPr="00667415" w:rsidDel="00250318" w:rsidRDefault="00273DCD" w:rsidP="00C70F9F">
      <w:pPr>
        <w:pStyle w:val="Recuodecorpodetexto"/>
        <w:ind w:left="696"/>
        <w:rPr>
          <w:del w:id="1196" w:author="273776" w:date="2011-06-08T15:48:00Z"/>
          <w:rFonts w:ascii="Arial" w:hAnsi="Arial" w:cs="Arial"/>
          <w:vanish w:val="0"/>
          <w:lang w:val="pt-BR"/>
        </w:rPr>
      </w:pPr>
    </w:p>
    <w:p w:rsidR="00273DCD" w:rsidRPr="00667415" w:rsidDel="00080615" w:rsidRDefault="00273DCD" w:rsidP="00C70F9F">
      <w:pPr>
        <w:ind w:left="720"/>
        <w:jc w:val="both"/>
        <w:rPr>
          <w:del w:id="1197" w:author="273776" w:date="2011-05-09T15:50:00Z"/>
          <w:rFonts w:ascii="Arial" w:hAnsi="Arial" w:cs="Arial"/>
          <w:b/>
          <w:sz w:val="28"/>
          <w:szCs w:val="28"/>
          <w:u w:val="single"/>
          <w:lang w:val="pt-BR"/>
        </w:rPr>
      </w:pPr>
      <w:del w:id="1198" w:author="273776" w:date="2011-05-09T15:50:00Z">
        <w:r w:rsidRPr="00667415" w:rsidDel="00080615">
          <w:rPr>
            <w:rFonts w:ascii="Arial" w:hAnsi="Arial" w:cs="Arial"/>
            <w:b/>
            <w:sz w:val="28"/>
            <w:szCs w:val="28"/>
            <w:u w:val="single"/>
            <w:lang w:val="pt-BR"/>
          </w:rPr>
          <w:delText>SISMOVEL</w:delText>
        </w:r>
      </w:del>
    </w:p>
    <w:p w:rsidR="00273DCD" w:rsidRPr="00667415" w:rsidDel="00080615" w:rsidRDefault="00273DCD" w:rsidP="00C70F9F">
      <w:pPr>
        <w:pStyle w:val="Recuodecorpodetexto"/>
        <w:ind w:left="696"/>
        <w:rPr>
          <w:del w:id="1199" w:author="273776" w:date="2011-05-09T15:50:00Z"/>
          <w:rFonts w:ascii="Arial" w:hAnsi="Arial" w:cs="Arial"/>
          <w:b/>
          <w:vanish w:val="0"/>
          <w:sz w:val="22"/>
          <w:szCs w:val="22"/>
          <w:u w:val="single"/>
          <w:lang w:val="pt-BR"/>
        </w:rPr>
      </w:pP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5420"/>
        <w:gridCol w:w="1701"/>
      </w:tblGrid>
      <w:tr w:rsidR="00273DCD" w:rsidRPr="00667415" w:rsidDel="00080615" w:rsidTr="00C70F9F">
        <w:trPr>
          <w:del w:id="1200" w:author="273776" w:date="2011-05-09T15:50:00Z"/>
        </w:trPr>
        <w:tc>
          <w:tcPr>
            <w:tcW w:w="2235" w:type="dxa"/>
            <w:shd w:val="clear" w:color="auto" w:fill="CCCCCC"/>
          </w:tcPr>
          <w:p w:rsidR="00273DCD" w:rsidRPr="00667415" w:rsidDel="00080615" w:rsidRDefault="00273DCD" w:rsidP="00C70F9F">
            <w:pPr>
              <w:pStyle w:val="Corpodetexto2"/>
              <w:jc w:val="center"/>
              <w:rPr>
                <w:del w:id="1201" w:author="273776" w:date="2011-05-09T15:50:00Z"/>
                <w:rFonts w:cs="Arial"/>
                <w:b/>
                <w:bCs/>
                <w:sz w:val="22"/>
                <w:szCs w:val="22"/>
              </w:rPr>
            </w:pPr>
            <w:del w:id="1202" w:author="273776" w:date="2011-05-09T15:50:00Z">
              <w:r w:rsidRPr="00667415" w:rsidDel="00080615">
                <w:rPr>
                  <w:rFonts w:cs="Arial"/>
                  <w:b/>
                  <w:bCs/>
                  <w:sz w:val="22"/>
                  <w:szCs w:val="22"/>
                </w:rPr>
                <w:delText>Id Requisito de Usuário</w:delText>
              </w:r>
            </w:del>
          </w:p>
        </w:tc>
        <w:tc>
          <w:tcPr>
            <w:tcW w:w="5420" w:type="dxa"/>
            <w:shd w:val="clear" w:color="auto" w:fill="CCCCCC"/>
          </w:tcPr>
          <w:p w:rsidR="00273DCD" w:rsidRPr="00667415" w:rsidDel="00080615" w:rsidRDefault="00273DCD" w:rsidP="00C70F9F">
            <w:pPr>
              <w:pStyle w:val="Corpodetexto2"/>
              <w:jc w:val="center"/>
              <w:rPr>
                <w:del w:id="1203" w:author="273776" w:date="2011-05-09T15:50:00Z"/>
                <w:rFonts w:cs="Arial"/>
                <w:b/>
                <w:bCs/>
                <w:sz w:val="22"/>
                <w:szCs w:val="22"/>
              </w:rPr>
            </w:pPr>
            <w:del w:id="1204" w:author="273776" w:date="2011-05-09T15:50:00Z">
              <w:r w:rsidRPr="00667415" w:rsidDel="00080615">
                <w:rPr>
                  <w:rFonts w:cs="Arial"/>
                  <w:b/>
                  <w:bCs/>
                  <w:sz w:val="22"/>
                  <w:szCs w:val="22"/>
                </w:rPr>
                <w:delText>Texto do Requisito de Negócio</w:delText>
              </w:r>
            </w:del>
          </w:p>
        </w:tc>
        <w:tc>
          <w:tcPr>
            <w:tcW w:w="1701" w:type="dxa"/>
            <w:shd w:val="clear" w:color="auto" w:fill="CCCCCC"/>
          </w:tcPr>
          <w:p w:rsidR="00273DCD" w:rsidRPr="00667415" w:rsidDel="00080615" w:rsidRDefault="00273DCD" w:rsidP="00C70F9F">
            <w:pPr>
              <w:pStyle w:val="Corpodetexto2"/>
              <w:jc w:val="center"/>
              <w:rPr>
                <w:del w:id="1205" w:author="273776" w:date="2011-05-09T15:50:00Z"/>
                <w:rFonts w:cs="Arial"/>
                <w:b/>
                <w:bCs/>
                <w:sz w:val="22"/>
                <w:szCs w:val="22"/>
              </w:rPr>
            </w:pPr>
            <w:del w:id="1206" w:author="273776" w:date="2011-05-09T15:50:00Z">
              <w:r w:rsidRPr="00667415" w:rsidDel="00080615">
                <w:rPr>
                  <w:rFonts w:cs="Arial"/>
                  <w:b/>
                  <w:bCs/>
                  <w:sz w:val="22"/>
                  <w:szCs w:val="22"/>
                </w:rPr>
                <w:delText>Regras de Negócio</w:delText>
              </w:r>
            </w:del>
          </w:p>
        </w:tc>
      </w:tr>
      <w:tr w:rsidR="00273DCD" w:rsidRPr="00667415" w:rsidDel="00080615" w:rsidTr="00C70F9F">
        <w:trPr>
          <w:del w:id="1207" w:author="273776" w:date="2011-05-09T15:50:00Z"/>
        </w:trPr>
        <w:tc>
          <w:tcPr>
            <w:tcW w:w="2235" w:type="dxa"/>
          </w:tcPr>
          <w:p w:rsidR="00273DCD" w:rsidRPr="00667415" w:rsidDel="00080615" w:rsidRDefault="00273DCD" w:rsidP="00C70F9F">
            <w:pPr>
              <w:pStyle w:val="Ttulo3"/>
              <w:numPr>
                <w:ilvl w:val="0"/>
                <w:numId w:val="0"/>
              </w:numPr>
              <w:ind w:right="650"/>
              <w:rPr>
                <w:del w:id="1208" w:author="273776" w:date="2011-05-09T15:50:00Z"/>
                <w:rFonts w:ascii="Arial" w:hAnsi="Arial" w:cs="Arial"/>
                <w:vanish/>
                <w:szCs w:val="22"/>
              </w:rPr>
            </w:pPr>
            <w:del w:id="1209" w:author="273776" w:date="2011-05-09T15:50:00Z">
              <w:r w:rsidRPr="00667415" w:rsidDel="00080615">
                <w:rPr>
                  <w:rFonts w:ascii="Arial" w:hAnsi="Arial" w:cs="Arial"/>
                  <w:b w:val="0"/>
                  <w:szCs w:val="22"/>
                </w:rPr>
                <w:delText>DRQN21.3</w:delText>
              </w:r>
              <w:r w:rsidRPr="00667415" w:rsidDel="00080615">
                <w:rPr>
                  <w:rFonts w:ascii="Arial" w:hAnsi="Arial" w:cs="Arial"/>
                  <w:szCs w:val="22"/>
                </w:rPr>
                <w:delText xml:space="preserve"> </w:delText>
              </w:r>
            </w:del>
          </w:p>
        </w:tc>
        <w:tc>
          <w:tcPr>
            <w:tcW w:w="5420" w:type="dxa"/>
          </w:tcPr>
          <w:p w:rsidR="00273DCD" w:rsidRPr="00667415" w:rsidDel="00080615" w:rsidRDefault="00273DCD" w:rsidP="00C70F9F">
            <w:pPr>
              <w:pStyle w:val="Cabealho"/>
              <w:tabs>
                <w:tab w:val="clear" w:pos="4153"/>
                <w:tab w:val="clear" w:pos="8306"/>
              </w:tabs>
              <w:ind w:left="0"/>
              <w:outlineLvl w:val="1"/>
              <w:rPr>
                <w:del w:id="1210" w:author="273776" w:date="2011-05-09T15:50:00Z"/>
                <w:rFonts w:cs="Arial"/>
                <w:szCs w:val="22"/>
              </w:rPr>
            </w:pPr>
            <w:bookmarkStart w:id="1211" w:name="_Toc259438923"/>
            <w:del w:id="1212" w:author="273776" w:date="2011-05-09T15:50:00Z">
              <w:r w:rsidRPr="00667415" w:rsidDel="00080615">
                <w:rPr>
                  <w:rFonts w:cs="Arial"/>
                  <w:szCs w:val="22"/>
                </w:rPr>
                <w:delText>Processos de Ativação, Modificação e Retirada com e sem portabilidade</w:delText>
              </w:r>
              <w:bookmarkEnd w:id="1211"/>
            </w:del>
          </w:p>
          <w:p w:rsidR="00273DCD" w:rsidRPr="00667415" w:rsidDel="00080615" w:rsidRDefault="00273DCD" w:rsidP="00C70F9F">
            <w:pPr>
              <w:rPr>
                <w:del w:id="1213" w:author="273776" w:date="2011-05-09T15:50:00Z"/>
                <w:rFonts w:ascii="Arial" w:hAnsi="Arial" w:cs="Arial"/>
                <w:noProof/>
                <w:sz w:val="22"/>
                <w:lang w:val="pt-BR"/>
              </w:rPr>
            </w:pPr>
          </w:p>
        </w:tc>
        <w:tc>
          <w:tcPr>
            <w:tcW w:w="1701" w:type="dxa"/>
          </w:tcPr>
          <w:p w:rsidR="00273DCD" w:rsidRPr="00667415" w:rsidDel="00080615" w:rsidRDefault="00273DCD" w:rsidP="00C70F9F">
            <w:pPr>
              <w:rPr>
                <w:del w:id="1214" w:author="273776" w:date="2011-05-09T15:50:00Z"/>
                <w:rFonts w:ascii="Arial" w:hAnsi="Arial" w:cs="Arial"/>
                <w:noProof/>
                <w:sz w:val="22"/>
                <w:lang w:val="pt-BR"/>
              </w:rPr>
            </w:pPr>
            <w:del w:id="1215" w:author="273776" w:date="2011-05-09T15:50:00Z">
              <w:r w:rsidRPr="00667415" w:rsidDel="00080615">
                <w:rPr>
                  <w:rFonts w:ascii="Arial" w:hAnsi="Arial" w:cs="Arial"/>
                  <w:noProof/>
                  <w:sz w:val="22"/>
                  <w:szCs w:val="22"/>
                  <w:lang w:val="pt-BR"/>
                </w:rPr>
                <w:delText>RGN01</w:delText>
              </w:r>
            </w:del>
          </w:p>
          <w:p w:rsidR="00273DCD" w:rsidRPr="00667415" w:rsidDel="00080615" w:rsidRDefault="00273DCD" w:rsidP="00C70F9F">
            <w:pPr>
              <w:rPr>
                <w:del w:id="1216" w:author="273776" w:date="2011-05-09T15:50:00Z"/>
                <w:rFonts w:ascii="Arial" w:hAnsi="Arial" w:cs="Arial"/>
                <w:noProof/>
                <w:sz w:val="22"/>
                <w:lang w:val="pt-BR"/>
              </w:rPr>
            </w:pPr>
            <w:del w:id="1217" w:author="273776" w:date="2011-05-09T15:50:00Z">
              <w:r w:rsidRPr="00667415" w:rsidDel="00080615">
                <w:rPr>
                  <w:rFonts w:ascii="Arial" w:hAnsi="Arial" w:cs="Arial"/>
                  <w:noProof/>
                  <w:sz w:val="22"/>
                  <w:szCs w:val="22"/>
                  <w:lang w:val="pt-BR"/>
                </w:rPr>
                <w:delText>RGN02</w:delText>
              </w:r>
            </w:del>
          </w:p>
        </w:tc>
      </w:tr>
    </w:tbl>
    <w:p w:rsidR="00273DCD" w:rsidRPr="00667415" w:rsidDel="00250318" w:rsidRDefault="00273DCD" w:rsidP="00C70F9F">
      <w:pPr>
        <w:pStyle w:val="Recuodecorpodetexto"/>
        <w:ind w:left="696"/>
        <w:rPr>
          <w:del w:id="1218" w:author="273776" w:date="2011-06-08T15:48:00Z"/>
          <w:rFonts w:ascii="Arial" w:hAnsi="Arial" w:cs="Arial"/>
          <w:vanish w:val="0"/>
          <w:lang w:val="pt-BR"/>
        </w:rPr>
      </w:pPr>
    </w:p>
    <w:p w:rsidR="00273DCD" w:rsidRPr="00667415" w:rsidDel="00080615" w:rsidRDefault="00273DCD" w:rsidP="00C70F9F">
      <w:pPr>
        <w:ind w:left="720"/>
        <w:jc w:val="both"/>
        <w:rPr>
          <w:del w:id="1219" w:author="273776" w:date="2011-05-09T15:50:00Z"/>
          <w:rFonts w:ascii="Arial" w:hAnsi="Arial" w:cs="Arial"/>
          <w:b/>
          <w:sz w:val="28"/>
          <w:szCs w:val="28"/>
          <w:u w:val="single"/>
          <w:lang w:val="pt-BR"/>
        </w:rPr>
      </w:pPr>
      <w:del w:id="1220" w:author="273776" w:date="2011-05-09T15:50:00Z">
        <w:r w:rsidRPr="00667415" w:rsidDel="00080615">
          <w:rPr>
            <w:rFonts w:ascii="Arial" w:hAnsi="Arial" w:cs="Arial"/>
            <w:b/>
            <w:sz w:val="28"/>
            <w:szCs w:val="28"/>
            <w:u w:val="single"/>
            <w:lang w:val="pt-BR"/>
          </w:rPr>
          <w:delText>ICS - Cobrança</w:delText>
        </w:r>
      </w:del>
    </w:p>
    <w:p w:rsidR="00273DCD" w:rsidRPr="00667415" w:rsidDel="00080615" w:rsidRDefault="00273DCD" w:rsidP="00C70F9F">
      <w:pPr>
        <w:pStyle w:val="Recuodecorpodetexto"/>
        <w:ind w:left="696"/>
        <w:rPr>
          <w:del w:id="1221" w:author="273776" w:date="2011-05-09T15:50:00Z"/>
          <w:rFonts w:ascii="Arial" w:hAnsi="Arial" w:cs="Arial"/>
          <w:vanish w:val="0"/>
          <w:lang w:val="pt-BR"/>
        </w:rPr>
      </w:pP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088"/>
      </w:tblGrid>
      <w:tr w:rsidR="00273DCD" w:rsidRPr="00667415" w:rsidDel="00080615" w:rsidTr="00C70F9F">
        <w:trPr>
          <w:del w:id="1222" w:author="273776" w:date="2011-05-09T15:50:00Z"/>
        </w:trPr>
        <w:tc>
          <w:tcPr>
            <w:tcW w:w="2268" w:type="dxa"/>
            <w:shd w:val="clear" w:color="auto" w:fill="CCCCCC"/>
          </w:tcPr>
          <w:p w:rsidR="00273DCD" w:rsidRPr="00667415" w:rsidDel="00080615" w:rsidRDefault="00273DCD" w:rsidP="00BA2D59">
            <w:pPr>
              <w:rPr>
                <w:del w:id="1223" w:author="273776" w:date="2011-05-09T15:50:00Z"/>
                <w:rFonts w:ascii="Arial" w:hAnsi="Arial" w:cs="Arial"/>
                <w:b/>
                <w:noProof/>
                <w:sz w:val="22"/>
                <w:lang w:val="pt-BR"/>
              </w:rPr>
            </w:pPr>
            <w:del w:id="1224" w:author="273776" w:date="2011-05-09T15:50:00Z">
              <w:r w:rsidRPr="00667415" w:rsidDel="00080615">
                <w:rPr>
                  <w:rFonts w:ascii="Arial" w:hAnsi="Arial" w:cs="Arial"/>
                  <w:b/>
                  <w:noProof/>
                  <w:sz w:val="22"/>
                  <w:szCs w:val="22"/>
                  <w:lang w:val="pt-BR"/>
                </w:rPr>
                <w:delText>Id da Regra de Negócio</w:delText>
              </w:r>
            </w:del>
          </w:p>
        </w:tc>
        <w:tc>
          <w:tcPr>
            <w:tcW w:w="7088" w:type="dxa"/>
            <w:shd w:val="clear" w:color="auto" w:fill="CCCCCC"/>
          </w:tcPr>
          <w:p w:rsidR="00273DCD" w:rsidRPr="00667415" w:rsidDel="00080615" w:rsidRDefault="00273DCD" w:rsidP="00BA2D59">
            <w:pPr>
              <w:rPr>
                <w:del w:id="1225" w:author="273776" w:date="2011-05-09T15:50:00Z"/>
                <w:rFonts w:ascii="Arial" w:hAnsi="Arial" w:cs="Arial"/>
                <w:b/>
                <w:noProof/>
                <w:sz w:val="22"/>
                <w:lang w:val="pt-BR"/>
              </w:rPr>
            </w:pPr>
            <w:del w:id="1226" w:author="273776" w:date="2011-05-09T15:50:00Z">
              <w:r w:rsidRPr="00667415" w:rsidDel="00080615">
                <w:rPr>
                  <w:rFonts w:ascii="Arial" w:hAnsi="Arial" w:cs="Arial"/>
                  <w:b/>
                  <w:noProof/>
                  <w:sz w:val="22"/>
                  <w:szCs w:val="22"/>
                  <w:lang w:val="pt-BR"/>
                </w:rPr>
                <w:delText>Texto da Regra de Negócio</w:delText>
              </w:r>
            </w:del>
          </w:p>
        </w:tc>
      </w:tr>
      <w:tr w:rsidR="00273DCD" w:rsidRPr="00667415" w:rsidDel="00080615" w:rsidTr="00C70F9F">
        <w:trPr>
          <w:del w:id="1227" w:author="273776" w:date="2011-05-09T15:50:00Z"/>
        </w:trPr>
        <w:tc>
          <w:tcPr>
            <w:tcW w:w="2268" w:type="dxa"/>
          </w:tcPr>
          <w:p w:rsidR="00273DCD" w:rsidRPr="00667415" w:rsidDel="00080615" w:rsidRDefault="00273DCD" w:rsidP="00BA2D59">
            <w:pPr>
              <w:rPr>
                <w:del w:id="1228" w:author="273776" w:date="2011-05-09T15:50:00Z"/>
                <w:rFonts w:ascii="Arial" w:hAnsi="Arial" w:cs="Arial"/>
                <w:noProof/>
                <w:sz w:val="22"/>
                <w:lang w:val="pt-BR"/>
              </w:rPr>
            </w:pPr>
            <w:del w:id="1229" w:author="273776" w:date="2011-05-09T15:50:00Z">
              <w:r w:rsidRPr="00667415" w:rsidDel="00080615">
                <w:rPr>
                  <w:rFonts w:ascii="Arial" w:hAnsi="Arial" w:cs="Arial"/>
                  <w:noProof/>
                  <w:sz w:val="22"/>
                  <w:szCs w:val="22"/>
                  <w:lang w:val="pt-BR"/>
                </w:rPr>
                <w:delText>RQN101</w:delText>
              </w:r>
            </w:del>
          </w:p>
        </w:tc>
        <w:tc>
          <w:tcPr>
            <w:tcW w:w="7088" w:type="dxa"/>
          </w:tcPr>
          <w:p w:rsidR="00273DCD" w:rsidRPr="00667415" w:rsidDel="00080615" w:rsidRDefault="00273DCD" w:rsidP="00BA2D59">
            <w:pPr>
              <w:pStyle w:val="Cabealho"/>
              <w:ind w:left="0"/>
              <w:jc w:val="both"/>
              <w:rPr>
                <w:del w:id="1230" w:author="273776" w:date="2011-05-09T15:50:00Z"/>
                <w:rFonts w:cs="Arial"/>
                <w:bCs/>
                <w:iCs/>
                <w:szCs w:val="22"/>
              </w:rPr>
            </w:pPr>
            <w:del w:id="1231" w:author="273776" w:date="2011-05-09T15:50:00Z">
              <w:r w:rsidRPr="00667415" w:rsidDel="00080615">
                <w:rPr>
                  <w:rFonts w:cs="Arial"/>
                  <w:szCs w:val="22"/>
                </w:rPr>
                <w:delText>Sem alteração</w:delText>
              </w:r>
            </w:del>
          </w:p>
        </w:tc>
      </w:tr>
      <w:tr w:rsidR="00273DCD" w:rsidRPr="00667415" w:rsidDel="00080615" w:rsidTr="00C70F9F">
        <w:trPr>
          <w:del w:id="1232" w:author="273776" w:date="2011-05-09T15:50:00Z"/>
        </w:trPr>
        <w:tc>
          <w:tcPr>
            <w:tcW w:w="2268" w:type="dxa"/>
          </w:tcPr>
          <w:p w:rsidR="00273DCD" w:rsidRPr="00667415" w:rsidDel="00080615" w:rsidRDefault="00273DCD" w:rsidP="00BA2D59">
            <w:pPr>
              <w:rPr>
                <w:del w:id="1233" w:author="273776" w:date="2011-05-09T15:50:00Z"/>
                <w:rFonts w:ascii="Arial" w:hAnsi="Arial" w:cs="Arial"/>
                <w:noProof/>
                <w:sz w:val="22"/>
                <w:lang w:val="pt-BR"/>
              </w:rPr>
            </w:pPr>
            <w:del w:id="1234" w:author="273776" w:date="2011-05-09T15:50:00Z">
              <w:r w:rsidRPr="00667415" w:rsidDel="00080615">
                <w:rPr>
                  <w:rFonts w:ascii="Arial" w:hAnsi="Arial" w:cs="Arial"/>
                  <w:bCs/>
                  <w:iCs/>
                  <w:sz w:val="22"/>
                  <w:szCs w:val="22"/>
                  <w:lang w:val="pt-BR"/>
                </w:rPr>
                <w:delText>RGN102</w:delText>
              </w:r>
            </w:del>
          </w:p>
        </w:tc>
        <w:tc>
          <w:tcPr>
            <w:tcW w:w="7088" w:type="dxa"/>
          </w:tcPr>
          <w:p w:rsidR="00273DCD" w:rsidRPr="00667415" w:rsidDel="00080615" w:rsidRDefault="00273DCD" w:rsidP="00BA2D59">
            <w:pPr>
              <w:pStyle w:val="Cabealho"/>
              <w:ind w:left="0"/>
              <w:jc w:val="both"/>
              <w:rPr>
                <w:del w:id="1235" w:author="273776" w:date="2011-05-09T15:50:00Z"/>
                <w:rFonts w:cs="Arial"/>
                <w:noProof/>
                <w:szCs w:val="22"/>
              </w:rPr>
            </w:pPr>
            <w:del w:id="1236" w:author="273776" w:date="2011-05-09T15:50:00Z">
              <w:r w:rsidRPr="00667415" w:rsidDel="00080615">
                <w:rPr>
                  <w:rFonts w:cs="Arial"/>
                  <w:szCs w:val="22"/>
                </w:rPr>
                <w:delText>Sem alteração</w:delText>
              </w:r>
            </w:del>
          </w:p>
        </w:tc>
      </w:tr>
    </w:tbl>
    <w:p w:rsidR="00273DCD" w:rsidRPr="00667415" w:rsidRDefault="00273DCD" w:rsidP="00042EC1">
      <w:pPr>
        <w:pStyle w:val="Recuodecorpodetexto"/>
        <w:ind w:left="696"/>
        <w:rPr>
          <w:rFonts w:ascii="Arial" w:hAnsi="Arial" w:cs="Arial"/>
          <w:lang w:val="pt-BR"/>
        </w:rPr>
      </w:pPr>
    </w:p>
    <w:p w:rsidR="00273DCD" w:rsidRDefault="00273DCD" w:rsidP="00042EC1">
      <w:pPr>
        <w:pStyle w:val="Recuodecorpodetexto"/>
        <w:ind w:left="696"/>
        <w:rPr>
          <w:rFonts w:ascii="Arial" w:hAnsi="Arial" w:cs="Arial"/>
          <w:lang w:val="pt-BR"/>
        </w:rPr>
      </w:pPr>
    </w:p>
    <w:p w:rsidR="00273DCD" w:rsidRDefault="00273DCD" w:rsidP="00042EC1">
      <w:pPr>
        <w:pStyle w:val="Recuodecorpodetexto"/>
        <w:ind w:left="696"/>
        <w:rPr>
          <w:rFonts w:ascii="Arial" w:hAnsi="Arial" w:cs="Arial"/>
          <w:lang w:val="pt-BR"/>
        </w:rPr>
      </w:pPr>
    </w:p>
    <w:p w:rsidR="00273DCD" w:rsidRDefault="00273DCD" w:rsidP="00042EC1">
      <w:pPr>
        <w:pStyle w:val="Recuodecorpodetexto"/>
        <w:ind w:left="696"/>
        <w:rPr>
          <w:rFonts w:ascii="Arial" w:hAnsi="Arial" w:cs="Arial"/>
          <w:lang w:val="pt-BR"/>
        </w:rPr>
      </w:pPr>
    </w:p>
    <w:p w:rsidR="00273DCD" w:rsidRDefault="00273DCD" w:rsidP="00042EC1">
      <w:pPr>
        <w:pStyle w:val="Recuodecorpodetexto"/>
        <w:ind w:left="696"/>
        <w:rPr>
          <w:rFonts w:ascii="Arial" w:hAnsi="Arial" w:cs="Arial"/>
          <w:lang w:val="pt-BR"/>
        </w:rPr>
      </w:pPr>
    </w:p>
    <w:p w:rsidR="00273DCD" w:rsidRPr="00667415" w:rsidRDefault="00273DCD" w:rsidP="00042EC1">
      <w:pPr>
        <w:pStyle w:val="Recuodecorpodetexto"/>
        <w:ind w:left="696"/>
        <w:rPr>
          <w:rFonts w:ascii="Arial" w:hAnsi="Arial" w:cs="Arial"/>
          <w:lang w:val="pt-BR"/>
        </w:rPr>
      </w:pPr>
    </w:p>
    <w:p w:rsidR="00273DCD" w:rsidRPr="00667415" w:rsidRDefault="00273DCD" w:rsidP="00042EC1">
      <w:pPr>
        <w:pStyle w:val="Ttulo3"/>
        <w:rPr>
          <w:rFonts w:ascii="Arial" w:hAnsi="Arial" w:cs="Arial"/>
        </w:rPr>
      </w:pPr>
      <w:bookmarkStart w:id="1237" w:name="_Toc290922815"/>
      <w:r w:rsidRPr="00667415">
        <w:rPr>
          <w:rFonts w:ascii="Arial" w:hAnsi="Arial" w:cs="Arial"/>
        </w:rPr>
        <w:t>Futura</w:t>
      </w:r>
      <w:bookmarkEnd w:id="1237"/>
    </w:p>
    <w:p w:rsidR="00273DCD" w:rsidRPr="00667415" w:rsidRDefault="00273DCD" w:rsidP="00EB39CC">
      <w:pPr>
        <w:ind w:left="2160"/>
        <w:jc w:val="both"/>
        <w:rPr>
          <w:rFonts w:ascii="Arial" w:hAnsi="Arial" w:cs="Arial"/>
          <w:sz w:val="22"/>
          <w:szCs w:val="22"/>
          <w:lang w:val="pt-BR"/>
        </w:rPr>
      </w:pPr>
    </w:p>
    <w:p w:rsidR="009910BF" w:rsidRDefault="00B44299">
      <w:pPr>
        <w:ind w:left="1440"/>
        <w:rPr>
          <w:ins w:id="1238" w:author="273776" w:date="2011-06-16T18:33:00Z"/>
          <w:rFonts w:ascii="Arial" w:hAnsi="Arial" w:cs="Arial"/>
          <w:sz w:val="22"/>
          <w:szCs w:val="22"/>
          <w:lang w:val="pt-BR"/>
        </w:rPr>
        <w:pPrChange w:id="1239" w:author="273776" w:date="2011-06-16T18:35:00Z">
          <w:pPr>
            <w:pBdr>
              <w:top w:val="single" w:sz="4" w:space="1" w:color="auto"/>
              <w:left w:val="single" w:sz="4" w:space="4" w:color="auto"/>
              <w:bottom w:val="single" w:sz="4" w:space="1" w:color="auto"/>
              <w:right w:val="single" w:sz="4" w:space="4" w:color="auto"/>
            </w:pBdr>
            <w:ind w:left="786"/>
            <w:jc w:val="both"/>
          </w:pPr>
        </w:pPrChange>
      </w:pPr>
      <w:ins w:id="1240" w:author="273776" w:date="2011-06-16T18:33:00Z">
        <w:r w:rsidRPr="00AE6ED6">
          <w:rPr>
            <w:rFonts w:ascii="Arial" w:hAnsi="Arial" w:cs="Arial"/>
            <w:sz w:val="22"/>
            <w:szCs w:val="22"/>
            <w:lang w:val="pt-BR"/>
          </w:rPr>
          <w:t>Atualmente é possível configurarmos para os planos do B2C pacotes de minutos de LD para o CSP 31, porém é necessária a criação e acerto dos templates e processos de faturamento, fiscal, cobilling, repasse e contábil.</w:t>
        </w:r>
      </w:ins>
    </w:p>
    <w:p w:rsidR="009910BF" w:rsidRDefault="009910BF">
      <w:pPr>
        <w:ind w:left="1440"/>
        <w:rPr>
          <w:ins w:id="1241" w:author="273776" w:date="2011-06-16T18:33:00Z"/>
          <w:rFonts w:ascii="Arial" w:hAnsi="Arial" w:cs="Arial"/>
          <w:sz w:val="22"/>
          <w:szCs w:val="22"/>
          <w:lang w:val="pt-BR"/>
        </w:rPr>
        <w:pPrChange w:id="1242"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243" w:author="273776" w:date="2011-06-16T18:33:00Z"/>
          <w:rFonts w:ascii="Arial" w:hAnsi="Arial" w:cs="Arial"/>
          <w:sz w:val="22"/>
          <w:szCs w:val="22"/>
          <w:lang w:val="pt-BR"/>
        </w:rPr>
        <w:pPrChange w:id="1244" w:author="273776" w:date="2011-06-16T18:35:00Z">
          <w:pPr>
            <w:pBdr>
              <w:top w:val="single" w:sz="4" w:space="1" w:color="auto"/>
              <w:left w:val="single" w:sz="4" w:space="4" w:color="auto"/>
              <w:bottom w:val="single" w:sz="4" w:space="1" w:color="auto"/>
              <w:right w:val="single" w:sz="4" w:space="4" w:color="auto"/>
            </w:pBdr>
            <w:ind w:left="786"/>
            <w:jc w:val="both"/>
          </w:pPr>
        </w:pPrChange>
      </w:pPr>
      <w:ins w:id="1245" w:author="273776" w:date="2011-06-16T18:33:00Z">
        <w:r w:rsidRPr="00AE6ED6">
          <w:rPr>
            <w:rFonts w:ascii="Arial" w:hAnsi="Arial" w:cs="Arial"/>
            <w:sz w:val="22"/>
            <w:szCs w:val="22"/>
            <w:lang w:val="pt-BR"/>
          </w:rPr>
          <w:t>Templates existentes para o B2C:</w:t>
        </w:r>
      </w:ins>
    </w:p>
    <w:p w:rsidR="009910BF" w:rsidRDefault="00B44299">
      <w:pPr>
        <w:ind w:left="1440"/>
        <w:rPr>
          <w:ins w:id="1246" w:author="273776" w:date="2011-06-16T18:33:00Z"/>
          <w:rFonts w:ascii="Arial" w:hAnsi="Arial" w:cs="Arial"/>
          <w:sz w:val="22"/>
          <w:szCs w:val="22"/>
          <w:lang w:val="pt-BR"/>
        </w:rPr>
        <w:pPrChange w:id="1247" w:author="273776" w:date="2011-06-16T18:35:00Z">
          <w:pPr>
            <w:pBdr>
              <w:top w:val="single" w:sz="4" w:space="1" w:color="auto"/>
              <w:left w:val="single" w:sz="4" w:space="4" w:color="auto"/>
              <w:bottom w:val="single" w:sz="4" w:space="1" w:color="auto"/>
              <w:right w:val="single" w:sz="4" w:space="4" w:color="auto"/>
            </w:pBdr>
            <w:ind w:left="786"/>
            <w:jc w:val="both"/>
          </w:pPr>
        </w:pPrChange>
      </w:pPr>
      <w:ins w:id="1248" w:author="273776" w:date="2011-06-16T18:33:00Z">
        <w:r w:rsidRPr="00AE6ED6">
          <w:rPr>
            <w:rFonts w:ascii="Arial" w:hAnsi="Arial" w:cs="Arial"/>
            <w:sz w:val="22"/>
            <w:szCs w:val="22"/>
            <w:lang w:val="pt-BR"/>
          </w:rPr>
          <w:t>Pacote de LD Nível Conta sem Ass - B2C</w:t>
        </w:r>
      </w:ins>
    </w:p>
    <w:p w:rsidR="009910BF" w:rsidRDefault="00B44299">
      <w:pPr>
        <w:ind w:left="1440"/>
        <w:rPr>
          <w:ins w:id="1249" w:author="273776" w:date="2011-06-16T18:33:00Z"/>
          <w:rFonts w:ascii="Arial" w:hAnsi="Arial" w:cs="Arial"/>
          <w:sz w:val="22"/>
          <w:szCs w:val="22"/>
          <w:lang w:val="pt-BR"/>
        </w:rPr>
        <w:pPrChange w:id="1250" w:author="273776" w:date="2011-06-16T18:35:00Z">
          <w:pPr>
            <w:pBdr>
              <w:top w:val="single" w:sz="4" w:space="1" w:color="auto"/>
              <w:left w:val="single" w:sz="4" w:space="4" w:color="auto"/>
              <w:bottom w:val="single" w:sz="4" w:space="1" w:color="auto"/>
              <w:right w:val="single" w:sz="4" w:space="4" w:color="auto"/>
            </w:pBdr>
            <w:ind w:left="786"/>
            <w:jc w:val="both"/>
          </w:pPr>
        </w:pPrChange>
      </w:pPr>
      <w:ins w:id="1251" w:author="273776" w:date="2011-06-16T18:33:00Z">
        <w:r w:rsidRPr="00AE6ED6">
          <w:rPr>
            <w:rFonts w:ascii="Arial" w:hAnsi="Arial" w:cs="Arial"/>
            <w:sz w:val="22"/>
            <w:szCs w:val="22"/>
            <w:lang w:val="pt-BR"/>
          </w:rPr>
          <w:t>Pacote de LD Nível Instância sem Ass - B2C</w:t>
        </w:r>
      </w:ins>
    </w:p>
    <w:p w:rsidR="009910BF" w:rsidRDefault="00B44299">
      <w:pPr>
        <w:ind w:left="1440"/>
        <w:rPr>
          <w:ins w:id="1252" w:author="273776" w:date="2011-06-16T18:33:00Z"/>
          <w:rFonts w:ascii="Arial" w:hAnsi="Arial" w:cs="Arial"/>
          <w:sz w:val="22"/>
          <w:szCs w:val="22"/>
          <w:lang w:val="pt-BR"/>
        </w:rPr>
        <w:pPrChange w:id="1253" w:author="273776" w:date="2011-06-16T18:35:00Z">
          <w:pPr>
            <w:pBdr>
              <w:top w:val="single" w:sz="4" w:space="1" w:color="auto"/>
              <w:left w:val="single" w:sz="4" w:space="4" w:color="auto"/>
              <w:bottom w:val="single" w:sz="4" w:space="1" w:color="auto"/>
              <w:right w:val="single" w:sz="4" w:space="4" w:color="auto"/>
            </w:pBdr>
            <w:ind w:left="786"/>
            <w:jc w:val="both"/>
          </w:pPr>
        </w:pPrChange>
      </w:pPr>
      <w:ins w:id="1254" w:author="273776" w:date="2011-06-16T18:33:00Z">
        <w:r w:rsidRPr="00AE6ED6">
          <w:rPr>
            <w:rFonts w:ascii="Arial" w:hAnsi="Arial" w:cs="Arial"/>
            <w:sz w:val="22"/>
            <w:szCs w:val="22"/>
            <w:lang w:val="pt-BR"/>
          </w:rPr>
          <w:t>Pacote de LD Oi-Oi Nível Conta sem Ass - B2C</w:t>
        </w:r>
      </w:ins>
    </w:p>
    <w:p w:rsidR="009910BF" w:rsidRDefault="00B44299">
      <w:pPr>
        <w:ind w:left="1440"/>
        <w:rPr>
          <w:ins w:id="1255" w:author="273776" w:date="2011-06-16T18:33:00Z"/>
          <w:rFonts w:ascii="Arial" w:hAnsi="Arial" w:cs="Arial"/>
          <w:sz w:val="22"/>
          <w:szCs w:val="22"/>
          <w:lang w:val="pt-BR"/>
        </w:rPr>
        <w:pPrChange w:id="1256" w:author="273776" w:date="2011-06-16T18:35:00Z">
          <w:pPr>
            <w:pBdr>
              <w:top w:val="single" w:sz="4" w:space="1" w:color="auto"/>
              <w:left w:val="single" w:sz="4" w:space="4" w:color="auto"/>
              <w:bottom w:val="single" w:sz="4" w:space="1" w:color="auto"/>
              <w:right w:val="single" w:sz="4" w:space="4" w:color="auto"/>
            </w:pBdr>
            <w:ind w:left="786"/>
            <w:jc w:val="both"/>
          </w:pPr>
        </w:pPrChange>
      </w:pPr>
      <w:ins w:id="1257" w:author="273776" w:date="2011-06-16T18:33:00Z">
        <w:r w:rsidRPr="00AE6ED6">
          <w:rPr>
            <w:rFonts w:ascii="Arial" w:hAnsi="Arial" w:cs="Arial"/>
            <w:sz w:val="22"/>
            <w:szCs w:val="22"/>
            <w:lang w:val="pt-BR"/>
          </w:rPr>
          <w:t>Pacote de LD Oi-Oi Nível Instância sem Ass - B2C</w:t>
        </w:r>
      </w:ins>
    </w:p>
    <w:p w:rsidR="009910BF" w:rsidRDefault="009910BF">
      <w:pPr>
        <w:ind w:left="786"/>
        <w:jc w:val="both"/>
        <w:rPr>
          <w:ins w:id="1258" w:author="273776" w:date="2011-06-16T18:33:00Z"/>
          <w:rFonts w:ascii="Arial" w:hAnsi="Arial" w:cs="Arial"/>
          <w:sz w:val="22"/>
          <w:szCs w:val="22"/>
          <w:lang w:val="pt-BR"/>
        </w:rPr>
        <w:pPrChange w:id="1259" w:author="273776" w:date="2011-06-16T18:33: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260" w:author="273776" w:date="2011-06-16T18:33:00Z"/>
          <w:rFonts w:ascii="Arial" w:hAnsi="Arial" w:cs="Arial"/>
          <w:sz w:val="22"/>
          <w:szCs w:val="22"/>
          <w:lang w:val="pt-BR"/>
        </w:rPr>
        <w:pPrChange w:id="1261" w:author="273776" w:date="2011-06-16T18:35:00Z">
          <w:pPr>
            <w:pBdr>
              <w:top w:val="single" w:sz="4" w:space="1" w:color="auto"/>
              <w:left w:val="single" w:sz="4" w:space="4" w:color="auto"/>
              <w:bottom w:val="single" w:sz="4" w:space="1" w:color="auto"/>
              <w:right w:val="single" w:sz="4" w:space="4" w:color="auto"/>
            </w:pBdr>
            <w:ind w:left="786"/>
            <w:jc w:val="both"/>
          </w:pPr>
        </w:pPrChange>
      </w:pPr>
      <w:ins w:id="1262" w:author="273776" w:date="2011-06-16T18:33:00Z">
        <w:r w:rsidRPr="00AE6ED6">
          <w:rPr>
            <w:rFonts w:ascii="Arial" w:hAnsi="Arial" w:cs="Arial"/>
            <w:sz w:val="22"/>
            <w:szCs w:val="22"/>
            <w:lang w:val="pt-BR"/>
          </w:rPr>
          <w:t xml:space="preserve">Dentro desse cenário (com base nas regras detalhadas abaixo), será necessário desenvolver e/ou adaptar o templates já existentes, para que seja possível criar pacotes </w:t>
        </w:r>
      </w:ins>
      <w:ins w:id="1263" w:author="273776" w:date="2011-06-16T18:34:00Z">
        <w:r>
          <w:rPr>
            <w:rFonts w:ascii="Arial" w:hAnsi="Arial" w:cs="Arial"/>
            <w:sz w:val="22"/>
            <w:szCs w:val="22"/>
            <w:lang w:val="pt-BR"/>
          </w:rPr>
          <w:t>de LD.</w:t>
        </w:r>
      </w:ins>
    </w:p>
    <w:p w:rsidR="009910BF" w:rsidRDefault="00B44299">
      <w:pPr>
        <w:ind w:left="1440"/>
        <w:rPr>
          <w:ins w:id="1264" w:author="273776" w:date="2011-06-16T18:33:00Z"/>
          <w:rFonts w:ascii="Arial" w:hAnsi="Arial" w:cs="Arial"/>
          <w:sz w:val="22"/>
          <w:szCs w:val="22"/>
          <w:lang w:val="pt-BR"/>
        </w:rPr>
        <w:pPrChange w:id="1265" w:author="273776" w:date="2011-06-16T18:35:00Z">
          <w:pPr>
            <w:pBdr>
              <w:top w:val="single" w:sz="4" w:space="1" w:color="auto"/>
              <w:left w:val="single" w:sz="4" w:space="4" w:color="auto"/>
              <w:bottom w:val="single" w:sz="4" w:space="1" w:color="auto"/>
              <w:right w:val="single" w:sz="4" w:space="4" w:color="auto"/>
            </w:pBdr>
            <w:ind w:left="786"/>
            <w:jc w:val="both"/>
          </w:pPr>
        </w:pPrChange>
      </w:pPr>
      <w:ins w:id="1266" w:author="273776" w:date="2011-06-16T18:33:00Z">
        <w:r w:rsidRPr="00AE6ED6">
          <w:rPr>
            <w:rFonts w:ascii="Arial" w:hAnsi="Arial" w:cs="Arial"/>
            <w:sz w:val="22"/>
            <w:szCs w:val="22"/>
            <w:lang w:val="pt-BR"/>
          </w:rPr>
          <w:t xml:space="preserve"> </w:t>
        </w:r>
      </w:ins>
    </w:p>
    <w:p w:rsidR="009910BF" w:rsidRDefault="00B44299">
      <w:pPr>
        <w:ind w:left="1440"/>
        <w:rPr>
          <w:ins w:id="1267" w:author="273776" w:date="2011-06-16T18:33:00Z"/>
          <w:rFonts w:ascii="Arial" w:hAnsi="Arial" w:cs="Arial"/>
          <w:sz w:val="22"/>
          <w:szCs w:val="22"/>
          <w:lang w:val="pt-BR"/>
        </w:rPr>
        <w:pPrChange w:id="1268" w:author="273776" w:date="2011-06-16T18:35:00Z">
          <w:pPr>
            <w:pBdr>
              <w:top w:val="single" w:sz="4" w:space="1" w:color="auto"/>
              <w:left w:val="single" w:sz="4" w:space="4" w:color="auto"/>
              <w:bottom w:val="single" w:sz="4" w:space="1" w:color="auto"/>
              <w:right w:val="single" w:sz="4" w:space="4" w:color="auto"/>
            </w:pBdr>
            <w:ind w:left="786"/>
            <w:jc w:val="both"/>
          </w:pPr>
        </w:pPrChange>
      </w:pPr>
      <w:ins w:id="1269" w:author="273776" w:date="2011-06-16T18:33:00Z">
        <w:r w:rsidRPr="00AE6ED6">
          <w:rPr>
            <w:rFonts w:ascii="Arial" w:hAnsi="Arial" w:cs="Arial"/>
            <w:sz w:val="22"/>
            <w:szCs w:val="22"/>
            <w:lang w:val="pt-BR"/>
          </w:rPr>
          <w:t>Vale esclarecer que todos os pacotes de LD devem poder ser associados somente aos planos que estão no Configurador de Benefícios, ou os que serão incluídos pelo STI. Este item não requer desenvolvimento pois é prerrogativa de funcionamento do Siebel MKT,onde os planos estão amarrados aos templates.</w:t>
        </w:r>
      </w:ins>
    </w:p>
    <w:p w:rsidR="009910BF" w:rsidRDefault="009910BF">
      <w:pPr>
        <w:ind w:left="1440"/>
        <w:rPr>
          <w:ins w:id="1270" w:author="273776" w:date="2011-06-16T18:33:00Z"/>
          <w:rFonts w:ascii="Arial" w:hAnsi="Arial" w:cs="Arial"/>
          <w:sz w:val="22"/>
          <w:szCs w:val="22"/>
          <w:lang w:val="pt-BR"/>
        </w:rPr>
        <w:pPrChange w:id="1271"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272" w:author="273776" w:date="2011-06-16T18:44:00Z"/>
          <w:rFonts w:ascii="Arial" w:hAnsi="Arial" w:cs="Arial"/>
          <w:sz w:val="22"/>
          <w:szCs w:val="22"/>
          <w:lang w:val="pt-BR"/>
        </w:rPr>
        <w:pPrChange w:id="1273" w:author="273776" w:date="2011-06-16T18:35:00Z">
          <w:pPr>
            <w:pBdr>
              <w:top w:val="single" w:sz="4" w:space="1" w:color="auto"/>
              <w:left w:val="single" w:sz="4" w:space="4" w:color="auto"/>
              <w:bottom w:val="single" w:sz="4" w:space="1" w:color="auto"/>
              <w:right w:val="single" w:sz="4" w:space="4" w:color="auto"/>
            </w:pBdr>
            <w:ind w:left="786"/>
            <w:jc w:val="both"/>
          </w:pPr>
        </w:pPrChange>
      </w:pPr>
      <w:ins w:id="1274" w:author="273776" w:date="2011-06-16T18:33:00Z">
        <w:r w:rsidRPr="00AE6ED6">
          <w:rPr>
            <w:rFonts w:ascii="Arial" w:hAnsi="Arial" w:cs="Arial"/>
            <w:sz w:val="22"/>
            <w:szCs w:val="22"/>
            <w:lang w:val="pt-BR"/>
          </w:rPr>
          <w:t>O plano Oi Profissional Equipe é um plano nível conta e os pacotes de LD criados devem seguir essa estrutura, abatendo do bônus concedido as chamadas realizadas por todas as linhas associadas ao plano, respeitando os tipos de uso atrelados ao benefício. O mesmo é válido para os planos Oi Família.</w:t>
        </w:r>
      </w:ins>
    </w:p>
    <w:p w:rsidR="009910BF" w:rsidRDefault="009910BF">
      <w:pPr>
        <w:ind w:left="1440"/>
        <w:rPr>
          <w:ins w:id="1275" w:author="273776" w:date="2011-06-16T18:44:00Z"/>
          <w:rFonts w:ascii="Arial" w:hAnsi="Arial" w:cs="Arial"/>
          <w:sz w:val="22"/>
          <w:szCs w:val="22"/>
          <w:lang w:val="pt-BR"/>
        </w:rPr>
        <w:pPrChange w:id="1276"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9910BF">
      <w:pPr>
        <w:ind w:left="1440"/>
        <w:rPr>
          <w:ins w:id="1277" w:author="273776" w:date="2011-06-16T18:33:00Z"/>
          <w:rFonts w:ascii="Arial" w:hAnsi="Arial" w:cs="Arial"/>
          <w:sz w:val="22"/>
          <w:szCs w:val="22"/>
          <w:lang w:val="pt-BR"/>
        </w:rPr>
        <w:pPrChange w:id="1278"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9910BF">
      <w:pPr>
        <w:ind w:left="1440"/>
        <w:rPr>
          <w:ins w:id="1279" w:author="273776" w:date="2011-06-16T18:33:00Z"/>
          <w:rFonts w:ascii="Arial" w:hAnsi="Arial" w:cs="Arial"/>
          <w:sz w:val="22"/>
          <w:szCs w:val="22"/>
          <w:lang w:val="pt-BR"/>
        </w:rPr>
        <w:pPrChange w:id="1280"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281" w:author="273776" w:date="2011-06-16T18:33:00Z"/>
          <w:rFonts w:ascii="Arial" w:hAnsi="Arial" w:cs="Arial"/>
          <w:sz w:val="22"/>
          <w:szCs w:val="22"/>
          <w:lang w:val="pt-BR"/>
        </w:rPr>
        <w:pPrChange w:id="1282" w:author="273776" w:date="2011-06-16T18:35:00Z">
          <w:pPr>
            <w:pBdr>
              <w:top w:val="single" w:sz="4" w:space="1" w:color="auto"/>
              <w:left w:val="single" w:sz="4" w:space="4" w:color="auto"/>
              <w:bottom w:val="single" w:sz="4" w:space="1" w:color="auto"/>
              <w:right w:val="single" w:sz="4" w:space="4" w:color="auto"/>
            </w:pBdr>
            <w:ind w:left="786"/>
            <w:jc w:val="both"/>
          </w:pPr>
        </w:pPrChange>
      </w:pPr>
      <w:ins w:id="1283" w:author="273776" w:date="2011-06-16T18:33:00Z">
        <w:r w:rsidRPr="00AE6ED6">
          <w:rPr>
            <w:rFonts w:ascii="Arial" w:hAnsi="Arial" w:cs="Arial"/>
            <w:sz w:val="22"/>
            <w:szCs w:val="22"/>
            <w:lang w:val="pt-BR"/>
          </w:rPr>
          <w:lastRenderedPageBreak/>
          <w:t>Os modelos de crédito deverão estar disponíveis para gerar pacotes de crédito para todos os planos do escopo. Deverá ser gerado templates com os usos necessários.</w:t>
        </w:r>
      </w:ins>
    </w:p>
    <w:p w:rsidR="009910BF" w:rsidRDefault="009910BF">
      <w:pPr>
        <w:ind w:left="1440"/>
        <w:rPr>
          <w:ins w:id="1284" w:author="273776" w:date="2011-06-16T18:33:00Z"/>
          <w:rFonts w:ascii="Arial" w:hAnsi="Arial" w:cs="Arial"/>
          <w:sz w:val="22"/>
          <w:szCs w:val="22"/>
          <w:lang w:val="pt-BR"/>
        </w:rPr>
        <w:pPrChange w:id="1285"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286" w:author="273776" w:date="2011-06-16T18:33:00Z"/>
          <w:rFonts w:ascii="Arial" w:hAnsi="Arial" w:cs="Arial"/>
          <w:sz w:val="22"/>
          <w:szCs w:val="22"/>
          <w:lang w:val="pt-BR"/>
        </w:rPr>
        <w:pPrChange w:id="1287" w:author="273776" w:date="2011-06-16T18:35:00Z">
          <w:pPr>
            <w:pBdr>
              <w:top w:val="single" w:sz="4" w:space="1" w:color="auto"/>
              <w:left w:val="single" w:sz="4" w:space="4" w:color="auto"/>
              <w:bottom w:val="single" w:sz="4" w:space="1" w:color="auto"/>
              <w:right w:val="single" w:sz="4" w:space="4" w:color="auto"/>
            </w:pBdr>
            <w:ind w:left="786"/>
            <w:jc w:val="both"/>
          </w:pPr>
        </w:pPrChange>
      </w:pPr>
      <w:ins w:id="1288" w:author="273776" w:date="2011-06-16T18:33:00Z">
        <w:r w:rsidRPr="00AE6ED6">
          <w:rPr>
            <w:rFonts w:ascii="Arial" w:hAnsi="Arial" w:cs="Arial"/>
            <w:sz w:val="22"/>
            <w:szCs w:val="22"/>
            <w:lang w:val="pt-BR"/>
          </w:rPr>
          <w:t>Os atuais parâmetros deverão ser mantidos, e os pacotes com assinatura devem poder conviver entre eles e com pacotes do mesmo tipo, dependendo da configuração da campanha. Portanto, uma mesma linha poderá ter instalada ao mesmo tempo, por exemplo, mais de um pacote de “LD Oi x Oi Nível Instância com Assinatura”.</w:t>
        </w:r>
      </w:ins>
    </w:p>
    <w:p w:rsidR="009910BF" w:rsidRDefault="009910BF">
      <w:pPr>
        <w:ind w:left="1440"/>
        <w:rPr>
          <w:ins w:id="1289" w:author="273776" w:date="2011-06-16T18:33:00Z"/>
          <w:rFonts w:ascii="Arial" w:hAnsi="Arial" w:cs="Arial"/>
          <w:sz w:val="22"/>
          <w:szCs w:val="22"/>
          <w:lang w:val="pt-BR"/>
        </w:rPr>
        <w:pPrChange w:id="1290"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291" w:author="273776" w:date="2011-06-16T18:35:00Z"/>
          <w:rFonts w:ascii="Arial" w:hAnsi="Arial" w:cs="Arial"/>
          <w:sz w:val="22"/>
          <w:szCs w:val="22"/>
          <w:lang w:val="pt-BR"/>
        </w:rPr>
        <w:pPrChange w:id="1292" w:author="273776" w:date="2011-06-16T18:35:00Z">
          <w:pPr>
            <w:pBdr>
              <w:top w:val="single" w:sz="4" w:space="1" w:color="auto"/>
              <w:left w:val="single" w:sz="4" w:space="4" w:color="auto"/>
              <w:bottom w:val="single" w:sz="4" w:space="1" w:color="auto"/>
              <w:right w:val="single" w:sz="4" w:space="4" w:color="auto"/>
            </w:pBdr>
            <w:ind w:left="786"/>
            <w:jc w:val="both"/>
          </w:pPr>
        </w:pPrChange>
      </w:pPr>
      <w:ins w:id="1293" w:author="273776" w:date="2011-06-16T18:33:00Z">
        <w:r w:rsidRPr="00AE6ED6">
          <w:rPr>
            <w:rFonts w:ascii="Arial" w:hAnsi="Arial" w:cs="Arial"/>
            <w:sz w:val="22"/>
            <w:szCs w:val="22"/>
            <w:lang w:val="pt-BR"/>
          </w:rPr>
          <w:t>Não será possível a concessão de descontos sobre os pacotes de assinatura, conforme já ocorre atualmente.</w:t>
        </w:r>
      </w:ins>
    </w:p>
    <w:p w:rsidR="009910BF" w:rsidRDefault="009910BF">
      <w:pPr>
        <w:ind w:left="1440"/>
        <w:rPr>
          <w:ins w:id="1294" w:author="273776" w:date="2011-06-16T18:33:00Z"/>
          <w:rFonts w:ascii="Arial" w:hAnsi="Arial" w:cs="Arial"/>
          <w:sz w:val="22"/>
          <w:szCs w:val="22"/>
          <w:lang w:val="pt-BR"/>
        </w:rPr>
        <w:pPrChange w:id="1295"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296" w:author="273776" w:date="2011-06-16T18:33:00Z"/>
          <w:rFonts w:ascii="Arial" w:hAnsi="Arial" w:cs="Arial"/>
          <w:sz w:val="22"/>
          <w:szCs w:val="22"/>
          <w:lang w:val="pt-BR"/>
        </w:rPr>
        <w:pPrChange w:id="1297" w:author="273776" w:date="2011-06-16T18:35:00Z">
          <w:pPr>
            <w:pBdr>
              <w:top w:val="single" w:sz="4" w:space="1" w:color="auto"/>
              <w:left w:val="single" w:sz="4" w:space="4" w:color="auto"/>
              <w:bottom w:val="single" w:sz="4" w:space="1" w:color="auto"/>
              <w:right w:val="single" w:sz="4" w:space="4" w:color="auto"/>
            </w:pBdr>
            <w:ind w:left="786"/>
            <w:jc w:val="both"/>
          </w:pPr>
        </w:pPrChange>
      </w:pPr>
      <w:ins w:id="1298" w:author="273776" w:date="2011-06-16T18:33:00Z">
        <w:r w:rsidRPr="00AE6ED6">
          <w:rPr>
            <w:rFonts w:ascii="Arial" w:hAnsi="Arial" w:cs="Arial"/>
            <w:sz w:val="22"/>
            <w:szCs w:val="22"/>
            <w:lang w:val="pt-BR"/>
          </w:rPr>
          <w:t>Os pacotes LD só podem incidir sobre a guia de uso e não sobre a RC.</w:t>
        </w:r>
      </w:ins>
    </w:p>
    <w:p w:rsidR="009910BF" w:rsidRDefault="009910BF">
      <w:pPr>
        <w:ind w:left="786"/>
        <w:jc w:val="both"/>
        <w:rPr>
          <w:ins w:id="1299" w:author="273776" w:date="2011-06-16T18:33:00Z"/>
          <w:rFonts w:ascii="Arial" w:hAnsi="Arial" w:cs="Arial"/>
          <w:sz w:val="22"/>
          <w:szCs w:val="22"/>
          <w:lang w:val="pt-BR"/>
        </w:rPr>
        <w:pPrChange w:id="1300" w:author="273776" w:date="2011-06-16T18:33: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301" w:author="273776" w:date="2011-06-16T18:33:00Z"/>
          <w:rFonts w:ascii="Arial" w:hAnsi="Arial" w:cs="Arial"/>
          <w:sz w:val="22"/>
          <w:szCs w:val="22"/>
          <w:lang w:val="pt-BR"/>
        </w:rPr>
        <w:pPrChange w:id="1302" w:author="273776" w:date="2011-06-16T18:35:00Z">
          <w:pPr>
            <w:pBdr>
              <w:top w:val="single" w:sz="4" w:space="1" w:color="auto"/>
              <w:left w:val="single" w:sz="4" w:space="4" w:color="auto"/>
              <w:bottom w:val="single" w:sz="4" w:space="1" w:color="auto"/>
              <w:right w:val="single" w:sz="4" w:space="4" w:color="auto"/>
            </w:pBdr>
            <w:ind w:left="786"/>
            <w:jc w:val="both"/>
          </w:pPr>
        </w:pPrChange>
      </w:pPr>
      <w:ins w:id="1303" w:author="273776" w:date="2011-06-16T18:33:00Z">
        <w:r w:rsidRPr="00AE6ED6">
          <w:rPr>
            <w:rFonts w:ascii="Arial" w:hAnsi="Arial" w:cs="Arial"/>
            <w:sz w:val="22"/>
            <w:szCs w:val="22"/>
            <w:lang w:val="pt-BR"/>
          </w:rPr>
          <w:t>Na concepção do Configurador de Benefícios foi prevista apenas a configuração de pacotes de minutos com CSP 31. Com a atuação da Oi na região 2 torna-se necessário que além das chamadas de LD utilizando o CSP 31 também sejam abatidas dos mesmos pacotes de LD as com CSP 14. Dessa forma, os mesmos pacotes deverão poder ser utilizados para os clientes das regiões 1, 2 e 3. Com o projeto Outorgas esses tipos de uso foram igualados e essa mecânica deve ser transparente para os usuários e cliente. Para essa necessidade o CRM deverá garantir que a lista de todos os estados será enviada junto com as configurações, e os templates tem que estar preparados com os atributos necessários para diferenciar as informações por região: contábeis, provider, open item..</w:t>
        </w:r>
      </w:ins>
    </w:p>
    <w:p w:rsidR="009910BF" w:rsidRDefault="009910BF">
      <w:pPr>
        <w:ind w:left="1440"/>
        <w:rPr>
          <w:ins w:id="1304" w:author="273776" w:date="2011-06-16T18:33:00Z"/>
          <w:rFonts w:ascii="Arial" w:hAnsi="Arial" w:cs="Arial"/>
          <w:sz w:val="22"/>
          <w:szCs w:val="22"/>
          <w:lang w:val="pt-BR"/>
        </w:rPr>
        <w:pPrChange w:id="1305"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306" w:author="273776" w:date="2011-06-16T18:33:00Z"/>
          <w:rFonts w:ascii="Arial" w:hAnsi="Arial" w:cs="Arial"/>
          <w:sz w:val="22"/>
          <w:szCs w:val="22"/>
          <w:lang w:val="pt-BR"/>
        </w:rPr>
        <w:pPrChange w:id="1307" w:author="273776" w:date="2011-06-16T18:35:00Z">
          <w:pPr>
            <w:pBdr>
              <w:top w:val="single" w:sz="4" w:space="1" w:color="auto"/>
              <w:left w:val="single" w:sz="4" w:space="4" w:color="auto"/>
              <w:bottom w:val="single" w:sz="4" w:space="1" w:color="auto"/>
              <w:right w:val="single" w:sz="4" w:space="4" w:color="auto"/>
            </w:pBdr>
            <w:ind w:left="786"/>
            <w:jc w:val="both"/>
          </w:pPr>
        </w:pPrChange>
      </w:pPr>
      <w:ins w:id="1308" w:author="273776" w:date="2011-06-16T18:33:00Z">
        <w:r w:rsidRPr="00AE6ED6">
          <w:rPr>
            <w:rFonts w:ascii="Arial" w:hAnsi="Arial" w:cs="Arial"/>
            <w:sz w:val="22"/>
            <w:szCs w:val="22"/>
            <w:lang w:val="pt-BR"/>
          </w:rPr>
          <w:t>O configurador de benefícios tem como prerrogativa de funcionamento criar o elemento de benefícios para todos os estados da federação.</w:t>
        </w:r>
      </w:ins>
    </w:p>
    <w:p w:rsidR="009910BF" w:rsidRDefault="009910BF">
      <w:pPr>
        <w:ind w:left="1440"/>
        <w:rPr>
          <w:ins w:id="1309" w:author="273776" w:date="2011-06-16T18:33:00Z"/>
          <w:rFonts w:ascii="Arial" w:hAnsi="Arial" w:cs="Arial"/>
          <w:sz w:val="22"/>
          <w:szCs w:val="22"/>
          <w:lang w:val="pt-BR"/>
        </w:rPr>
        <w:pPrChange w:id="1310"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311" w:author="273776" w:date="2011-06-16T18:33:00Z"/>
          <w:rFonts w:ascii="Arial" w:hAnsi="Arial" w:cs="Arial"/>
          <w:sz w:val="22"/>
          <w:szCs w:val="22"/>
          <w:lang w:val="pt-BR"/>
        </w:rPr>
        <w:pPrChange w:id="1312" w:author="273776" w:date="2011-06-16T18:35:00Z">
          <w:pPr>
            <w:pBdr>
              <w:top w:val="single" w:sz="4" w:space="1" w:color="auto"/>
              <w:left w:val="single" w:sz="4" w:space="4" w:color="auto"/>
              <w:bottom w:val="single" w:sz="4" w:space="1" w:color="auto"/>
              <w:right w:val="single" w:sz="4" w:space="4" w:color="auto"/>
            </w:pBdr>
            <w:ind w:left="786"/>
            <w:jc w:val="both"/>
          </w:pPr>
        </w:pPrChange>
      </w:pPr>
      <w:ins w:id="1313" w:author="273776" w:date="2011-06-16T18:33:00Z">
        <w:r w:rsidRPr="00AE6ED6">
          <w:rPr>
            <w:rFonts w:ascii="Arial" w:hAnsi="Arial" w:cs="Arial"/>
            <w:sz w:val="22"/>
            <w:szCs w:val="22"/>
            <w:lang w:val="pt-BR"/>
          </w:rPr>
          <w:t>Nestes pacotes deverão ser abatidos os usos de roaming no caso de viagens fora da região, quando será utilizado CSP diferente na região de origem do plano. O USO desejado para abater da franquia do beneficio terá que estar no template a ser criado.</w:t>
        </w:r>
      </w:ins>
    </w:p>
    <w:p w:rsidR="009910BF" w:rsidRDefault="009910BF">
      <w:pPr>
        <w:ind w:left="786"/>
        <w:jc w:val="both"/>
        <w:rPr>
          <w:ins w:id="1314" w:author="273776" w:date="2011-06-16T18:33:00Z"/>
          <w:rFonts w:ascii="Arial" w:hAnsi="Arial" w:cs="Arial"/>
          <w:sz w:val="22"/>
          <w:szCs w:val="22"/>
          <w:lang w:val="pt-BR"/>
        </w:rPr>
        <w:pPrChange w:id="1315" w:author="273776" w:date="2011-06-16T18:31: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720" w:right="282" w:firstLine="720"/>
        <w:rPr>
          <w:del w:id="1316" w:author="273776" w:date="2011-06-08T15:48:00Z"/>
          <w:rFonts w:ascii="Arial" w:hAnsi="Arial" w:cs="Arial"/>
          <w:sz w:val="22"/>
          <w:szCs w:val="22"/>
          <w:lang w:val="pt-BR"/>
        </w:rPr>
        <w:pPrChange w:id="1317" w:author="273776" w:date="2011-06-16T18:36:00Z">
          <w:pPr>
            <w:ind w:left="2160" w:right="282"/>
            <w:jc w:val="both"/>
          </w:pPr>
        </w:pPrChange>
      </w:pPr>
      <w:ins w:id="1318" w:author="273776" w:date="2011-06-16T18:33:00Z">
        <w:r>
          <w:rPr>
            <w:rFonts w:ascii="Arial" w:hAnsi="Arial" w:cs="Arial"/>
            <w:sz w:val="22"/>
            <w:szCs w:val="22"/>
            <w:lang w:val="pt-BR"/>
          </w:rPr>
          <w:t xml:space="preserve">Também </w:t>
        </w:r>
      </w:ins>
      <w:ins w:id="1319" w:author="273776" w:date="2011-06-16T18:34:00Z">
        <w:r>
          <w:rPr>
            <w:rFonts w:ascii="Arial" w:hAnsi="Arial" w:cs="Arial"/>
            <w:sz w:val="22"/>
            <w:szCs w:val="22"/>
            <w:lang w:val="pt-BR"/>
          </w:rPr>
          <w:t>d</w:t>
        </w:r>
      </w:ins>
      <w:del w:id="1320" w:author="273776" w:date="2011-06-08T15:51:00Z">
        <w:r w:rsidR="009910BF" w:rsidRPr="009910BF">
          <w:rPr>
            <w:rFonts w:ascii="Arial" w:hAnsi="Arial" w:cs="Arial"/>
            <w:sz w:val="22"/>
            <w:szCs w:val="22"/>
            <w:lang w:val="pt-BR"/>
            <w:rPrChange w:id="1321" w:author="273776" w:date="2011-06-09T21:07:00Z">
              <w:rPr>
                <w:rFonts w:ascii="Arial" w:hAnsi="Arial" w:cs="Arial"/>
                <w:color w:val="FF00FF"/>
                <w:sz w:val="22"/>
                <w:szCs w:val="22"/>
                <w:shd w:val="clear" w:color="auto" w:fill="FFFF99"/>
                <w:lang w:val="pt-BR"/>
              </w:rPr>
            </w:rPrChange>
          </w:rPr>
          <w:delText xml:space="preserve">O escopo previsto para demanda foi baseado no detalhamento dos processos e funcionalidades citados no documento (PDP05-Novo Portfolio </w:delText>
        </w:r>
      </w:del>
      <w:del w:id="1322" w:author="273776" w:date="2011-06-08T15:48:00Z">
        <w:r w:rsidR="009910BF" w:rsidRPr="009910BF">
          <w:rPr>
            <w:rFonts w:ascii="Arial" w:hAnsi="Arial" w:cs="Arial"/>
            <w:sz w:val="22"/>
            <w:szCs w:val="22"/>
            <w:lang w:val="pt-BR"/>
            <w:rPrChange w:id="1323" w:author="273776" w:date="2011-06-09T21:07:00Z">
              <w:rPr>
                <w:rFonts w:ascii="Arial" w:hAnsi="Arial" w:cs="Arial"/>
                <w:color w:val="FF00FF"/>
                <w:sz w:val="22"/>
                <w:szCs w:val="22"/>
                <w:shd w:val="clear" w:color="auto" w:fill="FFFF99"/>
                <w:lang w:val="pt-BR"/>
              </w:rPr>
            </w:rPrChange>
          </w:rPr>
          <w:delText>Blackberry_v5Requerimento_Solicitacao Melhorias no Configurador de Benefícios v1.0Requerimento_Solicitacao Melhorias no Configurador de Benefícios v1.0Requerimento_Solicitacao Melhorias no Configurador de Benefícios v1.0Requerimento_Solicitacao Melhorias no Configurador de Benefícios v1.0Requerimento_Solicitacao Melhorias no Configurador de Benefícios v1.0 Requerimento_Solicitacao Melhorias no Configurador de Benefícios v1.0).</w:delText>
        </w:r>
      </w:del>
    </w:p>
    <w:p w:rsidR="009910BF" w:rsidRDefault="009910BF">
      <w:pPr>
        <w:ind w:left="720" w:right="282" w:firstLine="720"/>
        <w:rPr>
          <w:del w:id="1324" w:author="273776" w:date="2011-06-08T15:48:00Z"/>
          <w:rFonts w:ascii="Arial" w:hAnsi="Arial" w:cs="Arial"/>
          <w:sz w:val="22"/>
          <w:szCs w:val="22"/>
          <w:lang w:val="pt-BR"/>
        </w:rPr>
        <w:pPrChange w:id="1325" w:author="273776" w:date="2011-06-16T18:36:00Z">
          <w:pPr>
            <w:ind w:left="2160" w:right="282"/>
            <w:jc w:val="both"/>
          </w:pPr>
        </w:pPrChange>
      </w:pPr>
    </w:p>
    <w:p w:rsidR="009910BF" w:rsidRDefault="009910BF">
      <w:pPr>
        <w:ind w:left="720" w:right="282" w:firstLine="720"/>
        <w:rPr>
          <w:del w:id="1326" w:author="273776" w:date="2011-06-08T15:48:00Z"/>
          <w:rFonts w:ascii="Arial" w:hAnsi="Arial" w:cs="Arial"/>
          <w:sz w:val="22"/>
          <w:szCs w:val="22"/>
          <w:lang w:val="pt-BR"/>
        </w:rPr>
        <w:pPrChange w:id="1327" w:author="273776" w:date="2011-06-16T18:36:00Z">
          <w:pPr>
            <w:ind w:left="2160" w:right="282"/>
            <w:jc w:val="both"/>
          </w:pPr>
        </w:pPrChange>
      </w:pPr>
      <w:del w:id="1328" w:author="273776" w:date="2011-06-08T15:48:00Z">
        <w:r w:rsidRPr="009910BF">
          <w:rPr>
            <w:rFonts w:ascii="Arial" w:hAnsi="Arial" w:cs="Arial"/>
            <w:sz w:val="22"/>
            <w:szCs w:val="22"/>
            <w:lang w:val="pt-BR"/>
            <w:rPrChange w:id="1329" w:author="273776" w:date="2011-06-09T21:07:00Z">
              <w:rPr>
                <w:rFonts w:ascii="Arial" w:hAnsi="Arial" w:cs="Arial"/>
                <w:color w:val="FF00FF"/>
                <w:sz w:val="22"/>
                <w:szCs w:val="22"/>
                <w:shd w:val="clear" w:color="auto" w:fill="FFFF99"/>
                <w:lang w:val="pt-BR"/>
              </w:rPr>
            </w:rPrChange>
          </w:rPr>
          <w:delText xml:space="preserve">O novo produto deverá ter as mesmas características do atual (Oi Blackberry BIS / BES), exceto pela cobrança diferenciada de assinatura e de tarifas de dados excedentes para o pacote de dados que será associado ao serviço. </w:delText>
        </w:r>
      </w:del>
    </w:p>
    <w:p w:rsidR="009910BF" w:rsidRDefault="009910BF">
      <w:pPr>
        <w:ind w:left="720" w:right="282" w:firstLine="720"/>
        <w:rPr>
          <w:del w:id="1330" w:author="273776" w:date="2011-06-08T15:48:00Z"/>
          <w:rFonts w:ascii="Arial" w:hAnsi="Arial" w:cs="Arial"/>
          <w:sz w:val="22"/>
          <w:szCs w:val="22"/>
          <w:lang w:val="pt-BR"/>
        </w:rPr>
        <w:pPrChange w:id="1331" w:author="273776" w:date="2011-06-16T18:36:00Z">
          <w:pPr>
            <w:ind w:left="2160" w:right="282"/>
            <w:jc w:val="both"/>
          </w:pPr>
        </w:pPrChange>
      </w:pPr>
    </w:p>
    <w:p w:rsidR="009910BF" w:rsidRDefault="009910BF">
      <w:pPr>
        <w:ind w:left="720" w:right="282" w:firstLine="720"/>
        <w:rPr>
          <w:del w:id="1332" w:author="273776" w:date="2011-06-08T15:51:00Z"/>
          <w:rFonts w:ascii="Arial" w:hAnsi="Arial" w:cs="Arial"/>
          <w:sz w:val="22"/>
          <w:szCs w:val="22"/>
          <w:lang w:val="pt-BR"/>
        </w:rPr>
        <w:pPrChange w:id="1333" w:author="273776" w:date="2011-06-16T18:36:00Z">
          <w:pPr>
            <w:ind w:left="2160" w:right="282"/>
            <w:jc w:val="both"/>
          </w:pPr>
        </w:pPrChange>
      </w:pPr>
      <w:del w:id="1334" w:author="273776" w:date="2011-06-08T15:48:00Z">
        <w:r w:rsidRPr="009910BF">
          <w:rPr>
            <w:rFonts w:ascii="Arial" w:hAnsi="Arial" w:cs="Arial"/>
            <w:sz w:val="22"/>
            <w:szCs w:val="22"/>
            <w:lang w:val="pt-BR"/>
            <w:rPrChange w:id="1335" w:author="273776" w:date="2011-06-09T21:07:00Z">
              <w:rPr>
                <w:rFonts w:ascii="Arial" w:hAnsi="Arial" w:cs="Arial"/>
                <w:color w:val="FF00FF"/>
                <w:sz w:val="22"/>
                <w:szCs w:val="22"/>
                <w:shd w:val="clear" w:color="auto" w:fill="FFFF99"/>
                <w:lang w:val="pt-BR"/>
              </w:rPr>
            </w:rPrChange>
          </w:rPr>
          <w:delText xml:space="preserve">O Novo Portfólio Blackberry é um conjunto de novos serviços Blackberry, constituído pelos novos serviços Blackberry BIS, agregados por pacotes de dados e descontos na assinatura Blackberry e Créditos Oi, de forma a estabelecer um portfólio </w:delText>
        </w:r>
      </w:del>
      <w:del w:id="1336" w:author="273776" w:date="2011-06-08T15:51:00Z">
        <w:r w:rsidRPr="009910BF">
          <w:rPr>
            <w:rFonts w:ascii="Arial" w:hAnsi="Arial" w:cs="Arial"/>
            <w:sz w:val="22"/>
            <w:szCs w:val="22"/>
            <w:lang w:val="pt-BR"/>
            <w:rPrChange w:id="1337" w:author="273776" w:date="2011-06-09T21:07:00Z">
              <w:rPr>
                <w:rFonts w:ascii="Arial" w:hAnsi="Arial" w:cs="Arial"/>
                <w:color w:val="FF00FF"/>
                <w:sz w:val="22"/>
                <w:szCs w:val="22"/>
                <w:shd w:val="clear" w:color="auto" w:fill="FFFF99"/>
                <w:lang w:val="pt-BR"/>
              </w:rPr>
            </w:rPrChange>
          </w:rPr>
          <w:delText>completo para os segmentos do varejo, empresarial e corporativo.</w:delText>
        </w:r>
      </w:del>
    </w:p>
    <w:p w:rsidR="009910BF" w:rsidRDefault="009910BF">
      <w:pPr>
        <w:ind w:left="720" w:right="282" w:firstLine="720"/>
        <w:rPr>
          <w:del w:id="1338" w:author="273776" w:date="2011-06-08T15:51:00Z"/>
          <w:rFonts w:ascii="Arial" w:hAnsi="Arial" w:cs="Arial"/>
          <w:sz w:val="22"/>
          <w:szCs w:val="22"/>
          <w:lang w:val="pt-BR"/>
        </w:rPr>
        <w:pPrChange w:id="1339" w:author="273776" w:date="2011-06-16T18:36:00Z">
          <w:pPr>
            <w:ind w:left="2160" w:right="282"/>
            <w:jc w:val="both"/>
          </w:pPr>
        </w:pPrChange>
      </w:pPr>
      <w:moveFromRangeStart w:id="1340" w:author="273776" w:date="2011-06-08T15:49:00Z" w:name="move295311496"/>
    </w:p>
    <w:p w:rsidR="009910BF" w:rsidRDefault="009910BF">
      <w:pPr>
        <w:ind w:left="720" w:right="282" w:firstLine="720"/>
        <w:rPr>
          <w:del w:id="1341" w:author="273776" w:date="2011-06-08T15:51:00Z"/>
          <w:rFonts w:ascii="Arial" w:hAnsi="Arial" w:cs="Arial"/>
          <w:sz w:val="22"/>
          <w:szCs w:val="22"/>
          <w:lang w:val="pt-BR"/>
        </w:rPr>
        <w:pPrChange w:id="1342" w:author="273776" w:date="2011-06-16T18:36:00Z">
          <w:pPr>
            <w:ind w:left="2160" w:right="282"/>
            <w:jc w:val="both"/>
          </w:pPr>
        </w:pPrChange>
      </w:pPr>
      <w:moveFrom w:id="1343" w:author="273776" w:date="2011-06-08T15:49:00Z">
        <w:del w:id="1344" w:author="273776" w:date="2011-06-08T15:51:00Z">
          <w:r w:rsidRPr="009910BF">
            <w:rPr>
              <w:rFonts w:ascii="Arial" w:hAnsi="Arial" w:cs="Arial"/>
              <w:sz w:val="22"/>
              <w:szCs w:val="22"/>
              <w:lang w:val="pt-BR"/>
              <w:rPrChange w:id="1345" w:author="273776" w:date="2011-06-09T21:07:00Z">
                <w:rPr>
                  <w:rFonts w:ascii="Arial" w:hAnsi="Arial" w:cs="Arial"/>
                  <w:color w:val="FF00FF"/>
                  <w:sz w:val="22"/>
                  <w:szCs w:val="22"/>
                  <w:shd w:val="clear" w:color="auto" w:fill="FFFF99"/>
                  <w:lang w:val="pt-BR"/>
                </w:rPr>
              </w:rPrChange>
            </w:rPr>
            <w:delText>O serviço Oi Blackberry BIS Absoluto será o serviço que será aprovisionado para os usuários do novo plano 3G no Flex2 (STI 47115).</w:delText>
          </w:r>
        </w:del>
      </w:moveFrom>
    </w:p>
    <w:p w:rsidR="009910BF" w:rsidRDefault="009910BF">
      <w:pPr>
        <w:ind w:left="720" w:right="282" w:firstLine="720"/>
        <w:rPr>
          <w:del w:id="1346" w:author="273776" w:date="2011-06-08T15:51:00Z"/>
          <w:rFonts w:ascii="Arial" w:hAnsi="Arial" w:cs="Arial"/>
          <w:sz w:val="22"/>
          <w:szCs w:val="22"/>
          <w:lang w:val="pt-BR"/>
        </w:rPr>
        <w:pPrChange w:id="1347" w:author="273776" w:date="2011-06-16T18:36:00Z">
          <w:pPr>
            <w:ind w:left="2160" w:right="282"/>
            <w:jc w:val="both"/>
          </w:pPr>
        </w:pPrChange>
      </w:pPr>
    </w:p>
    <w:p w:rsidR="009910BF" w:rsidRDefault="009910BF">
      <w:pPr>
        <w:ind w:left="720" w:right="282" w:firstLine="720"/>
        <w:rPr>
          <w:del w:id="1348" w:author="273776" w:date="2011-06-08T15:51:00Z"/>
          <w:rFonts w:ascii="Arial" w:hAnsi="Arial" w:cs="Arial"/>
          <w:sz w:val="22"/>
          <w:szCs w:val="22"/>
          <w:lang w:val="pt-BR"/>
        </w:rPr>
        <w:pPrChange w:id="1349" w:author="273776" w:date="2011-06-16T18:36:00Z">
          <w:pPr>
            <w:ind w:left="2160" w:right="282"/>
            <w:jc w:val="both"/>
          </w:pPr>
        </w:pPrChange>
      </w:pPr>
      <w:moveFrom w:id="1350" w:author="273776" w:date="2011-06-08T15:49:00Z">
        <w:del w:id="1351" w:author="273776" w:date="2011-06-08T15:51:00Z">
          <w:r w:rsidRPr="009910BF">
            <w:rPr>
              <w:rFonts w:ascii="Arial" w:hAnsi="Arial" w:cs="Arial"/>
              <w:sz w:val="22"/>
              <w:szCs w:val="22"/>
              <w:lang w:val="pt-BR"/>
              <w:rPrChange w:id="1352" w:author="273776" w:date="2011-06-09T21:07:00Z">
                <w:rPr>
                  <w:rFonts w:ascii="Arial" w:hAnsi="Arial" w:cs="Arial"/>
                  <w:color w:val="FF00FF"/>
                  <w:sz w:val="22"/>
                  <w:szCs w:val="22"/>
                  <w:shd w:val="clear" w:color="auto" w:fill="FFFF99"/>
                  <w:lang w:val="pt-BR"/>
                </w:rPr>
              </w:rPrChange>
            </w:rPr>
            <w:delText>O produto é elegível para todas as regiões do Brasil (RI, RII, RIII).</w:delText>
          </w:r>
        </w:del>
      </w:moveFrom>
    </w:p>
    <w:p w:rsidR="009910BF" w:rsidRDefault="009910BF">
      <w:pPr>
        <w:ind w:left="720" w:right="282" w:firstLine="720"/>
        <w:rPr>
          <w:del w:id="1353" w:author="273776" w:date="2011-06-08T15:51:00Z"/>
          <w:rFonts w:ascii="Arial" w:hAnsi="Arial" w:cs="Arial"/>
          <w:sz w:val="22"/>
          <w:szCs w:val="22"/>
          <w:lang w:val="pt-BR"/>
        </w:rPr>
        <w:pPrChange w:id="1354" w:author="273776" w:date="2011-06-16T18:36:00Z">
          <w:pPr>
            <w:ind w:left="2160" w:right="282"/>
            <w:jc w:val="both"/>
          </w:pPr>
        </w:pPrChange>
      </w:pPr>
    </w:p>
    <w:p w:rsidR="009910BF" w:rsidRDefault="009910BF">
      <w:pPr>
        <w:ind w:left="720" w:right="282" w:firstLine="720"/>
        <w:rPr>
          <w:del w:id="1355" w:author="273776" w:date="2011-06-08T15:51:00Z"/>
          <w:rFonts w:ascii="Arial" w:hAnsi="Arial" w:cs="Arial"/>
          <w:sz w:val="22"/>
          <w:szCs w:val="22"/>
          <w:lang w:val="pt-BR"/>
        </w:rPr>
        <w:pPrChange w:id="1356" w:author="273776" w:date="2011-06-16T18:36:00Z">
          <w:pPr>
            <w:ind w:left="2160" w:right="282"/>
            <w:jc w:val="both"/>
          </w:pPr>
        </w:pPrChange>
      </w:pPr>
      <w:moveFrom w:id="1357" w:author="273776" w:date="2011-06-08T15:49:00Z">
        <w:del w:id="1358" w:author="273776" w:date="2011-06-08T15:51:00Z">
          <w:r w:rsidRPr="009910BF">
            <w:rPr>
              <w:rFonts w:ascii="Arial" w:hAnsi="Arial" w:cs="Arial"/>
              <w:sz w:val="22"/>
              <w:szCs w:val="22"/>
              <w:lang w:val="pt-BR"/>
              <w:rPrChange w:id="1359" w:author="273776" w:date="2011-06-09T21:07:00Z">
                <w:rPr>
                  <w:rFonts w:ascii="Arial" w:hAnsi="Arial" w:cs="Arial"/>
                  <w:color w:val="FF00FF"/>
                  <w:sz w:val="22"/>
                  <w:szCs w:val="22"/>
                  <w:shd w:val="clear" w:color="auto" w:fill="FFFF99"/>
                  <w:lang w:val="pt-BR"/>
                </w:rPr>
              </w:rPrChange>
            </w:rPr>
            <w:delText>Segmentos Impactados: Clientes do Pós-Pago (Alto Valor), para o B2C e para o B2B.</w:delText>
          </w:r>
        </w:del>
      </w:moveFrom>
      <w:moveFromRangeEnd w:id="1340"/>
      <w:moveToRangeStart w:id="1360" w:author="273776" w:date="2011-06-08T15:49:00Z" w:name="move295311496"/>
    </w:p>
    <w:p w:rsidR="009910BF" w:rsidRDefault="009910BF">
      <w:pPr>
        <w:ind w:left="720" w:right="282" w:firstLine="720"/>
        <w:rPr>
          <w:del w:id="1361" w:author="273776" w:date="2011-06-08T15:50:00Z"/>
          <w:rFonts w:ascii="Arial" w:hAnsi="Arial" w:cs="Arial"/>
          <w:sz w:val="22"/>
          <w:szCs w:val="22"/>
          <w:lang w:val="pt-BR"/>
        </w:rPr>
        <w:pPrChange w:id="1362" w:author="273776" w:date="2011-06-16T18:36:00Z">
          <w:pPr>
            <w:ind w:left="2160" w:right="282"/>
            <w:jc w:val="both"/>
          </w:pPr>
        </w:pPrChange>
      </w:pPr>
      <w:moveTo w:id="1363" w:author="273776" w:date="2011-06-08T15:49:00Z">
        <w:del w:id="1364" w:author="273776" w:date="2011-06-08T15:50:00Z">
          <w:r w:rsidRPr="009910BF">
            <w:rPr>
              <w:rFonts w:ascii="Arial" w:hAnsi="Arial" w:cs="Arial"/>
              <w:sz w:val="22"/>
              <w:szCs w:val="22"/>
              <w:lang w:val="pt-BR"/>
              <w:rPrChange w:id="1365" w:author="273776" w:date="2011-06-09T21:07:00Z">
                <w:rPr>
                  <w:rFonts w:ascii="Arial" w:hAnsi="Arial" w:cs="Arial"/>
                  <w:color w:val="FF00FF"/>
                  <w:sz w:val="22"/>
                  <w:szCs w:val="22"/>
                  <w:shd w:val="clear" w:color="auto" w:fill="FFFF99"/>
                  <w:lang w:val="pt-BR"/>
                </w:rPr>
              </w:rPrChange>
            </w:rPr>
            <w:delText>O serviço Oi Blackberry BIS Absoluto será o serviço que será aprovisionado para os usuários do novo plano 3G no Flex2 (STI 47115).</w:delText>
          </w:r>
        </w:del>
      </w:moveTo>
    </w:p>
    <w:p w:rsidR="009910BF" w:rsidRDefault="009910BF">
      <w:pPr>
        <w:ind w:left="720" w:right="282" w:firstLine="720"/>
        <w:rPr>
          <w:del w:id="1366" w:author="273776" w:date="2011-06-08T15:50:00Z"/>
          <w:rFonts w:ascii="Arial" w:hAnsi="Arial" w:cs="Arial"/>
          <w:sz w:val="22"/>
          <w:szCs w:val="22"/>
          <w:lang w:val="pt-BR"/>
        </w:rPr>
        <w:pPrChange w:id="1367" w:author="273776" w:date="2011-06-16T18:36:00Z">
          <w:pPr>
            <w:ind w:left="2160" w:right="282"/>
            <w:jc w:val="both"/>
          </w:pPr>
        </w:pPrChange>
      </w:pPr>
    </w:p>
    <w:p w:rsidR="009910BF" w:rsidRDefault="009910BF">
      <w:pPr>
        <w:ind w:left="720" w:right="282" w:firstLine="720"/>
        <w:rPr>
          <w:del w:id="1368" w:author="273776" w:date="2011-06-08T15:50:00Z"/>
          <w:rFonts w:ascii="Arial" w:hAnsi="Arial" w:cs="Arial"/>
          <w:sz w:val="22"/>
          <w:szCs w:val="22"/>
          <w:lang w:val="pt-BR"/>
        </w:rPr>
        <w:pPrChange w:id="1369" w:author="273776" w:date="2011-06-16T18:36:00Z">
          <w:pPr>
            <w:ind w:left="2160" w:right="282"/>
            <w:jc w:val="both"/>
          </w:pPr>
        </w:pPrChange>
      </w:pPr>
      <w:moveTo w:id="1370" w:author="273776" w:date="2011-06-08T15:49:00Z">
        <w:del w:id="1371" w:author="273776" w:date="2011-06-08T15:50:00Z">
          <w:r w:rsidRPr="009910BF">
            <w:rPr>
              <w:rFonts w:ascii="Arial" w:hAnsi="Arial" w:cs="Arial"/>
              <w:sz w:val="22"/>
              <w:szCs w:val="22"/>
              <w:lang w:val="pt-BR"/>
              <w:rPrChange w:id="1372" w:author="273776" w:date="2011-06-09T21:07:00Z">
                <w:rPr>
                  <w:rFonts w:ascii="Arial" w:hAnsi="Arial" w:cs="Arial"/>
                  <w:color w:val="FF00FF"/>
                  <w:sz w:val="22"/>
                  <w:szCs w:val="22"/>
                  <w:shd w:val="clear" w:color="auto" w:fill="FFFF99"/>
                  <w:lang w:val="pt-BR"/>
                </w:rPr>
              </w:rPrChange>
            </w:rPr>
            <w:delText>O produto é elegível para todas as regiões do Brasil (RI, RII, RIII).</w:delText>
          </w:r>
        </w:del>
      </w:moveTo>
    </w:p>
    <w:p w:rsidR="009910BF" w:rsidRDefault="009910BF">
      <w:pPr>
        <w:ind w:left="720" w:right="282" w:firstLine="720"/>
        <w:rPr>
          <w:del w:id="1373" w:author="273776" w:date="2011-06-08T15:50:00Z"/>
          <w:rFonts w:ascii="Arial" w:hAnsi="Arial" w:cs="Arial"/>
          <w:sz w:val="22"/>
          <w:szCs w:val="22"/>
          <w:lang w:val="pt-BR"/>
        </w:rPr>
        <w:pPrChange w:id="1374" w:author="273776" w:date="2011-06-16T18:36:00Z">
          <w:pPr>
            <w:ind w:left="2160" w:right="282"/>
            <w:jc w:val="both"/>
          </w:pPr>
        </w:pPrChange>
      </w:pPr>
    </w:p>
    <w:p w:rsidR="009910BF" w:rsidRDefault="009910BF">
      <w:pPr>
        <w:ind w:left="720" w:right="282" w:firstLine="720"/>
        <w:rPr>
          <w:del w:id="1375" w:author="273776" w:date="2011-06-08T15:50:00Z"/>
          <w:rFonts w:ascii="Arial" w:hAnsi="Arial" w:cs="Arial"/>
          <w:sz w:val="22"/>
          <w:szCs w:val="22"/>
          <w:lang w:val="pt-BR"/>
        </w:rPr>
        <w:pPrChange w:id="1376" w:author="273776" w:date="2011-06-16T18:36:00Z">
          <w:pPr>
            <w:ind w:left="2160" w:right="282"/>
            <w:jc w:val="both"/>
          </w:pPr>
        </w:pPrChange>
      </w:pPr>
      <w:moveTo w:id="1377" w:author="273776" w:date="2011-06-08T15:49:00Z">
        <w:del w:id="1378" w:author="273776" w:date="2011-06-08T15:50:00Z">
          <w:r w:rsidRPr="009910BF">
            <w:rPr>
              <w:rFonts w:ascii="Arial" w:hAnsi="Arial" w:cs="Arial"/>
              <w:sz w:val="22"/>
              <w:szCs w:val="22"/>
              <w:lang w:val="pt-BR"/>
              <w:rPrChange w:id="1379" w:author="273776" w:date="2011-06-09T21:07:00Z">
                <w:rPr>
                  <w:rFonts w:ascii="Arial" w:hAnsi="Arial" w:cs="Arial"/>
                  <w:color w:val="FF00FF"/>
                  <w:sz w:val="22"/>
                  <w:szCs w:val="22"/>
                  <w:shd w:val="clear" w:color="auto" w:fill="FFFF99"/>
                  <w:lang w:val="pt-BR"/>
                </w:rPr>
              </w:rPrChange>
            </w:rPr>
            <w:delText>Segmentos Impactados: Clientes do Pós-Pago (Alto Valor), para o B2C e para o B2B.</w:delText>
          </w:r>
        </w:del>
      </w:moveTo>
    </w:p>
    <w:moveToRangeEnd w:id="1360"/>
    <w:p w:rsidR="009910BF" w:rsidRDefault="00B44299">
      <w:pPr>
        <w:ind w:left="1440"/>
        <w:rPr>
          <w:ins w:id="1380" w:author="273776" w:date="2011-06-16T18:31:00Z"/>
          <w:rFonts w:ascii="Arial" w:hAnsi="Arial" w:cs="Arial"/>
          <w:sz w:val="22"/>
          <w:szCs w:val="22"/>
          <w:lang w:val="pt-BR"/>
        </w:rPr>
        <w:pPrChange w:id="1381" w:author="273776" w:date="2011-06-16T18:36:00Z">
          <w:pPr>
            <w:pBdr>
              <w:top w:val="single" w:sz="4" w:space="1" w:color="auto"/>
              <w:left w:val="single" w:sz="4" w:space="4" w:color="auto"/>
              <w:bottom w:val="single" w:sz="4" w:space="1" w:color="auto"/>
              <w:right w:val="single" w:sz="4" w:space="4" w:color="auto"/>
            </w:pBdr>
            <w:ind w:left="786"/>
            <w:jc w:val="both"/>
          </w:pPr>
        </w:pPrChange>
      </w:pPr>
      <w:ins w:id="1382" w:author="273776" w:date="2011-06-16T18:36:00Z">
        <w:r>
          <w:rPr>
            <w:rFonts w:ascii="Arial" w:hAnsi="Arial" w:cs="Arial"/>
            <w:sz w:val="22"/>
            <w:szCs w:val="22"/>
            <w:lang w:val="pt-BR"/>
          </w:rPr>
          <w:t>ev</w:t>
        </w:r>
        <w:r w:rsidRPr="00AE6ED6">
          <w:rPr>
            <w:rFonts w:ascii="Arial" w:hAnsi="Arial" w:cs="Arial"/>
            <w:sz w:val="22"/>
            <w:szCs w:val="22"/>
            <w:lang w:val="pt-BR"/>
          </w:rPr>
          <w:t>erá</w:t>
        </w:r>
      </w:ins>
      <w:ins w:id="1383" w:author="273776" w:date="2011-06-16T18:31:00Z">
        <w:r w:rsidRPr="00AE6ED6">
          <w:rPr>
            <w:rFonts w:ascii="Arial" w:hAnsi="Arial" w:cs="Arial"/>
            <w:sz w:val="22"/>
            <w:szCs w:val="22"/>
            <w:lang w:val="pt-BR"/>
          </w:rPr>
          <w:t xml:space="preserve"> ser permitida a criação de pacotes de minutos para planos convergentes, possibilitando a inclusão de novos pacotes de minutos à oferta dos Planos Convergentes.</w:t>
        </w:r>
      </w:ins>
    </w:p>
    <w:p w:rsidR="009910BF" w:rsidRDefault="00B44299">
      <w:pPr>
        <w:ind w:left="1440"/>
        <w:rPr>
          <w:ins w:id="1384" w:author="273776" w:date="2011-06-16T18:31:00Z"/>
          <w:rFonts w:ascii="Arial" w:hAnsi="Arial" w:cs="Arial"/>
          <w:sz w:val="22"/>
          <w:szCs w:val="22"/>
          <w:lang w:val="pt-BR"/>
        </w:rPr>
        <w:pPrChange w:id="1385" w:author="273776" w:date="2011-06-16T18:36:00Z">
          <w:pPr>
            <w:pBdr>
              <w:top w:val="single" w:sz="4" w:space="1" w:color="auto"/>
              <w:left w:val="single" w:sz="4" w:space="4" w:color="auto"/>
              <w:bottom w:val="single" w:sz="4" w:space="1" w:color="auto"/>
              <w:right w:val="single" w:sz="4" w:space="4" w:color="auto"/>
            </w:pBdr>
            <w:ind w:left="786"/>
            <w:jc w:val="both"/>
          </w:pPr>
        </w:pPrChange>
      </w:pPr>
      <w:ins w:id="1386" w:author="273776" w:date="2011-06-16T18:31:00Z">
        <w:r w:rsidRPr="00AE6ED6">
          <w:rPr>
            <w:rFonts w:ascii="Arial" w:hAnsi="Arial" w:cs="Arial"/>
            <w:sz w:val="22"/>
            <w:szCs w:val="22"/>
            <w:lang w:val="pt-BR"/>
          </w:rPr>
          <w:t>A configuração desses pacotes deverá ser parametrizável, assim como já ocorre atualmente para os pacotes de minutos do Oi Conta e Família, podendo, por exemplo, serem vinculados ou não à cobrança de assinatura, e serem criados com ou sem rollover. Esses atributos já existem na tela de configuração e deverão ser mantidos. Deverá ser permitido o preenchimento das opções na tela conforme necessidade do usuário.</w:t>
        </w:r>
      </w:ins>
    </w:p>
    <w:p w:rsidR="009910BF" w:rsidRDefault="009910BF">
      <w:pPr>
        <w:ind w:left="1440"/>
        <w:rPr>
          <w:ins w:id="1387" w:author="273776" w:date="2011-06-16T18:31:00Z"/>
          <w:rFonts w:ascii="Arial" w:hAnsi="Arial" w:cs="Arial"/>
          <w:sz w:val="22"/>
          <w:szCs w:val="22"/>
          <w:lang w:val="pt-BR"/>
        </w:rPr>
        <w:pPrChange w:id="1388" w:author="273776" w:date="2011-06-16T18:36: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389" w:author="273776" w:date="2011-06-16T18:35:00Z"/>
          <w:rFonts w:ascii="Arial" w:hAnsi="Arial" w:cs="Arial"/>
          <w:sz w:val="22"/>
          <w:szCs w:val="22"/>
          <w:lang w:val="pt-BR"/>
        </w:rPr>
        <w:pPrChange w:id="1390" w:author="273776" w:date="2011-06-16T18:36:00Z">
          <w:pPr>
            <w:pBdr>
              <w:top w:val="single" w:sz="4" w:space="1" w:color="auto"/>
              <w:left w:val="single" w:sz="4" w:space="4" w:color="auto"/>
              <w:bottom w:val="single" w:sz="4" w:space="1" w:color="auto"/>
              <w:right w:val="single" w:sz="4" w:space="4" w:color="auto"/>
            </w:pBdr>
            <w:ind w:left="786"/>
            <w:jc w:val="both"/>
          </w:pPr>
        </w:pPrChange>
      </w:pPr>
      <w:ins w:id="1391" w:author="273776" w:date="2011-06-16T18:31:00Z">
        <w:r w:rsidRPr="00AE6ED6">
          <w:rPr>
            <w:rFonts w:ascii="Arial" w:hAnsi="Arial" w:cs="Arial"/>
            <w:sz w:val="22"/>
            <w:szCs w:val="22"/>
            <w:lang w:val="pt-BR"/>
          </w:rPr>
          <w:t>Para não permitir que a concessão de descontos sobre os pacotes de assinatura (conforme já ocorre atualmente), não poderá ser inserido nos templates de desconto as RC´s de nenhum pacote gerado pelo configurador.</w:t>
        </w:r>
      </w:ins>
    </w:p>
    <w:p w:rsidR="009910BF" w:rsidRDefault="009910BF">
      <w:pPr>
        <w:ind w:left="786"/>
        <w:jc w:val="both"/>
        <w:rPr>
          <w:ins w:id="1392" w:author="273776" w:date="2011-06-16T18:44:00Z"/>
          <w:rFonts w:ascii="Arial" w:hAnsi="Arial" w:cs="Arial"/>
          <w:sz w:val="22"/>
          <w:szCs w:val="22"/>
          <w:lang w:val="pt-BR"/>
        </w:rPr>
        <w:pPrChange w:id="1393" w:author="273776" w:date="2011-06-16T18:31:00Z">
          <w:pPr>
            <w:pBdr>
              <w:top w:val="single" w:sz="4" w:space="1" w:color="auto"/>
              <w:left w:val="single" w:sz="4" w:space="4" w:color="auto"/>
              <w:bottom w:val="single" w:sz="4" w:space="1" w:color="auto"/>
              <w:right w:val="single" w:sz="4" w:space="4" w:color="auto"/>
            </w:pBdr>
            <w:ind w:left="786"/>
            <w:jc w:val="both"/>
          </w:pPr>
        </w:pPrChange>
      </w:pPr>
    </w:p>
    <w:p w:rsidR="009910BF" w:rsidRDefault="009910BF">
      <w:pPr>
        <w:ind w:left="786"/>
        <w:jc w:val="both"/>
        <w:rPr>
          <w:ins w:id="1394" w:author="273776" w:date="2011-06-16T18:44:00Z"/>
          <w:rFonts w:ascii="Arial" w:hAnsi="Arial" w:cs="Arial"/>
          <w:sz w:val="22"/>
          <w:szCs w:val="22"/>
          <w:lang w:val="pt-BR"/>
        </w:rPr>
        <w:pPrChange w:id="1395" w:author="273776" w:date="2011-06-16T18:31:00Z">
          <w:pPr>
            <w:pBdr>
              <w:top w:val="single" w:sz="4" w:space="1" w:color="auto"/>
              <w:left w:val="single" w:sz="4" w:space="4" w:color="auto"/>
              <w:bottom w:val="single" w:sz="4" w:space="1" w:color="auto"/>
              <w:right w:val="single" w:sz="4" w:space="4" w:color="auto"/>
            </w:pBdr>
            <w:ind w:left="786"/>
            <w:jc w:val="both"/>
          </w:pPr>
        </w:pPrChange>
      </w:pPr>
    </w:p>
    <w:p w:rsidR="009910BF" w:rsidRDefault="009910BF">
      <w:pPr>
        <w:ind w:left="786"/>
        <w:jc w:val="both"/>
        <w:rPr>
          <w:ins w:id="1396" w:author="273776" w:date="2011-06-16T18:44:00Z"/>
          <w:rFonts w:ascii="Arial" w:hAnsi="Arial" w:cs="Arial"/>
          <w:sz w:val="22"/>
          <w:szCs w:val="22"/>
          <w:lang w:val="pt-BR"/>
        </w:rPr>
        <w:pPrChange w:id="1397" w:author="273776" w:date="2011-06-16T18:31:00Z">
          <w:pPr>
            <w:pBdr>
              <w:top w:val="single" w:sz="4" w:space="1" w:color="auto"/>
              <w:left w:val="single" w:sz="4" w:space="4" w:color="auto"/>
              <w:bottom w:val="single" w:sz="4" w:space="1" w:color="auto"/>
              <w:right w:val="single" w:sz="4" w:space="4" w:color="auto"/>
            </w:pBdr>
            <w:ind w:left="786"/>
            <w:jc w:val="both"/>
          </w:pPr>
        </w:pPrChange>
      </w:pPr>
    </w:p>
    <w:p w:rsidR="009910BF" w:rsidRDefault="009910BF">
      <w:pPr>
        <w:ind w:left="786"/>
        <w:jc w:val="both"/>
        <w:rPr>
          <w:ins w:id="1398" w:author="273776" w:date="2011-06-16T18:44:00Z"/>
          <w:rFonts w:ascii="Arial" w:hAnsi="Arial" w:cs="Arial"/>
          <w:sz w:val="22"/>
          <w:szCs w:val="22"/>
          <w:lang w:val="pt-BR"/>
        </w:rPr>
        <w:pPrChange w:id="1399" w:author="273776" w:date="2011-06-16T18:31:00Z">
          <w:pPr>
            <w:pBdr>
              <w:top w:val="single" w:sz="4" w:space="1" w:color="auto"/>
              <w:left w:val="single" w:sz="4" w:space="4" w:color="auto"/>
              <w:bottom w:val="single" w:sz="4" w:space="1" w:color="auto"/>
              <w:right w:val="single" w:sz="4" w:space="4" w:color="auto"/>
            </w:pBdr>
            <w:ind w:left="786"/>
            <w:jc w:val="both"/>
          </w:pPr>
        </w:pPrChange>
      </w:pPr>
    </w:p>
    <w:p w:rsidR="009910BF" w:rsidRDefault="009910BF">
      <w:pPr>
        <w:ind w:left="786"/>
        <w:jc w:val="both"/>
        <w:rPr>
          <w:ins w:id="1400" w:author="273776" w:date="2011-06-16T18:31:00Z"/>
          <w:rFonts w:ascii="Arial" w:hAnsi="Arial" w:cs="Arial"/>
          <w:sz w:val="22"/>
          <w:szCs w:val="22"/>
          <w:lang w:val="pt-BR"/>
        </w:rPr>
        <w:pPrChange w:id="1401" w:author="273776" w:date="2011-06-16T18:31: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1440"/>
        <w:rPr>
          <w:ins w:id="1402" w:author="273776" w:date="2011-06-16T18:32:00Z"/>
          <w:rFonts w:ascii="Arial" w:hAnsi="Arial" w:cs="Arial"/>
          <w:sz w:val="22"/>
          <w:szCs w:val="22"/>
          <w:lang w:val="pt-BR"/>
        </w:rPr>
        <w:pPrChange w:id="1403" w:author="273776" w:date="2011-06-16T18:36:00Z">
          <w:pPr>
            <w:pBdr>
              <w:top w:val="single" w:sz="4" w:space="1" w:color="auto"/>
              <w:left w:val="single" w:sz="4" w:space="4" w:color="auto"/>
              <w:bottom w:val="single" w:sz="4" w:space="1" w:color="auto"/>
              <w:right w:val="single" w:sz="4" w:space="4" w:color="auto"/>
            </w:pBdr>
            <w:ind w:left="786"/>
            <w:jc w:val="both"/>
          </w:pPr>
        </w:pPrChange>
      </w:pPr>
      <w:ins w:id="1404" w:author="273776" w:date="2011-06-16T18:32:00Z">
        <w:r w:rsidRPr="00AE6ED6">
          <w:rPr>
            <w:rFonts w:ascii="Arial" w:hAnsi="Arial" w:cs="Arial"/>
            <w:sz w:val="22"/>
            <w:szCs w:val="22"/>
            <w:lang w:val="pt-BR"/>
          </w:rPr>
          <w:lastRenderedPageBreak/>
          <w:t>Os usos que serão utiliza</w:t>
        </w:r>
        <w:bookmarkStart w:id="1405" w:name="_GoBack"/>
        <w:bookmarkEnd w:id="1405"/>
        <w:r w:rsidRPr="00AE6ED6">
          <w:rPr>
            <w:rFonts w:ascii="Arial" w:hAnsi="Arial" w:cs="Arial"/>
            <w:sz w:val="22"/>
            <w:szCs w:val="22"/>
            <w:lang w:val="pt-BR"/>
          </w:rPr>
          <w:t xml:space="preserve">dos para abater do pacote de minutos serão os apresentados abaixo, devendo ser possível criarmos dois tipos de pacotes diferentes: </w:t>
        </w:r>
      </w:ins>
    </w:p>
    <w:p w:rsidR="009910BF" w:rsidRDefault="00B44299">
      <w:pPr>
        <w:ind w:left="1440"/>
        <w:rPr>
          <w:ins w:id="1406" w:author="273776" w:date="2011-06-16T18:32:00Z"/>
          <w:rFonts w:ascii="Arial" w:hAnsi="Arial" w:cs="Arial"/>
          <w:sz w:val="22"/>
          <w:szCs w:val="22"/>
          <w:lang w:val="pt-BR"/>
        </w:rPr>
        <w:pPrChange w:id="1407" w:author="273776" w:date="2011-06-16T18:36:00Z">
          <w:pPr>
            <w:pBdr>
              <w:top w:val="single" w:sz="4" w:space="1" w:color="auto"/>
              <w:left w:val="single" w:sz="4" w:space="4" w:color="auto"/>
              <w:bottom w:val="single" w:sz="4" w:space="1" w:color="auto"/>
              <w:right w:val="single" w:sz="4" w:space="4" w:color="auto"/>
            </w:pBdr>
            <w:ind w:left="786"/>
            <w:jc w:val="both"/>
          </w:pPr>
        </w:pPrChange>
      </w:pPr>
      <w:ins w:id="1408" w:author="273776" w:date="2011-06-16T18:32:00Z">
        <w:r w:rsidRPr="00AE6ED6">
          <w:rPr>
            <w:rFonts w:ascii="Arial" w:hAnsi="Arial" w:cs="Arial"/>
            <w:sz w:val="22"/>
            <w:szCs w:val="22"/>
            <w:lang w:val="pt-BR"/>
          </w:rPr>
          <w:t>•</w:t>
        </w:r>
        <w:r w:rsidRPr="00AE6ED6">
          <w:rPr>
            <w:rFonts w:ascii="Arial" w:hAnsi="Arial" w:cs="Arial"/>
            <w:sz w:val="22"/>
            <w:szCs w:val="22"/>
            <w:lang w:val="pt-BR"/>
          </w:rPr>
          <w:tab/>
          <w:t>Pacote sem assinatura de chamadas locais originadas de Oi móvel (titular e dependentes) e Oi fixo (associado)</w:t>
        </w:r>
      </w:ins>
    </w:p>
    <w:p w:rsidR="009910BF" w:rsidRDefault="00B44299">
      <w:pPr>
        <w:ind w:left="1440"/>
        <w:rPr>
          <w:ins w:id="1409" w:author="273776" w:date="2011-06-16T18:32:00Z"/>
          <w:rFonts w:ascii="Arial" w:hAnsi="Arial" w:cs="Arial"/>
          <w:sz w:val="22"/>
          <w:szCs w:val="22"/>
          <w:lang w:val="pt-BR"/>
        </w:rPr>
        <w:pPrChange w:id="1410" w:author="273776" w:date="2011-06-16T18:36:00Z">
          <w:pPr>
            <w:pBdr>
              <w:top w:val="single" w:sz="4" w:space="1" w:color="auto"/>
              <w:left w:val="single" w:sz="4" w:space="4" w:color="auto"/>
              <w:bottom w:val="single" w:sz="4" w:space="1" w:color="auto"/>
              <w:right w:val="single" w:sz="4" w:space="4" w:color="auto"/>
            </w:pBdr>
            <w:ind w:left="786"/>
            <w:jc w:val="both"/>
          </w:pPr>
        </w:pPrChange>
      </w:pPr>
      <w:ins w:id="1411" w:author="273776" w:date="2011-06-16T18:32:00Z">
        <w:r w:rsidRPr="00AE6ED6">
          <w:rPr>
            <w:rFonts w:ascii="Arial" w:hAnsi="Arial" w:cs="Arial"/>
            <w:sz w:val="22"/>
            <w:szCs w:val="22"/>
            <w:lang w:val="pt-BR"/>
          </w:rPr>
          <w:t>•</w:t>
        </w:r>
        <w:r w:rsidRPr="00AE6ED6">
          <w:rPr>
            <w:rFonts w:ascii="Arial" w:hAnsi="Arial" w:cs="Arial"/>
            <w:sz w:val="22"/>
            <w:szCs w:val="22"/>
            <w:lang w:val="pt-BR"/>
          </w:rPr>
          <w:tab/>
          <w:t>Pacote com assinatura de chamadas locais e LD originadas de móvel (titular e dependentes) e fixo (associado)</w:t>
        </w:r>
      </w:ins>
    </w:p>
    <w:p w:rsidR="009910BF" w:rsidRDefault="009910BF">
      <w:pPr>
        <w:ind w:left="786"/>
        <w:jc w:val="both"/>
        <w:rPr>
          <w:ins w:id="1412" w:author="273776" w:date="2011-06-16T18:32:00Z"/>
          <w:rFonts w:ascii="Arial" w:hAnsi="Arial" w:cs="Arial"/>
          <w:sz w:val="22"/>
          <w:szCs w:val="22"/>
          <w:lang w:val="pt-BR"/>
        </w:rPr>
        <w:pPrChange w:id="1413" w:author="273776" w:date="2011-06-16T18:35:00Z">
          <w:pPr>
            <w:pBdr>
              <w:top w:val="single" w:sz="4" w:space="1" w:color="auto"/>
              <w:left w:val="single" w:sz="4" w:space="4" w:color="auto"/>
              <w:bottom w:val="single" w:sz="4" w:space="1" w:color="auto"/>
              <w:right w:val="single" w:sz="4" w:space="4" w:color="auto"/>
            </w:pBdr>
            <w:ind w:left="786"/>
            <w:jc w:val="both"/>
          </w:pPr>
        </w:pPrChange>
      </w:pPr>
    </w:p>
    <w:p w:rsidR="009910BF" w:rsidRDefault="00B44299">
      <w:pPr>
        <w:ind w:left="786"/>
        <w:jc w:val="both"/>
        <w:rPr>
          <w:ins w:id="1414" w:author="273776" w:date="2011-06-16T18:32:00Z"/>
          <w:rFonts w:ascii="Arial" w:hAnsi="Arial" w:cs="Arial"/>
          <w:sz w:val="22"/>
          <w:szCs w:val="22"/>
          <w:lang w:val="pt-BR"/>
        </w:rPr>
        <w:pPrChange w:id="1415" w:author="273776" w:date="2011-06-16T18:35:00Z">
          <w:pPr>
            <w:pBdr>
              <w:top w:val="single" w:sz="4" w:space="1" w:color="auto"/>
              <w:left w:val="single" w:sz="4" w:space="4" w:color="auto"/>
              <w:bottom w:val="single" w:sz="4" w:space="1" w:color="auto"/>
              <w:right w:val="single" w:sz="4" w:space="4" w:color="auto"/>
            </w:pBdr>
            <w:ind w:left="786"/>
            <w:jc w:val="both"/>
          </w:pPr>
        </w:pPrChange>
      </w:pPr>
      <w:ins w:id="1416" w:author="273776" w:date="2011-06-16T18:37:00Z">
        <w:r>
          <w:rPr>
            <w:rFonts w:ascii="Arial" w:hAnsi="Arial" w:cs="Arial"/>
            <w:sz w:val="22"/>
            <w:szCs w:val="22"/>
            <w:lang w:val="pt-BR"/>
          </w:rPr>
          <w:t>Um template deverá co</w:t>
        </w:r>
      </w:ins>
      <w:ins w:id="1417" w:author="273776" w:date="2011-06-16T18:32:00Z">
        <w:r w:rsidRPr="00AE6ED6">
          <w:rPr>
            <w:rFonts w:ascii="Arial" w:hAnsi="Arial" w:cs="Arial"/>
            <w:sz w:val="22"/>
            <w:szCs w:val="22"/>
            <w:lang w:val="pt-BR"/>
          </w:rPr>
          <w:t>nter</w:t>
        </w:r>
      </w:ins>
      <w:ins w:id="1418" w:author="273776" w:date="2011-06-16T18:37:00Z">
        <w:r>
          <w:rPr>
            <w:rFonts w:ascii="Arial" w:hAnsi="Arial" w:cs="Arial"/>
            <w:sz w:val="22"/>
            <w:szCs w:val="22"/>
            <w:lang w:val="pt-BR"/>
          </w:rPr>
          <w:t xml:space="preserve"> os</w:t>
        </w:r>
      </w:ins>
      <w:ins w:id="1419" w:author="273776" w:date="2011-06-16T18:32:00Z">
        <w:r w:rsidRPr="00AE6ED6">
          <w:rPr>
            <w:rFonts w:ascii="Arial" w:hAnsi="Arial" w:cs="Arial"/>
            <w:sz w:val="22"/>
            <w:szCs w:val="22"/>
            <w:lang w:val="pt-BR"/>
          </w:rPr>
          <w:t xml:space="preserve"> usos de chamadas locais e outro que terá locais e LD.  </w:t>
        </w:r>
      </w:ins>
    </w:p>
    <w:p w:rsidR="009910BF" w:rsidRDefault="00B44299">
      <w:pPr>
        <w:ind w:left="786"/>
        <w:jc w:val="both"/>
        <w:rPr>
          <w:ins w:id="1420" w:author="273776" w:date="2011-06-16T18:32:00Z"/>
          <w:rFonts w:ascii="Arial" w:hAnsi="Arial" w:cs="Arial"/>
          <w:sz w:val="22"/>
          <w:szCs w:val="22"/>
          <w:lang w:val="pt-BR"/>
        </w:rPr>
        <w:pPrChange w:id="1421" w:author="273776" w:date="2011-06-16T18:35:00Z">
          <w:pPr>
            <w:pBdr>
              <w:top w:val="single" w:sz="4" w:space="1" w:color="auto"/>
              <w:left w:val="single" w:sz="4" w:space="4" w:color="auto"/>
              <w:bottom w:val="single" w:sz="4" w:space="1" w:color="auto"/>
              <w:right w:val="single" w:sz="4" w:space="4" w:color="auto"/>
            </w:pBdr>
            <w:ind w:left="786"/>
            <w:jc w:val="both"/>
          </w:pPr>
        </w:pPrChange>
      </w:pPr>
      <w:ins w:id="1422" w:author="273776" w:date="2011-06-16T18:32:00Z">
        <w:r w:rsidRPr="00AE6ED6">
          <w:rPr>
            <w:rFonts w:ascii="Arial" w:hAnsi="Arial" w:cs="Arial"/>
            <w:sz w:val="22"/>
            <w:szCs w:val="22"/>
            <w:lang w:val="pt-BR"/>
          </w:rPr>
          <w:t>É importante que estes pacotes possam conviver entre eles, e sejam compatíveis com todos os planos OCT e OCT PRO (tanto para PF quanto para PJ).</w:t>
        </w:r>
      </w:ins>
    </w:p>
    <w:p w:rsidR="00080615" w:rsidRPr="00667415" w:rsidDel="00080615" w:rsidRDefault="00080615" w:rsidP="00105428">
      <w:pPr>
        <w:ind w:left="2160" w:right="282"/>
        <w:jc w:val="both"/>
        <w:rPr>
          <w:del w:id="1423" w:author="273776" w:date="2011-05-09T15:55:00Z"/>
          <w:rFonts w:ascii="Arial" w:hAnsi="Arial" w:cs="Arial"/>
          <w:sz w:val="22"/>
          <w:szCs w:val="22"/>
          <w:lang w:val="pt-BR"/>
        </w:rPr>
      </w:pPr>
    </w:p>
    <w:p w:rsidR="00273DCD" w:rsidRPr="00667415" w:rsidDel="00080615" w:rsidRDefault="00273DCD" w:rsidP="00105428">
      <w:pPr>
        <w:ind w:left="2160" w:right="282"/>
        <w:jc w:val="both"/>
        <w:rPr>
          <w:del w:id="1424" w:author="273776" w:date="2011-05-09T15:55:00Z"/>
          <w:rFonts w:ascii="Arial" w:hAnsi="Arial" w:cs="Arial"/>
          <w:sz w:val="22"/>
          <w:szCs w:val="22"/>
          <w:lang w:val="pt-BR"/>
        </w:rPr>
      </w:pPr>
    </w:p>
    <w:p w:rsidR="00273DCD" w:rsidRPr="00667415" w:rsidDel="00080615" w:rsidRDefault="00273DCD" w:rsidP="00105428">
      <w:pPr>
        <w:ind w:left="2160" w:right="282"/>
        <w:jc w:val="both"/>
        <w:rPr>
          <w:del w:id="1425" w:author="273776" w:date="2011-05-09T15:55:00Z"/>
          <w:rFonts w:ascii="Arial" w:hAnsi="Arial" w:cs="Arial"/>
          <w:sz w:val="22"/>
          <w:szCs w:val="22"/>
          <w:lang w:val="pt-BR"/>
        </w:rPr>
      </w:pPr>
    </w:p>
    <w:p w:rsidR="00273DCD" w:rsidRPr="00667415" w:rsidDel="00080615" w:rsidRDefault="00273DCD" w:rsidP="00105428">
      <w:pPr>
        <w:ind w:left="2160" w:right="282"/>
        <w:jc w:val="both"/>
        <w:rPr>
          <w:del w:id="1426" w:author="273776" w:date="2011-05-09T15:55:00Z"/>
          <w:rFonts w:ascii="Arial" w:hAnsi="Arial" w:cs="Arial"/>
          <w:b/>
          <w:sz w:val="28"/>
          <w:szCs w:val="28"/>
          <w:u w:val="single"/>
          <w:lang w:val="pt-BR"/>
        </w:rPr>
      </w:pPr>
      <w:del w:id="1427" w:author="273776" w:date="2011-05-09T15:55:00Z">
        <w:r w:rsidRPr="00667415" w:rsidDel="00080615">
          <w:rPr>
            <w:rFonts w:ascii="Arial" w:hAnsi="Arial" w:cs="Arial"/>
            <w:b/>
            <w:sz w:val="28"/>
            <w:szCs w:val="28"/>
            <w:u w:val="single"/>
            <w:lang w:val="pt-BR"/>
          </w:rPr>
          <w:delText>SIEBEL</w:delText>
        </w:r>
      </w:del>
    </w:p>
    <w:p w:rsidR="00273DCD" w:rsidRPr="00667415" w:rsidDel="00080615" w:rsidRDefault="00273DCD" w:rsidP="00105428">
      <w:pPr>
        <w:ind w:left="2160" w:right="282"/>
        <w:jc w:val="both"/>
        <w:rPr>
          <w:del w:id="1428" w:author="273776" w:date="2011-05-09T15:55:00Z"/>
          <w:rFonts w:ascii="Arial" w:hAnsi="Arial" w:cs="Arial"/>
          <w:b/>
          <w:sz w:val="22"/>
          <w:szCs w:val="22"/>
          <w:lang w:val="pt-BR"/>
        </w:rPr>
      </w:pPr>
    </w:p>
    <w:p w:rsidR="00273DCD" w:rsidRPr="00667415" w:rsidDel="00080615" w:rsidRDefault="00273DCD" w:rsidP="00105428">
      <w:pPr>
        <w:ind w:left="2160" w:right="282"/>
        <w:jc w:val="both"/>
        <w:rPr>
          <w:del w:id="1429" w:author="273776" w:date="2011-05-09T15:55:00Z"/>
          <w:rFonts w:ascii="Arial" w:hAnsi="Arial" w:cs="Arial"/>
          <w:b/>
          <w:sz w:val="24"/>
          <w:lang w:val="pt-BR"/>
        </w:rPr>
      </w:pPr>
      <w:del w:id="1430" w:author="273776" w:date="2011-05-09T15:55:00Z">
        <w:r w:rsidRPr="00667415" w:rsidDel="00080615">
          <w:rPr>
            <w:rFonts w:ascii="Arial" w:hAnsi="Arial" w:cs="Arial"/>
            <w:b/>
            <w:sz w:val="24"/>
            <w:lang w:val="pt-BR"/>
          </w:rPr>
          <w:delText>Criação dos novos serviços Blackberry BIS</w:delText>
        </w:r>
      </w:del>
    </w:p>
    <w:p w:rsidR="00273DCD" w:rsidRPr="00667415" w:rsidDel="00080615" w:rsidRDefault="00273DCD" w:rsidP="00105428">
      <w:pPr>
        <w:ind w:left="2160" w:right="282"/>
        <w:jc w:val="both"/>
        <w:rPr>
          <w:del w:id="1431" w:author="273776" w:date="2011-05-09T15:55:00Z"/>
          <w:rFonts w:ascii="Arial" w:hAnsi="Arial" w:cs="Arial"/>
          <w:sz w:val="22"/>
          <w:szCs w:val="22"/>
          <w:lang w:val="pt-BR"/>
        </w:rPr>
      </w:pPr>
    </w:p>
    <w:p w:rsidR="00273DCD" w:rsidRPr="00667415" w:rsidDel="00080615" w:rsidRDefault="00273DCD" w:rsidP="00105428">
      <w:pPr>
        <w:ind w:left="2160" w:right="282"/>
        <w:jc w:val="both"/>
        <w:rPr>
          <w:del w:id="1432" w:author="273776" w:date="2011-05-09T15:55:00Z"/>
          <w:rFonts w:ascii="Arial" w:hAnsi="Arial" w:cs="Arial"/>
          <w:sz w:val="22"/>
          <w:szCs w:val="22"/>
          <w:lang w:val="pt-BR"/>
        </w:rPr>
      </w:pPr>
      <w:del w:id="1433" w:author="273776" w:date="2011-05-09T15:55:00Z">
        <w:r w:rsidRPr="00667415" w:rsidDel="00080615">
          <w:rPr>
            <w:rFonts w:ascii="Arial" w:hAnsi="Arial" w:cs="Arial"/>
            <w:sz w:val="22"/>
            <w:szCs w:val="22"/>
            <w:lang w:val="pt-BR"/>
          </w:rPr>
          <w:delText>A demanda visa à replicação dos componentes do Blackberry BIS. Os novos serviços Blackberry BIS criados através da demanda (BIS Social+Email, BIS Completo BIS Absoluto e BES Plus) destinados ao B2B deverão ser disponibilizados nas views de pedido de vendas, Ordem de Serviço e Ofertas de Retenção no Siebel 6.3. Esses serviços deverão ser destinados aos novos clientes e para a base ativa e de retenção.</w:delText>
        </w:r>
      </w:del>
    </w:p>
    <w:p w:rsidR="00273DCD" w:rsidRPr="00667415" w:rsidDel="00080615" w:rsidRDefault="00273DCD" w:rsidP="00105428">
      <w:pPr>
        <w:ind w:left="2160" w:right="282"/>
        <w:jc w:val="both"/>
        <w:rPr>
          <w:del w:id="1434" w:author="273776" w:date="2011-05-09T15:55:00Z"/>
          <w:rFonts w:ascii="Arial" w:hAnsi="Arial" w:cs="Arial"/>
          <w:sz w:val="22"/>
          <w:szCs w:val="22"/>
          <w:lang w:val="pt-BR"/>
        </w:rPr>
      </w:pPr>
    </w:p>
    <w:p w:rsidR="00273DCD" w:rsidRPr="00667415" w:rsidDel="00080615" w:rsidRDefault="00273DCD" w:rsidP="00105428">
      <w:pPr>
        <w:ind w:left="2160" w:right="282"/>
        <w:jc w:val="both"/>
        <w:rPr>
          <w:del w:id="1435" w:author="273776" w:date="2011-05-09T15:55:00Z"/>
          <w:rFonts w:ascii="Arial" w:hAnsi="Arial" w:cs="Arial"/>
          <w:sz w:val="22"/>
          <w:szCs w:val="22"/>
          <w:lang w:val="pt-BR"/>
        </w:rPr>
      </w:pPr>
      <w:del w:id="1436" w:author="273776" w:date="2011-05-09T15:55:00Z">
        <w:r w:rsidRPr="00667415" w:rsidDel="00080615">
          <w:rPr>
            <w:rFonts w:ascii="Arial" w:hAnsi="Arial" w:cs="Arial"/>
            <w:sz w:val="22"/>
            <w:szCs w:val="22"/>
            <w:lang w:val="pt-BR"/>
          </w:rPr>
          <w:delText xml:space="preserve">Os clientes dos novos serviços terão a possibilidade de aprovisionar, migrar e cancelar qualquer um dos serviços Blackberry BIS (Completo, Absoluto e Social + Email) para meios de planos tipo instância (Oi Conta, Oi Empresa 1,2 e 3 (Inclusive Modalidades), Oi Empresa Controle, Oi Controle Profissional, Oi Profissional) e também para planos tipo conta (Oi Família, OCT, OCT Profissional CPF e CNPJ e Planos Oi Profissional Equipe Flat /Equipe Dec – Todas as Franquias) tanto por meio de campanha de ativação automática como por fora de campanha (Tela de Meio de acesso), tanto para aplicações Siebel (B2B e B2C), como para aplicações de terceiros (Oi Vende/E-Channel). Esta funcionalidade deverá estar disponível para todos os planos elegíveis ao serviço (B2B/B2C através do Siebel e B2C através do Siebel e E-channel/Oi Vende). </w:delText>
        </w:r>
      </w:del>
    </w:p>
    <w:p w:rsidR="00273DCD" w:rsidRPr="00667415" w:rsidDel="00080615" w:rsidRDefault="00273DCD" w:rsidP="00105428">
      <w:pPr>
        <w:ind w:left="2160" w:right="282"/>
        <w:jc w:val="both"/>
        <w:rPr>
          <w:del w:id="1437" w:author="273776" w:date="2011-05-09T15:55:00Z"/>
          <w:rFonts w:ascii="Arial" w:hAnsi="Arial" w:cs="Arial"/>
          <w:sz w:val="22"/>
          <w:szCs w:val="22"/>
          <w:lang w:val="pt-BR"/>
        </w:rPr>
      </w:pPr>
    </w:p>
    <w:p w:rsidR="00273DCD" w:rsidRPr="00667415" w:rsidDel="00080615" w:rsidRDefault="00273DCD" w:rsidP="00105428">
      <w:pPr>
        <w:ind w:left="2160" w:right="282"/>
        <w:jc w:val="both"/>
        <w:rPr>
          <w:del w:id="1438" w:author="273776" w:date="2011-05-09T15:55:00Z"/>
          <w:rFonts w:ascii="Arial" w:hAnsi="Arial" w:cs="Arial"/>
          <w:sz w:val="22"/>
          <w:szCs w:val="22"/>
          <w:lang w:val="pt-BR"/>
        </w:rPr>
      </w:pPr>
    </w:p>
    <w:p w:rsidR="00273DCD" w:rsidRPr="00667415" w:rsidDel="00080615" w:rsidRDefault="00273DCD" w:rsidP="00105428">
      <w:pPr>
        <w:ind w:left="2160" w:right="282"/>
        <w:jc w:val="both"/>
        <w:rPr>
          <w:del w:id="1439" w:author="273776" w:date="2011-05-09T15:55:00Z"/>
          <w:rFonts w:ascii="Arial" w:hAnsi="Arial" w:cs="Arial"/>
          <w:sz w:val="22"/>
          <w:szCs w:val="22"/>
          <w:lang w:val="pt-BR"/>
        </w:rPr>
      </w:pPr>
      <w:del w:id="1440" w:author="273776" w:date="2011-05-09T15:55:00Z">
        <w:r w:rsidRPr="00667415" w:rsidDel="00080615">
          <w:rPr>
            <w:rFonts w:ascii="Arial" w:hAnsi="Arial" w:cs="Arial"/>
            <w:sz w:val="22"/>
            <w:szCs w:val="22"/>
            <w:lang w:val="pt-BR"/>
          </w:rPr>
          <w:delText>Em Resumo:</w:delText>
        </w:r>
      </w:del>
    </w:p>
    <w:p w:rsidR="00273DCD" w:rsidRPr="00667415" w:rsidDel="00080615" w:rsidRDefault="00273DCD" w:rsidP="00105428">
      <w:pPr>
        <w:ind w:left="2160" w:right="282"/>
        <w:jc w:val="both"/>
        <w:rPr>
          <w:del w:id="1441" w:author="273776" w:date="2011-05-09T15:55:00Z"/>
          <w:rFonts w:ascii="Arial" w:hAnsi="Arial" w:cs="Arial"/>
          <w:sz w:val="22"/>
          <w:szCs w:val="22"/>
          <w:lang w:val="pt-BR"/>
        </w:rPr>
      </w:pPr>
    </w:p>
    <w:tbl>
      <w:tblPr>
        <w:tblW w:w="6120" w:type="dxa"/>
        <w:tblInd w:w="2124" w:type="dxa"/>
        <w:tblCellMar>
          <w:left w:w="70" w:type="dxa"/>
          <w:right w:w="70" w:type="dxa"/>
        </w:tblCellMar>
        <w:tblLook w:val="0000" w:firstRow="0" w:lastRow="0" w:firstColumn="0" w:lastColumn="0" w:noHBand="0" w:noVBand="0"/>
      </w:tblPr>
      <w:tblGrid>
        <w:gridCol w:w="3060"/>
        <w:gridCol w:w="3060"/>
      </w:tblGrid>
      <w:tr w:rsidR="00273DCD" w:rsidRPr="00667415" w:rsidDel="00080615" w:rsidTr="00EB39CC">
        <w:trPr>
          <w:trHeight w:val="255"/>
          <w:del w:id="1442" w:author="273776" w:date="2011-05-09T15:55:00Z"/>
        </w:trPr>
        <w:tc>
          <w:tcPr>
            <w:tcW w:w="6120" w:type="dxa"/>
            <w:gridSpan w:val="2"/>
            <w:tcBorders>
              <w:top w:val="single" w:sz="8" w:space="0" w:color="auto"/>
              <w:left w:val="single" w:sz="8" w:space="0" w:color="auto"/>
              <w:bottom w:val="single" w:sz="4" w:space="0" w:color="auto"/>
              <w:right w:val="single" w:sz="8" w:space="0" w:color="000000"/>
            </w:tcBorders>
            <w:noWrap/>
            <w:vAlign w:val="bottom"/>
          </w:tcPr>
          <w:p w:rsidR="00273DCD" w:rsidRPr="00667415" w:rsidDel="00080615" w:rsidRDefault="00273DCD" w:rsidP="00105428">
            <w:pPr>
              <w:ind w:left="3" w:right="282"/>
              <w:jc w:val="both"/>
              <w:rPr>
                <w:del w:id="1443" w:author="273776" w:date="2011-05-09T15:55:00Z"/>
                <w:rFonts w:ascii="Arial" w:hAnsi="Arial" w:cs="Arial"/>
                <w:sz w:val="22"/>
                <w:lang w:val="pt-BR"/>
              </w:rPr>
            </w:pPr>
            <w:del w:id="1444" w:author="273776" w:date="2011-05-09T15:55:00Z">
              <w:r w:rsidRPr="00667415" w:rsidDel="00080615">
                <w:rPr>
                  <w:rFonts w:ascii="Arial" w:hAnsi="Arial" w:cs="Arial"/>
                  <w:sz w:val="22"/>
                  <w:szCs w:val="22"/>
                  <w:lang w:val="pt-BR"/>
                </w:rPr>
                <w:delText>Planos Elegíveis ao Serviço Blackberry</w:delText>
              </w:r>
            </w:del>
          </w:p>
          <w:p w:rsidR="00273DCD" w:rsidRPr="00667415" w:rsidDel="00080615" w:rsidRDefault="00273DCD" w:rsidP="00105428">
            <w:pPr>
              <w:ind w:left="3" w:right="282"/>
              <w:jc w:val="both"/>
              <w:rPr>
                <w:del w:id="1445" w:author="273776" w:date="2011-05-09T15:55:00Z"/>
                <w:rFonts w:ascii="Arial" w:hAnsi="Arial" w:cs="Arial"/>
                <w:sz w:val="22"/>
                <w:lang w:val="pt-BR"/>
              </w:rPr>
            </w:pPr>
            <w:del w:id="1446" w:author="273776" w:date="2011-05-09T15:55:00Z">
              <w:r w:rsidRPr="00667415" w:rsidDel="00080615">
                <w:rPr>
                  <w:rFonts w:ascii="Arial" w:hAnsi="Arial" w:cs="Arial"/>
                  <w:sz w:val="22"/>
                  <w:szCs w:val="22"/>
                  <w:lang w:val="pt-BR"/>
                </w:rPr>
                <w:delText>(Via Campanha ou Tela de meio de acesso)</w:delText>
              </w:r>
            </w:del>
          </w:p>
        </w:tc>
      </w:tr>
      <w:tr w:rsidR="00273DCD" w:rsidRPr="00667415" w:rsidDel="00080615" w:rsidTr="00EB39CC">
        <w:trPr>
          <w:trHeight w:val="255"/>
          <w:del w:id="1447" w:author="273776" w:date="2011-05-09T15:55:00Z"/>
        </w:trPr>
        <w:tc>
          <w:tcPr>
            <w:tcW w:w="3060" w:type="dxa"/>
            <w:tcBorders>
              <w:top w:val="nil"/>
              <w:left w:val="single" w:sz="8"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448" w:author="273776" w:date="2011-05-09T15:55:00Z"/>
                <w:rFonts w:ascii="Arial" w:hAnsi="Arial" w:cs="Arial"/>
                <w:sz w:val="22"/>
                <w:lang w:val="pt-BR"/>
              </w:rPr>
            </w:pPr>
            <w:del w:id="1449" w:author="273776" w:date="2011-05-09T15:55:00Z">
              <w:r w:rsidRPr="00667415" w:rsidDel="00080615">
                <w:rPr>
                  <w:rFonts w:ascii="Arial" w:hAnsi="Arial" w:cs="Arial"/>
                  <w:sz w:val="22"/>
                  <w:szCs w:val="22"/>
                  <w:lang w:val="pt-BR"/>
                </w:rPr>
                <w:delText>B2C</w:delText>
              </w:r>
            </w:del>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450" w:author="273776" w:date="2011-05-09T15:55:00Z"/>
                <w:rFonts w:ascii="Arial" w:hAnsi="Arial" w:cs="Arial"/>
                <w:sz w:val="22"/>
                <w:lang w:val="pt-BR"/>
              </w:rPr>
            </w:pPr>
            <w:del w:id="1451" w:author="273776" w:date="2011-05-09T15:55:00Z">
              <w:r w:rsidRPr="00667415" w:rsidDel="00080615">
                <w:rPr>
                  <w:rFonts w:ascii="Arial" w:hAnsi="Arial" w:cs="Arial"/>
                  <w:sz w:val="22"/>
                  <w:szCs w:val="22"/>
                  <w:lang w:val="pt-BR"/>
                </w:rPr>
                <w:delText>B2B</w:delText>
              </w:r>
            </w:del>
          </w:p>
        </w:tc>
      </w:tr>
      <w:tr w:rsidR="00273DCD" w:rsidRPr="00667415" w:rsidDel="00080615" w:rsidTr="00EB39CC">
        <w:trPr>
          <w:trHeight w:val="255"/>
          <w:del w:id="1452" w:author="273776" w:date="2011-05-09T15:55:00Z"/>
        </w:trPr>
        <w:tc>
          <w:tcPr>
            <w:tcW w:w="3060" w:type="dxa"/>
            <w:tcBorders>
              <w:top w:val="nil"/>
              <w:left w:val="single" w:sz="8"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453" w:author="273776" w:date="2011-05-09T15:55:00Z"/>
                <w:rFonts w:ascii="Arial" w:hAnsi="Arial" w:cs="Arial"/>
                <w:sz w:val="22"/>
                <w:lang w:val="pt-BR"/>
              </w:rPr>
            </w:pPr>
            <w:del w:id="1454" w:author="273776" w:date="2011-05-09T15:55:00Z">
              <w:r w:rsidRPr="00667415" w:rsidDel="00080615">
                <w:rPr>
                  <w:rFonts w:ascii="Arial" w:hAnsi="Arial" w:cs="Arial"/>
                  <w:sz w:val="22"/>
                  <w:szCs w:val="22"/>
                  <w:lang w:val="pt-BR"/>
                </w:rPr>
                <w:delText>Oi Conta</w:delText>
              </w:r>
            </w:del>
          </w:p>
          <w:p w:rsidR="00273DCD" w:rsidRPr="00667415" w:rsidDel="00080615" w:rsidRDefault="00273DCD" w:rsidP="00105428">
            <w:pPr>
              <w:ind w:left="3" w:right="282"/>
              <w:jc w:val="both"/>
              <w:rPr>
                <w:del w:id="1455" w:author="273776" w:date="2011-05-09T15:55:00Z"/>
                <w:rFonts w:ascii="Arial" w:hAnsi="Arial" w:cs="Arial"/>
                <w:sz w:val="22"/>
                <w:lang w:val="pt-BR"/>
              </w:rPr>
            </w:pPr>
            <w:del w:id="1456" w:author="273776" w:date="2011-05-09T15:55:00Z">
              <w:r w:rsidRPr="00667415" w:rsidDel="00080615">
                <w:rPr>
                  <w:rFonts w:ascii="Arial" w:hAnsi="Arial" w:cs="Arial"/>
                  <w:sz w:val="22"/>
                  <w:szCs w:val="22"/>
                  <w:lang w:val="pt-BR"/>
                </w:rPr>
                <w:delText>(Todas as Franquias)</w:delText>
              </w:r>
            </w:del>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457" w:author="273776" w:date="2011-05-09T15:55:00Z"/>
                <w:rFonts w:ascii="Arial" w:hAnsi="Arial" w:cs="Arial"/>
                <w:sz w:val="22"/>
                <w:lang w:val="pt-BR"/>
              </w:rPr>
            </w:pPr>
            <w:del w:id="1458" w:author="273776" w:date="2011-05-09T15:55:00Z">
              <w:r w:rsidRPr="00667415" w:rsidDel="00080615">
                <w:rPr>
                  <w:rFonts w:ascii="Arial" w:hAnsi="Arial" w:cs="Arial"/>
                  <w:sz w:val="22"/>
                  <w:szCs w:val="22"/>
                  <w:lang w:val="pt-BR"/>
                </w:rPr>
                <w:delText>Oi Empresa 1</w:delText>
              </w:r>
            </w:del>
          </w:p>
          <w:p w:rsidR="00273DCD" w:rsidRPr="00667415" w:rsidDel="00080615" w:rsidRDefault="00273DCD" w:rsidP="00105428">
            <w:pPr>
              <w:ind w:left="3" w:right="282"/>
              <w:jc w:val="both"/>
              <w:rPr>
                <w:del w:id="1459" w:author="273776" w:date="2011-05-09T15:55:00Z"/>
                <w:rFonts w:ascii="Arial" w:hAnsi="Arial" w:cs="Arial"/>
                <w:sz w:val="22"/>
                <w:lang w:val="pt-BR"/>
              </w:rPr>
            </w:pPr>
            <w:del w:id="1460" w:author="273776" w:date="2011-05-09T15:55:00Z">
              <w:r w:rsidRPr="00667415" w:rsidDel="00080615">
                <w:rPr>
                  <w:rFonts w:ascii="Arial" w:hAnsi="Arial" w:cs="Arial"/>
                  <w:sz w:val="22"/>
                  <w:szCs w:val="22"/>
                  <w:lang w:val="pt-BR"/>
                </w:rPr>
                <w:delText>(Todas as Modalidades)</w:delText>
              </w:r>
            </w:del>
          </w:p>
        </w:tc>
      </w:tr>
      <w:tr w:rsidR="00273DCD" w:rsidRPr="00667415" w:rsidDel="00080615" w:rsidTr="00EB39CC">
        <w:trPr>
          <w:trHeight w:val="255"/>
          <w:del w:id="1461" w:author="273776" w:date="2011-05-09T15:55:00Z"/>
        </w:trPr>
        <w:tc>
          <w:tcPr>
            <w:tcW w:w="3060" w:type="dxa"/>
            <w:tcBorders>
              <w:top w:val="nil"/>
              <w:left w:val="single" w:sz="8"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462" w:author="273776" w:date="2011-05-09T15:55:00Z"/>
                <w:rFonts w:ascii="Arial" w:hAnsi="Arial" w:cs="Arial"/>
                <w:sz w:val="22"/>
                <w:lang w:val="pt-BR"/>
              </w:rPr>
            </w:pPr>
            <w:del w:id="1463" w:author="273776" w:date="2011-05-09T15:55:00Z">
              <w:r w:rsidRPr="00667415" w:rsidDel="00080615">
                <w:rPr>
                  <w:rFonts w:ascii="Arial" w:hAnsi="Arial" w:cs="Arial"/>
                  <w:sz w:val="22"/>
                  <w:szCs w:val="22"/>
                  <w:lang w:val="pt-BR"/>
                </w:rPr>
                <w:delText>Oi Família</w:delText>
              </w:r>
            </w:del>
          </w:p>
          <w:p w:rsidR="00273DCD" w:rsidRPr="00667415" w:rsidDel="00080615" w:rsidRDefault="00273DCD" w:rsidP="00105428">
            <w:pPr>
              <w:ind w:left="3" w:right="282"/>
              <w:jc w:val="both"/>
              <w:rPr>
                <w:del w:id="1464" w:author="273776" w:date="2011-05-09T15:55:00Z"/>
                <w:rFonts w:ascii="Arial" w:hAnsi="Arial" w:cs="Arial"/>
                <w:sz w:val="22"/>
                <w:lang w:val="pt-BR"/>
              </w:rPr>
            </w:pPr>
            <w:del w:id="1465" w:author="273776" w:date="2011-05-09T15:55:00Z">
              <w:r w:rsidRPr="00667415" w:rsidDel="00080615">
                <w:rPr>
                  <w:rFonts w:ascii="Arial" w:hAnsi="Arial" w:cs="Arial"/>
                  <w:sz w:val="22"/>
                  <w:szCs w:val="22"/>
                  <w:lang w:val="pt-BR"/>
                </w:rPr>
                <w:delText>(Todas as Franquias)</w:delText>
              </w:r>
            </w:del>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466" w:author="273776" w:date="2011-05-09T15:55:00Z"/>
                <w:rFonts w:ascii="Arial" w:hAnsi="Arial" w:cs="Arial"/>
                <w:sz w:val="22"/>
                <w:lang w:val="pt-BR"/>
              </w:rPr>
            </w:pPr>
            <w:del w:id="1467" w:author="273776" w:date="2011-05-09T15:55:00Z">
              <w:r w:rsidRPr="00667415" w:rsidDel="00080615">
                <w:rPr>
                  <w:rFonts w:ascii="Arial" w:hAnsi="Arial" w:cs="Arial"/>
                  <w:sz w:val="22"/>
                  <w:szCs w:val="22"/>
                  <w:lang w:val="pt-BR"/>
                </w:rPr>
                <w:delText>Oi Empresa 2</w:delText>
              </w:r>
            </w:del>
          </w:p>
          <w:p w:rsidR="00273DCD" w:rsidRPr="00667415" w:rsidDel="00080615" w:rsidRDefault="00273DCD" w:rsidP="00105428">
            <w:pPr>
              <w:ind w:left="3" w:right="282"/>
              <w:jc w:val="both"/>
              <w:rPr>
                <w:del w:id="1468" w:author="273776" w:date="2011-05-09T15:55:00Z"/>
                <w:rFonts w:ascii="Arial" w:hAnsi="Arial" w:cs="Arial"/>
                <w:sz w:val="22"/>
                <w:lang w:val="pt-BR"/>
              </w:rPr>
            </w:pPr>
            <w:del w:id="1469" w:author="273776" w:date="2011-05-09T15:55:00Z">
              <w:r w:rsidRPr="00667415" w:rsidDel="00080615">
                <w:rPr>
                  <w:rFonts w:ascii="Arial" w:hAnsi="Arial" w:cs="Arial"/>
                  <w:sz w:val="22"/>
                  <w:szCs w:val="22"/>
                  <w:lang w:val="pt-BR"/>
                </w:rPr>
                <w:delText>(Todas as Modalidades)</w:delText>
              </w:r>
            </w:del>
          </w:p>
        </w:tc>
      </w:tr>
      <w:tr w:rsidR="00273DCD" w:rsidRPr="00667415" w:rsidDel="00080615" w:rsidTr="00EB39CC">
        <w:trPr>
          <w:trHeight w:val="255"/>
          <w:del w:id="1470" w:author="273776" w:date="2011-05-09T15:55:00Z"/>
        </w:trPr>
        <w:tc>
          <w:tcPr>
            <w:tcW w:w="3060" w:type="dxa"/>
            <w:tcBorders>
              <w:top w:val="nil"/>
              <w:left w:val="single" w:sz="8"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471" w:author="273776" w:date="2011-05-09T15:55:00Z"/>
                <w:rFonts w:ascii="Arial" w:hAnsi="Arial" w:cs="Arial"/>
                <w:sz w:val="22"/>
                <w:lang w:val="pt-BR"/>
              </w:rPr>
            </w:pPr>
            <w:del w:id="1472" w:author="273776" w:date="2011-05-09T15:55:00Z">
              <w:r w:rsidRPr="00667415" w:rsidDel="00080615">
                <w:rPr>
                  <w:rFonts w:ascii="Arial" w:hAnsi="Arial" w:cs="Arial"/>
                  <w:sz w:val="22"/>
                  <w:szCs w:val="22"/>
                  <w:lang w:val="pt-BR"/>
                </w:rPr>
                <w:delText>Oi Conta Total</w:delText>
              </w:r>
            </w:del>
          </w:p>
          <w:p w:rsidR="00273DCD" w:rsidRPr="00667415" w:rsidDel="00080615" w:rsidRDefault="00273DCD" w:rsidP="00105428">
            <w:pPr>
              <w:ind w:left="3" w:right="282"/>
              <w:jc w:val="both"/>
              <w:rPr>
                <w:del w:id="1473" w:author="273776" w:date="2011-05-09T15:55:00Z"/>
                <w:rFonts w:ascii="Arial" w:hAnsi="Arial" w:cs="Arial"/>
                <w:sz w:val="22"/>
                <w:lang w:val="pt-BR"/>
              </w:rPr>
            </w:pPr>
            <w:del w:id="1474" w:author="273776" w:date="2011-05-09T15:55:00Z">
              <w:r w:rsidRPr="00667415" w:rsidDel="00080615">
                <w:rPr>
                  <w:rFonts w:ascii="Arial" w:hAnsi="Arial" w:cs="Arial"/>
                  <w:sz w:val="22"/>
                  <w:szCs w:val="22"/>
                  <w:lang w:val="pt-BR"/>
                </w:rPr>
                <w:delText>(Todas as Franquias)</w:delText>
              </w:r>
            </w:del>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475" w:author="273776" w:date="2011-05-09T15:55:00Z"/>
                <w:rFonts w:ascii="Arial" w:hAnsi="Arial" w:cs="Arial"/>
                <w:sz w:val="22"/>
                <w:lang w:val="pt-BR"/>
              </w:rPr>
            </w:pPr>
            <w:del w:id="1476" w:author="273776" w:date="2011-05-09T15:55:00Z">
              <w:r w:rsidRPr="00667415" w:rsidDel="00080615">
                <w:rPr>
                  <w:rFonts w:ascii="Arial" w:hAnsi="Arial" w:cs="Arial"/>
                  <w:sz w:val="22"/>
                  <w:szCs w:val="22"/>
                  <w:lang w:val="pt-BR"/>
                </w:rPr>
                <w:delText>Oi Empresa 3</w:delText>
              </w:r>
            </w:del>
          </w:p>
          <w:p w:rsidR="00273DCD" w:rsidRPr="00667415" w:rsidDel="00080615" w:rsidRDefault="00273DCD" w:rsidP="00105428">
            <w:pPr>
              <w:ind w:left="3" w:right="282"/>
              <w:jc w:val="both"/>
              <w:rPr>
                <w:del w:id="1477" w:author="273776" w:date="2011-05-09T15:55:00Z"/>
                <w:rFonts w:ascii="Arial" w:hAnsi="Arial" w:cs="Arial"/>
                <w:sz w:val="22"/>
                <w:lang w:val="pt-BR"/>
              </w:rPr>
            </w:pPr>
            <w:del w:id="1478" w:author="273776" w:date="2011-05-09T15:55:00Z">
              <w:r w:rsidRPr="00667415" w:rsidDel="00080615">
                <w:rPr>
                  <w:rFonts w:ascii="Arial" w:hAnsi="Arial" w:cs="Arial"/>
                  <w:sz w:val="22"/>
                  <w:szCs w:val="22"/>
                  <w:lang w:val="pt-BR"/>
                </w:rPr>
                <w:delText>(Todas as Modalidades)</w:delText>
              </w:r>
            </w:del>
          </w:p>
        </w:tc>
      </w:tr>
      <w:tr w:rsidR="00273DCD" w:rsidRPr="00667415" w:rsidDel="00080615" w:rsidTr="00EB39CC">
        <w:trPr>
          <w:trHeight w:val="255"/>
          <w:del w:id="1479" w:author="273776" w:date="2011-05-09T15:55:00Z"/>
        </w:trPr>
        <w:tc>
          <w:tcPr>
            <w:tcW w:w="3060" w:type="dxa"/>
            <w:tcBorders>
              <w:top w:val="nil"/>
              <w:left w:val="single" w:sz="8"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480" w:author="273776" w:date="2011-05-09T15:55:00Z"/>
                <w:rFonts w:ascii="Arial" w:hAnsi="Arial" w:cs="Arial"/>
                <w:sz w:val="22"/>
                <w:lang w:val="pt-BR"/>
              </w:rPr>
            </w:pPr>
            <w:del w:id="1481" w:author="273776" w:date="2011-05-09T15:55:00Z">
              <w:r w:rsidRPr="00667415" w:rsidDel="00080615">
                <w:rPr>
                  <w:rFonts w:ascii="Arial" w:hAnsi="Arial" w:cs="Arial"/>
                  <w:sz w:val="22"/>
                  <w:szCs w:val="22"/>
                  <w:lang w:val="pt-BR"/>
                </w:rPr>
                <w:delText>Oi Conta Total Profissional PF</w:delText>
              </w:r>
            </w:del>
          </w:p>
          <w:p w:rsidR="00273DCD" w:rsidRPr="00667415" w:rsidDel="00080615" w:rsidRDefault="00273DCD" w:rsidP="00105428">
            <w:pPr>
              <w:ind w:left="3" w:right="282"/>
              <w:jc w:val="both"/>
              <w:rPr>
                <w:del w:id="1482" w:author="273776" w:date="2011-05-09T15:55:00Z"/>
                <w:rFonts w:ascii="Arial" w:hAnsi="Arial" w:cs="Arial"/>
                <w:sz w:val="22"/>
                <w:lang w:val="pt-BR"/>
              </w:rPr>
            </w:pPr>
            <w:del w:id="1483" w:author="273776" w:date="2011-05-09T15:55:00Z">
              <w:r w:rsidRPr="00667415" w:rsidDel="00080615">
                <w:rPr>
                  <w:rFonts w:ascii="Arial" w:hAnsi="Arial" w:cs="Arial"/>
                  <w:sz w:val="22"/>
                  <w:szCs w:val="22"/>
                  <w:lang w:val="pt-BR"/>
                </w:rPr>
                <w:delText>(Todas as Franquias)</w:delText>
              </w:r>
            </w:del>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484" w:author="273776" w:date="2011-05-09T15:55:00Z"/>
                <w:rFonts w:ascii="Arial" w:hAnsi="Arial" w:cs="Arial"/>
                <w:sz w:val="22"/>
                <w:lang w:val="pt-BR"/>
              </w:rPr>
            </w:pPr>
            <w:del w:id="1485" w:author="273776" w:date="2011-05-09T15:55:00Z">
              <w:r w:rsidRPr="00667415" w:rsidDel="00080615">
                <w:rPr>
                  <w:rFonts w:ascii="Arial" w:hAnsi="Arial" w:cs="Arial"/>
                  <w:sz w:val="22"/>
                  <w:szCs w:val="22"/>
                  <w:lang w:val="pt-BR"/>
                </w:rPr>
                <w:delText>Oi Empresa Controle</w:delText>
              </w:r>
            </w:del>
          </w:p>
          <w:p w:rsidR="00273DCD" w:rsidRPr="00667415" w:rsidDel="00080615" w:rsidRDefault="00273DCD" w:rsidP="00105428">
            <w:pPr>
              <w:ind w:left="3" w:right="282"/>
              <w:jc w:val="both"/>
              <w:rPr>
                <w:del w:id="1486" w:author="273776" w:date="2011-05-09T15:55:00Z"/>
                <w:rFonts w:ascii="Arial" w:hAnsi="Arial" w:cs="Arial"/>
                <w:sz w:val="22"/>
                <w:lang w:val="pt-BR"/>
              </w:rPr>
            </w:pPr>
            <w:del w:id="1487" w:author="273776" w:date="2011-05-09T15:55:00Z">
              <w:r w:rsidRPr="00667415" w:rsidDel="00080615">
                <w:rPr>
                  <w:rFonts w:ascii="Arial" w:hAnsi="Arial" w:cs="Arial"/>
                  <w:sz w:val="22"/>
                  <w:szCs w:val="22"/>
                  <w:lang w:val="pt-BR"/>
                </w:rPr>
                <w:delText>(Todas as Franquias)</w:delText>
              </w:r>
            </w:del>
          </w:p>
        </w:tc>
      </w:tr>
      <w:tr w:rsidR="00273DCD" w:rsidRPr="00667415" w:rsidDel="00080615" w:rsidTr="00EB39CC">
        <w:trPr>
          <w:trHeight w:val="255"/>
          <w:del w:id="1488" w:author="273776" w:date="2011-05-09T15:55:00Z"/>
        </w:trPr>
        <w:tc>
          <w:tcPr>
            <w:tcW w:w="3060" w:type="dxa"/>
            <w:vMerge w:val="restart"/>
            <w:tcBorders>
              <w:top w:val="nil"/>
              <w:left w:val="single" w:sz="8" w:space="0" w:color="auto"/>
              <w:right w:val="single" w:sz="4" w:space="0" w:color="auto"/>
            </w:tcBorders>
            <w:noWrap/>
            <w:vAlign w:val="bottom"/>
          </w:tcPr>
          <w:p w:rsidR="00273DCD" w:rsidRPr="00667415" w:rsidDel="00080615" w:rsidRDefault="00273DCD" w:rsidP="00105428">
            <w:pPr>
              <w:ind w:left="3" w:right="282"/>
              <w:jc w:val="both"/>
              <w:rPr>
                <w:del w:id="1489" w:author="273776" w:date="2011-05-09T15:55:00Z"/>
                <w:rFonts w:ascii="Arial" w:hAnsi="Arial" w:cs="Arial"/>
                <w:sz w:val="22"/>
                <w:lang w:val="pt-BR"/>
              </w:rPr>
            </w:pPr>
            <w:del w:id="1490" w:author="273776" w:date="2011-05-09T15:55:00Z">
              <w:r w:rsidRPr="00667415" w:rsidDel="00080615">
                <w:rPr>
                  <w:rFonts w:ascii="Arial" w:hAnsi="Arial" w:cs="Arial"/>
                  <w:sz w:val="22"/>
                  <w:szCs w:val="22"/>
                  <w:lang w:val="pt-BR"/>
                </w:rPr>
                <w:delText> </w:delText>
              </w:r>
            </w:del>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491" w:author="273776" w:date="2011-05-09T15:55:00Z"/>
                <w:rFonts w:ascii="Arial" w:hAnsi="Arial" w:cs="Arial"/>
                <w:sz w:val="22"/>
                <w:lang w:val="pt-BR"/>
              </w:rPr>
            </w:pPr>
            <w:del w:id="1492" w:author="273776" w:date="2011-05-09T15:55:00Z">
              <w:r w:rsidRPr="00667415" w:rsidDel="00080615">
                <w:rPr>
                  <w:rFonts w:ascii="Arial" w:hAnsi="Arial" w:cs="Arial"/>
                  <w:sz w:val="22"/>
                  <w:szCs w:val="22"/>
                  <w:lang w:val="pt-BR"/>
                </w:rPr>
                <w:delText>Oi Controle Profissional</w:delText>
              </w:r>
            </w:del>
          </w:p>
          <w:p w:rsidR="00273DCD" w:rsidRPr="00667415" w:rsidDel="00080615" w:rsidRDefault="00273DCD" w:rsidP="00105428">
            <w:pPr>
              <w:ind w:left="3" w:right="282"/>
              <w:jc w:val="both"/>
              <w:rPr>
                <w:del w:id="1493" w:author="273776" w:date="2011-05-09T15:55:00Z"/>
                <w:rFonts w:ascii="Arial" w:hAnsi="Arial" w:cs="Arial"/>
                <w:sz w:val="22"/>
                <w:lang w:val="pt-BR"/>
              </w:rPr>
            </w:pPr>
            <w:del w:id="1494" w:author="273776" w:date="2011-05-09T15:55:00Z">
              <w:r w:rsidRPr="00667415" w:rsidDel="00080615">
                <w:rPr>
                  <w:rFonts w:ascii="Arial" w:hAnsi="Arial" w:cs="Arial"/>
                  <w:sz w:val="22"/>
                  <w:szCs w:val="22"/>
                  <w:lang w:val="pt-BR"/>
                </w:rPr>
                <w:delText>(Todas as Franquias)</w:delText>
              </w:r>
            </w:del>
          </w:p>
        </w:tc>
      </w:tr>
      <w:tr w:rsidR="00273DCD" w:rsidRPr="00667415" w:rsidDel="00080615" w:rsidTr="00EB39CC">
        <w:trPr>
          <w:trHeight w:val="255"/>
          <w:del w:id="1495" w:author="273776" w:date="2011-05-09T15:55:00Z"/>
        </w:trPr>
        <w:tc>
          <w:tcPr>
            <w:tcW w:w="3060" w:type="dxa"/>
            <w:vMerge/>
            <w:tcBorders>
              <w:left w:val="single" w:sz="8" w:space="0" w:color="auto"/>
              <w:right w:val="single" w:sz="4" w:space="0" w:color="auto"/>
            </w:tcBorders>
            <w:noWrap/>
            <w:vAlign w:val="bottom"/>
          </w:tcPr>
          <w:p w:rsidR="00273DCD" w:rsidRPr="00667415" w:rsidDel="00080615" w:rsidRDefault="00273DCD" w:rsidP="00105428">
            <w:pPr>
              <w:ind w:left="3" w:right="282"/>
              <w:jc w:val="both"/>
              <w:rPr>
                <w:del w:id="1496" w:author="273776" w:date="2011-05-09T15:55:00Z"/>
                <w:rFonts w:ascii="Arial" w:hAnsi="Arial" w:cs="Arial"/>
                <w:sz w:val="22"/>
                <w:lang w:val="pt-BR"/>
              </w:rPr>
            </w:pPr>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497" w:author="273776" w:date="2011-05-09T15:55:00Z"/>
                <w:rFonts w:ascii="Arial" w:hAnsi="Arial" w:cs="Arial"/>
                <w:sz w:val="22"/>
                <w:lang w:val="pt-BR"/>
              </w:rPr>
            </w:pPr>
            <w:del w:id="1498" w:author="273776" w:date="2011-05-09T15:55:00Z">
              <w:r w:rsidRPr="00667415" w:rsidDel="00080615">
                <w:rPr>
                  <w:rFonts w:ascii="Arial" w:hAnsi="Arial" w:cs="Arial"/>
                  <w:sz w:val="22"/>
                  <w:szCs w:val="22"/>
                  <w:lang w:val="pt-BR"/>
                </w:rPr>
                <w:delText>Oi Conta Total Profissional PJ</w:delText>
              </w:r>
            </w:del>
          </w:p>
          <w:p w:rsidR="00273DCD" w:rsidRPr="00667415" w:rsidDel="00080615" w:rsidRDefault="00273DCD" w:rsidP="00105428">
            <w:pPr>
              <w:ind w:left="3" w:right="282"/>
              <w:jc w:val="both"/>
              <w:rPr>
                <w:del w:id="1499" w:author="273776" w:date="2011-05-09T15:55:00Z"/>
                <w:rFonts w:ascii="Arial" w:hAnsi="Arial" w:cs="Arial"/>
                <w:sz w:val="22"/>
                <w:lang w:val="pt-BR"/>
              </w:rPr>
            </w:pPr>
            <w:del w:id="1500" w:author="273776" w:date="2011-05-09T15:55:00Z">
              <w:r w:rsidRPr="00667415" w:rsidDel="00080615">
                <w:rPr>
                  <w:rFonts w:ascii="Arial" w:hAnsi="Arial" w:cs="Arial"/>
                  <w:sz w:val="22"/>
                  <w:szCs w:val="22"/>
                  <w:lang w:val="pt-BR"/>
                </w:rPr>
                <w:delText>(Todas as Franquias)</w:delText>
              </w:r>
            </w:del>
          </w:p>
        </w:tc>
      </w:tr>
      <w:tr w:rsidR="00273DCD" w:rsidRPr="00667415" w:rsidDel="00080615" w:rsidTr="00EB39CC">
        <w:trPr>
          <w:trHeight w:val="255"/>
          <w:del w:id="1501" w:author="273776" w:date="2011-05-09T15:55:00Z"/>
        </w:trPr>
        <w:tc>
          <w:tcPr>
            <w:tcW w:w="3060" w:type="dxa"/>
            <w:vMerge/>
            <w:tcBorders>
              <w:left w:val="single" w:sz="8" w:space="0" w:color="auto"/>
              <w:right w:val="single" w:sz="4" w:space="0" w:color="auto"/>
            </w:tcBorders>
            <w:noWrap/>
            <w:vAlign w:val="bottom"/>
          </w:tcPr>
          <w:p w:rsidR="00273DCD" w:rsidRPr="00667415" w:rsidDel="00080615" w:rsidRDefault="00273DCD" w:rsidP="00105428">
            <w:pPr>
              <w:ind w:left="3" w:right="282"/>
              <w:jc w:val="both"/>
              <w:rPr>
                <w:del w:id="1502" w:author="273776" w:date="2011-05-09T15:55:00Z"/>
                <w:rFonts w:ascii="Arial" w:hAnsi="Arial" w:cs="Arial"/>
                <w:sz w:val="22"/>
                <w:lang w:val="pt-BR"/>
              </w:rPr>
            </w:pPr>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503" w:author="273776" w:date="2011-05-09T15:55:00Z"/>
                <w:rFonts w:ascii="Arial" w:hAnsi="Arial" w:cs="Arial"/>
                <w:sz w:val="22"/>
                <w:lang w:val="pt-BR"/>
              </w:rPr>
            </w:pPr>
            <w:del w:id="1504" w:author="273776" w:date="2011-05-09T15:55:00Z">
              <w:r w:rsidRPr="00667415" w:rsidDel="00080615">
                <w:rPr>
                  <w:rFonts w:ascii="Arial" w:hAnsi="Arial" w:cs="Arial"/>
                  <w:sz w:val="22"/>
                  <w:szCs w:val="22"/>
                  <w:lang w:val="pt-BR"/>
                </w:rPr>
                <w:delText>Oi Profissional</w:delText>
              </w:r>
            </w:del>
          </w:p>
          <w:p w:rsidR="00273DCD" w:rsidRPr="00667415" w:rsidDel="00080615" w:rsidRDefault="00273DCD" w:rsidP="00105428">
            <w:pPr>
              <w:ind w:left="3" w:right="282"/>
              <w:jc w:val="both"/>
              <w:rPr>
                <w:del w:id="1505" w:author="273776" w:date="2011-05-09T15:55:00Z"/>
                <w:rFonts w:ascii="Arial" w:hAnsi="Arial" w:cs="Arial"/>
                <w:sz w:val="22"/>
                <w:lang w:val="pt-BR"/>
              </w:rPr>
            </w:pPr>
            <w:del w:id="1506" w:author="273776" w:date="2011-05-09T15:55:00Z">
              <w:r w:rsidRPr="00667415" w:rsidDel="00080615">
                <w:rPr>
                  <w:rFonts w:ascii="Arial" w:hAnsi="Arial" w:cs="Arial"/>
                  <w:sz w:val="22"/>
                  <w:szCs w:val="22"/>
                  <w:lang w:val="pt-BR"/>
                </w:rPr>
                <w:delText>(Todas as Franquias)</w:delText>
              </w:r>
            </w:del>
          </w:p>
        </w:tc>
      </w:tr>
      <w:tr w:rsidR="00273DCD" w:rsidRPr="00667415" w:rsidDel="00080615" w:rsidTr="00EB39CC">
        <w:trPr>
          <w:trHeight w:val="255"/>
          <w:del w:id="1507" w:author="273776" w:date="2011-05-09T15:55:00Z"/>
        </w:trPr>
        <w:tc>
          <w:tcPr>
            <w:tcW w:w="3060" w:type="dxa"/>
            <w:vMerge/>
            <w:tcBorders>
              <w:left w:val="single" w:sz="8" w:space="0" w:color="auto"/>
              <w:right w:val="single" w:sz="4" w:space="0" w:color="auto"/>
            </w:tcBorders>
            <w:noWrap/>
            <w:vAlign w:val="bottom"/>
          </w:tcPr>
          <w:p w:rsidR="00273DCD" w:rsidRPr="00667415" w:rsidDel="00080615" w:rsidRDefault="00273DCD" w:rsidP="00105428">
            <w:pPr>
              <w:ind w:left="3" w:right="282"/>
              <w:jc w:val="both"/>
              <w:rPr>
                <w:del w:id="1508" w:author="273776" w:date="2011-05-09T15:55:00Z"/>
                <w:rFonts w:ascii="Arial" w:hAnsi="Arial" w:cs="Arial"/>
                <w:sz w:val="22"/>
                <w:lang w:val="pt-BR"/>
              </w:rPr>
            </w:pPr>
          </w:p>
        </w:tc>
        <w:tc>
          <w:tcPr>
            <w:tcW w:w="3060" w:type="dxa"/>
            <w:tcBorders>
              <w:top w:val="nil"/>
              <w:left w:val="nil"/>
              <w:bottom w:val="single" w:sz="4" w:space="0" w:color="auto"/>
              <w:right w:val="single" w:sz="8" w:space="0" w:color="auto"/>
            </w:tcBorders>
            <w:noWrap/>
            <w:vAlign w:val="bottom"/>
          </w:tcPr>
          <w:p w:rsidR="00273DCD" w:rsidRPr="00667415" w:rsidDel="00080615" w:rsidRDefault="00273DCD" w:rsidP="00105428">
            <w:pPr>
              <w:ind w:left="3" w:right="282"/>
              <w:jc w:val="both"/>
              <w:rPr>
                <w:del w:id="1509" w:author="273776" w:date="2011-05-09T15:55:00Z"/>
                <w:rFonts w:ascii="Arial" w:hAnsi="Arial" w:cs="Arial"/>
                <w:sz w:val="22"/>
                <w:lang w:val="pt-BR"/>
              </w:rPr>
            </w:pPr>
            <w:del w:id="1510" w:author="273776" w:date="2011-05-09T15:55:00Z">
              <w:r w:rsidRPr="00667415" w:rsidDel="00080615">
                <w:rPr>
                  <w:rFonts w:ascii="Arial" w:hAnsi="Arial" w:cs="Arial"/>
                  <w:sz w:val="22"/>
                  <w:szCs w:val="22"/>
                  <w:lang w:val="pt-BR"/>
                </w:rPr>
                <w:delText>Oi Profissional Equipe Flat</w:delText>
              </w:r>
            </w:del>
          </w:p>
          <w:p w:rsidR="00273DCD" w:rsidRPr="00667415" w:rsidDel="00080615" w:rsidRDefault="00273DCD" w:rsidP="00105428">
            <w:pPr>
              <w:ind w:left="3" w:right="282"/>
              <w:jc w:val="both"/>
              <w:rPr>
                <w:del w:id="1511" w:author="273776" w:date="2011-05-09T15:55:00Z"/>
                <w:rFonts w:ascii="Arial" w:hAnsi="Arial" w:cs="Arial"/>
                <w:sz w:val="22"/>
                <w:lang w:val="pt-BR"/>
              </w:rPr>
            </w:pPr>
            <w:del w:id="1512" w:author="273776" w:date="2011-05-09T15:55:00Z">
              <w:r w:rsidRPr="00667415" w:rsidDel="00080615">
                <w:rPr>
                  <w:rFonts w:ascii="Arial" w:hAnsi="Arial" w:cs="Arial"/>
                  <w:sz w:val="22"/>
                  <w:szCs w:val="22"/>
                  <w:lang w:val="pt-BR"/>
                </w:rPr>
                <w:delText>(Todas as Franquias)</w:delText>
              </w:r>
            </w:del>
          </w:p>
        </w:tc>
      </w:tr>
      <w:tr w:rsidR="00273DCD" w:rsidRPr="00667415" w:rsidDel="00080615" w:rsidTr="00EB39CC">
        <w:trPr>
          <w:trHeight w:val="270"/>
          <w:del w:id="1513" w:author="273776" w:date="2011-05-09T15:55:00Z"/>
        </w:trPr>
        <w:tc>
          <w:tcPr>
            <w:tcW w:w="3060" w:type="dxa"/>
            <w:vMerge/>
            <w:tcBorders>
              <w:left w:val="single" w:sz="8" w:space="0" w:color="auto"/>
              <w:bottom w:val="single" w:sz="8" w:space="0" w:color="auto"/>
              <w:right w:val="single" w:sz="4" w:space="0" w:color="auto"/>
            </w:tcBorders>
            <w:noWrap/>
            <w:vAlign w:val="bottom"/>
          </w:tcPr>
          <w:p w:rsidR="00273DCD" w:rsidRPr="00667415" w:rsidDel="00080615" w:rsidRDefault="00273DCD" w:rsidP="00105428">
            <w:pPr>
              <w:ind w:left="3" w:right="282"/>
              <w:jc w:val="both"/>
              <w:rPr>
                <w:del w:id="1514" w:author="273776" w:date="2011-05-09T15:55:00Z"/>
                <w:rFonts w:ascii="Arial" w:hAnsi="Arial" w:cs="Arial"/>
                <w:sz w:val="22"/>
                <w:lang w:val="pt-BR"/>
              </w:rPr>
            </w:pPr>
          </w:p>
        </w:tc>
        <w:tc>
          <w:tcPr>
            <w:tcW w:w="3060" w:type="dxa"/>
            <w:tcBorders>
              <w:top w:val="nil"/>
              <w:left w:val="nil"/>
              <w:bottom w:val="single" w:sz="8" w:space="0" w:color="auto"/>
              <w:right w:val="single" w:sz="8" w:space="0" w:color="auto"/>
            </w:tcBorders>
            <w:noWrap/>
            <w:vAlign w:val="bottom"/>
          </w:tcPr>
          <w:p w:rsidR="00273DCD" w:rsidRPr="00667415" w:rsidDel="00080615" w:rsidRDefault="00273DCD" w:rsidP="00105428">
            <w:pPr>
              <w:ind w:left="3" w:right="282"/>
              <w:jc w:val="both"/>
              <w:rPr>
                <w:del w:id="1515" w:author="273776" w:date="2011-05-09T15:55:00Z"/>
                <w:rFonts w:ascii="Arial" w:hAnsi="Arial" w:cs="Arial"/>
                <w:sz w:val="22"/>
                <w:lang w:val="pt-BR"/>
              </w:rPr>
            </w:pPr>
            <w:del w:id="1516" w:author="273776" w:date="2011-05-09T15:55:00Z">
              <w:r w:rsidRPr="00667415" w:rsidDel="00080615">
                <w:rPr>
                  <w:rFonts w:ascii="Arial" w:hAnsi="Arial" w:cs="Arial"/>
                  <w:sz w:val="22"/>
                  <w:szCs w:val="22"/>
                  <w:lang w:val="pt-BR"/>
                </w:rPr>
                <w:delText>Oi Profissional Equipe Dec</w:delText>
              </w:r>
            </w:del>
          </w:p>
          <w:p w:rsidR="00273DCD" w:rsidRPr="00667415" w:rsidDel="00080615" w:rsidRDefault="00273DCD" w:rsidP="00105428">
            <w:pPr>
              <w:ind w:left="3" w:right="282"/>
              <w:jc w:val="both"/>
              <w:rPr>
                <w:del w:id="1517" w:author="273776" w:date="2011-05-09T15:55:00Z"/>
                <w:rFonts w:ascii="Arial" w:hAnsi="Arial" w:cs="Arial"/>
                <w:sz w:val="22"/>
                <w:lang w:val="pt-BR"/>
              </w:rPr>
            </w:pPr>
            <w:del w:id="1518" w:author="273776" w:date="2011-05-09T15:55:00Z">
              <w:r w:rsidRPr="00667415" w:rsidDel="00080615">
                <w:rPr>
                  <w:rFonts w:ascii="Arial" w:hAnsi="Arial" w:cs="Arial"/>
                  <w:sz w:val="22"/>
                  <w:szCs w:val="22"/>
                  <w:lang w:val="pt-BR"/>
                </w:rPr>
                <w:delText>(Todas as Franquias)</w:delText>
              </w:r>
            </w:del>
          </w:p>
        </w:tc>
      </w:tr>
    </w:tbl>
    <w:p w:rsidR="00273DCD" w:rsidRPr="00667415" w:rsidDel="00080615" w:rsidRDefault="00273DCD" w:rsidP="00105428">
      <w:pPr>
        <w:ind w:left="2160" w:right="282"/>
        <w:jc w:val="both"/>
        <w:rPr>
          <w:del w:id="1519" w:author="273776" w:date="2011-05-09T15:55:00Z"/>
          <w:rFonts w:ascii="Arial" w:hAnsi="Arial" w:cs="Arial"/>
          <w:sz w:val="22"/>
          <w:szCs w:val="22"/>
          <w:lang w:val="pt-BR"/>
        </w:rPr>
      </w:pPr>
    </w:p>
    <w:p w:rsidR="00273DCD" w:rsidRPr="00667415" w:rsidDel="00080615" w:rsidRDefault="00273DCD" w:rsidP="00105428">
      <w:pPr>
        <w:ind w:left="2160" w:right="282"/>
        <w:jc w:val="both"/>
        <w:rPr>
          <w:del w:id="1520" w:author="273776" w:date="2011-05-09T15:55:00Z"/>
          <w:rFonts w:ascii="Arial" w:hAnsi="Arial" w:cs="Arial"/>
          <w:sz w:val="22"/>
          <w:szCs w:val="22"/>
          <w:lang w:val="pt-BR"/>
        </w:rPr>
      </w:pPr>
      <w:del w:id="1521" w:author="273776" w:date="2011-05-09T15:55:00Z">
        <w:r w:rsidRPr="00667415" w:rsidDel="00080615">
          <w:rPr>
            <w:rFonts w:ascii="Arial" w:hAnsi="Arial" w:cs="Arial"/>
            <w:sz w:val="22"/>
            <w:szCs w:val="22"/>
            <w:lang w:val="pt-BR"/>
          </w:rPr>
          <w:delText xml:space="preserve">O Siebel (módulo 6.3 e Oi Vende/E-Channel) deverá permitir a abertura dos novos serviços blackberry no momento da ativação da linha, seja ela de nível instancia, seja de nível conta (podendo selecionar a ativação individualmente para titular e para cada dependente, caso a ativação seja feita por campanha com ativação automática). Essa funcionalidade deve ser válida para ativação de planos PJ e PF. Todas as críticas/incompatibilidades/mensagens existentes na abertura de solicitação de Blackberry deverão ser mantidas (Exceto o bloqueio de mudança de pacote de dados com serviço Blackberry ativado). </w:delText>
        </w:r>
      </w:del>
    </w:p>
    <w:p w:rsidR="00273DCD" w:rsidRPr="00667415" w:rsidDel="00080615" w:rsidRDefault="00273DCD" w:rsidP="00105428">
      <w:pPr>
        <w:ind w:left="2160" w:right="282"/>
        <w:jc w:val="both"/>
        <w:rPr>
          <w:del w:id="1522" w:author="273776" w:date="2011-05-09T15:55:00Z"/>
          <w:rFonts w:ascii="Arial" w:hAnsi="Arial" w:cs="Arial"/>
          <w:sz w:val="22"/>
          <w:szCs w:val="22"/>
          <w:lang w:val="pt-BR"/>
        </w:rPr>
      </w:pPr>
    </w:p>
    <w:p w:rsidR="00273DCD" w:rsidRPr="00667415" w:rsidDel="00080615" w:rsidRDefault="00273DCD" w:rsidP="00105428">
      <w:pPr>
        <w:ind w:left="2160" w:right="282"/>
        <w:jc w:val="both"/>
        <w:rPr>
          <w:del w:id="1523" w:author="273776" w:date="2011-05-09T15:55:00Z"/>
          <w:rFonts w:ascii="Arial" w:hAnsi="Arial" w:cs="Arial"/>
          <w:sz w:val="22"/>
          <w:szCs w:val="22"/>
          <w:lang w:val="pt-BR"/>
        </w:rPr>
      </w:pPr>
      <w:del w:id="1524" w:author="273776" w:date="2011-05-09T15:55:00Z">
        <w:r w:rsidRPr="00667415" w:rsidDel="00080615">
          <w:rPr>
            <w:rFonts w:ascii="Arial" w:hAnsi="Arial" w:cs="Arial"/>
            <w:sz w:val="22"/>
            <w:szCs w:val="22"/>
            <w:lang w:val="pt-BR"/>
          </w:rPr>
          <w:delText>Em Resumo:</w:delText>
        </w:r>
      </w:del>
    </w:p>
    <w:p w:rsidR="00273DCD" w:rsidRPr="00667415" w:rsidDel="00080615" w:rsidRDefault="00273DCD" w:rsidP="00105428">
      <w:pPr>
        <w:ind w:left="2160" w:right="282"/>
        <w:jc w:val="both"/>
        <w:rPr>
          <w:del w:id="1525" w:author="273776" w:date="2011-05-09T15:55:00Z"/>
          <w:rFonts w:ascii="Arial" w:hAnsi="Arial" w:cs="Arial"/>
          <w:sz w:val="22"/>
          <w:szCs w:val="22"/>
          <w:lang w:val="pt-BR"/>
        </w:rPr>
      </w:pPr>
    </w:p>
    <w:tbl>
      <w:tblPr>
        <w:tblW w:w="6608" w:type="dxa"/>
        <w:tblInd w:w="2197" w:type="dxa"/>
        <w:tblCellMar>
          <w:left w:w="70" w:type="dxa"/>
          <w:right w:w="70" w:type="dxa"/>
        </w:tblCellMar>
        <w:tblLook w:val="0000" w:firstRow="0" w:lastRow="0" w:firstColumn="0" w:lastColumn="0" w:noHBand="0" w:noVBand="0"/>
      </w:tblPr>
      <w:tblGrid>
        <w:gridCol w:w="1502"/>
        <w:gridCol w:w="2854"/>
        <w:gridCol w:w="2274"/>
      </w:tblGrid>
      <w:tr w:rsidR="00273DCD" w:rsidRPr="00667415" w:rsidDel="00080615" w:rsidTr="004859DF">
        <w:trPr>
          <w:trHeight w:val="255"/>
          <w:del w:id="1526" w:author="273776" w:date="2011-05-09T15:55:00Z"/>
        </w:trPr>
        <w:tc>
          <w:tcPr>
            <w:tcW w:w="1480" w:type="dxa"/>
            <w:tcBorders>
              <w:top w:val="nil"/>
              <w:left w:val="nil"/>
              <w:bottom w:val="nil"/>
              <w:right w:val="nil"/>
            </w:tcBorders>
            <w:noWrap/>
            <w:vAlign w:val="bottom"/>
          </w:tcPr>
          <w:p w:rsidR="00273DCD" w:rsidRPr="00667415" w:rsidDel="00080615" w:rsidRDefault="00273DCD" w:rsidP="00105428">
            <w:pPr>
              <w:ind w:left="3" w:right="282"/>
              <w:jc w:val="both"/>
              <w:rPr>
                <w:del w:id="1527" w:author="273776" w:date="2011-05-09T15:55:00Z"/>
                <w:rFonts w:ascii="Arial" w:hAnsi="Arial" w:cs="Arial"/>
                <w:sz w:val="22"/>
                <w:lang w:val="pt-BR"/>
              </w:rPr>
            </w:pPr>
          </w:p>
        </w:tc>
        <w:tc>
          <w:tcPr>
            <w:tcW w:w="5128" w:type="dxa"/>
            <w:gridSpan w:val="2"/>
            <w:tcBorders>
              <w:top w:val="single" w:sz="4" w:space="0" w:color="auto"/>
              <w:left w:val="single" w:sz="4"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528" w:author="273776" w:date="2011-05-09T15:55:00Z"/>
                <w:rFonts w:ascii="Arial" w:hAnsi="Arial" w:cs="Arial"/>
                <w:sz w:val="22"/>
                <w:lang w:val="pt-BR"/>
              </w:rPr>
            </w:pPr>
            <w:del w:id="1529" w:author="273776" w:date="2011-05-09T15:55:00Z">
              <w:r w:rsidRPr="00667415" w:rsidDel="00080615">
                <w:rPr>
                  <w:rFonts w:ascii="Arial" w:hAnsi="Arial" w:cs="Arial"/>
                  <w:sz w:val="22"/>
                  <w:szCs w:val="22"/>
                  <w:lang w:val="pt-BR"/>
                </w:rPr>
                <w:delText>Ativação Blackberry por Serviço B2C</w:delText>
              </w:r>
            </w:del>
          </w:p>
        </w:tc>
      </w:tr>
      <w:tr w:rsidR="00273DCD" w:rsidRPr="00667415" w:rsidDel="00080615" w:rsidTr="004859DF">
        <w:trPr>
          <w:trHeight w:val="255"/>
          <w:del w:id="1530" w:author="273776" w:date="2011-05-09T15:55:00Z"/>
        </w:trPr>
        <w:tc>
          <w:tcPr>
            <w:tcW w:w="1480" w:type="dxa"/>
            <w:tcBorders>
              <w:top w:val="nil"/>
              <w:left w:val="nil"/>
              <w:bottom w:val="single" w:sz="4" w:space="0" w:color="auto"/>
              <w:right w:val="nil"/>
            </w:tcBorders>
            <w:noWrap/>
            <w:vAlign w:val="bottom"/>
          </w:tcPr>
          <w:p w:rsidR="00273DCD" w:rsidRPr="00667415" w:rsidDel="00080615" w:rsidRDefault="00273DCD" w:rsidP="00105428">
            <w:pPr>
              <w:ind w:left="3" w:right="282"/>
              <w:jc w:val="both"/>
              <w:rPr>
                <w:del w:id="1531" w:author="273776" w:date="2011-05-09T15:55:00Z"/>
                <w:rFonts w:ascii="Arial" w:hAnsi="Arial" w:cs="Arial"/>
                <w:sz w:val="22"/>
                <w:lang w:val="pt-BR"/>
              </w:rPr>
            </w:pPr>
          </w:p>
        </w:tc>
        <w:tc>
          <w:tcPr>
            <w:tcW w:w="2854" w:type="dxa"/>
            <w:tcBorders>
              <w:top w:val="nil"/>
              <w:left w:val="single" w:sz="4"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532" w:author="273776" w:date="2011-05-09T15:55:00Z"/>
                <w:rFonts w:ascii="Arial" w:hAnsi="Arial" w:cs="Arial"/>
                <w:sz w:val="22"/>
                <w:lang w:val="pt-BR"/>
              </w:rPr>
            </w:pPr>
            <w:del w:id="1533" w:author="273776" w:date="2011-05-09T15:55:00Z">
              <w:r w:rsidRPr="00667415" w:rsidDel="00080615">
                <w:rPr>
                  <w:rFonts w:ascii="Arial" w:hAnsi="Arial" w:cs="Arial"/>
                  <w:sz w:val="22"/>
                  <w:szCs w:val="22"/>
                  <w:lang w:val="pt-BR"/>
                </w:rPr>
                <w:delText>Siebel 6.3</w:delText>
              </w:r>
            </w:del>
          </w:p>
        </w:tc>
        <w:tc>
          <w:tcPr>
            <w:tcW w:w="2274" w:type="dxa"/>
            <w:tcBorders>
              <w:top w:val="nil"/>
              <w:left w:val="nil"/>
              <w:bottom w:val="single" w:sz="4" w:space="0" w:color="auto"/>
              <w:right w:val="single" w:sz="4" w:space="0" w:color="auto"/>
            </w:tcBorders>
            <w:noWrap/>
            <w:vAlign w:val="bottom"/>
          </w:tcPr>
          <w:p w:rsidR="00273DCD" w:rsidRPr="00667415" w:rsidDel="00080615" w:rsidRDefault="00273DCD" w:rsidP="00105428">
            <w:pPr>
              <w:ind w:left="3" w:right="282"/>
              <w:jc w:val="both"/>
              <w:rPr>
                <w:del w:id="1534" w:author="273776" w:date="2011-05-09T15:55:00Z"/>
                <w:rFonts w:ascii="Arial" w:hAnsi="Arial" w:cs="Arial"/>
                <w:sz w:val="22"/>
                <w:lang w:val="pt-BR"/>
              </w:rPr>
            </w:pPr>
            <w:del w:id="1535" w:author="273776" w:date="2011-05-09T15:55:00Z">
              <w:r w:rsidRPr="00667415" w:rsidDel="00080615">
                <w:rPr>
                  <w:rFonts w:ascii="Arial" w:hAnsi="Arial" w:cs="Arial"/>
                  <w:sz w:val="22"/>
                  <w:szCs w:val="22"/>
                  <w:lang w:val="pt-BR"/>
                </w:rPr>
                <w:delText>Oi Vende / E-Channel</w:delText>
              </w:r>
            </w:del>
          </w:p>
        </w:tc>
      </w:tr>
      <w:tr w:rsidR="00273DCD" w:rsidRPr="00667415" w:rsidDel="00080615" w:rsidTr="004859DF">
        <w:trPr>
          <w:trHeight w:val="765"/>
          <w:del w:id="1536" w:author="273776" w:date="2011-05-09T15:55:00Z"/>
        </w:trPr>
        <w:tc>
          <w:tcPr>
            <w:tcW w:w="1480" w:type="dxa"/>
            <w:tcBorders>
              <w:top w:val="single" w:sz="4" w:space="0" w:color="auto"/>
              <w:left w:val="single" w:sz="4" w:space="0" w:color="auto"/>
              <w:bottom w:val="single" w:sz="4" w:space="0" w:color="auto"/>
              <w:right w:val="single" w:sz="4" w:space="0" w:color="auto"/>
            </w:tcBorders>
            <w:noWrap/>
            <w:vAlign w:val="center"/>
          </w:tcPr>
          <w:p w:rsidR="00273DCD" w:rsidRPr="00667415" w:rsidDel="00080615" w:rsidRDefault="00273DCD" w:rsidP="00105428">
            <w:pPr>
              <w:ind w:left="3" w:right="282"/>
              <w:jc w:val="both"/>
              <w:rPr>
                <w:del w:id="1537" w:author="273776" w:date="2011-05-09T15:55:00Z"/>
                <w:rFonts w:ascii="Arial" w:hAnsi="Arial" w:cs="Arial"/>
                <w:sz w:val="22"/>
                <w:lang w:val="pt-BR"/>
              </w:rPr>
            </w:pPr>
            <w:del w:id="1538" w:author="273776" w:date="2011-05-09T15:55:00Z">
              <w:r w:rsidRPr="00667415" w:rsidDel="00080615">
                <w:rPr>
                  <w:rFonts w:ascii="Arial" w:hAnsi="Arial" w:cs="Arial"/>
                  <w:sz w:val="22"/>
                  <w:szCs w:val="22"/>
                  <w:lang w:val="pt-BR"/>
                </w:rPr>
                <w:delText>Campanha</w:delText>
              </w:r>
            </w:del>
          </w:p>
        </w:tc>
        <w:tc>
          <w:tcPr>
            <w:tcW w:w="2854" w:type="dxa"/>
            <w:tcBorders>
              <w:top w:val="single" w:sz="4" w:space="0" w:color="auto"/>
              <w:left w:val="nil"/>
              <w:bottom w:val="single" w:sz="4" w:space="0" w:color="auto"/>
              <w:right w:val="single" w:sz="4" w:space="0" w:color="auto"/>
            </w:tcBorders>
            <w:vAlign w:val="bottom"/>
          </w:tcPr>
          <w:p w:rsidR="00273DCD" w:rsidRPr="00667415" w:rsidDel="00080615" w:rsidRDefault="00273DCD" w:rsidP="00105428">
            <w:pPr>
              <w:ind w:left="3" w:right="282"/>
              <w:rPr>
                <w:del w:id="1539" w:author="273776" w:date="2011-05-09T15:55:00Z"/>
                <w:rFonts w:ascii="Arial" w:hAnsi="Arial" w:cs="Arial"/>
                <w:sz w:val="22"/>
                <w:lang w:val="pt-BR"/>
              </w:rPr>
            </w:pPr>
            <w:del w:id="1540" w:author="273776" w:date="2011-05-09T15:55:00Z">
              <w:r w:rsidRPr="00667415" w:rsidDel="00080615">
                <w:rPr>
                  <w:rFonts w:ascii="Arial" w:hAnsi="Arial" w:cs="Arial"/>
                  <w:sz w:val="22"/>
                  <w:szCs w:val="22"/>
                  <w:lang w:val="pt-BR"/>
                </w:rPr>
                <w:delText>BIS Absoluto</w:delText>
              </w:r>
              <w:r w:rsidRPr="00667415" w:rsidDel="00080615">
                <w:rPr>
                  <w:rFonts w:ascii="Arial" w:hAnsi="Arial" w:cs="Arial"/>
                  <w:sz w:val="22"/>
                  <w:szCs w:val="22"/>
                  <w:lang w:val="pt-BR"/>
                </w:rPr>
                <w:br/>
                <w:delText>BIS Completo</w:delText>
              </w:r>
              <w:r w:rsidRPr="00667415" w:rsidDel="00080615">
                <w:rPr>
                  <w:rFonts w:ascii="Arial" w:hAnsi="Arial" w:cs="Arial"/>
                  <w:sz w:val="22"/>
                  <w:szCs w:val="22"/>
                  <w:lang w:val="pt-BR"/>
                </w:rPr>
                <w:br/>
                <w:delText>BIS Social + E-Mail</w:delText>
              </w:r>
            </w:del>
          </w:p>
        </w:tc>
        <w:tc>
          <w:tcPr>
            <w:tcW w:w="2274" w:type="dxa"/>
            <w:tcBorders>
              <w:top w:val="single" w:sz="4" w:space="0" w:color="auto"/>
              <w:left w:val="nil"/>
              <w:bottom w:val="single" w:sz="4" w:space="0" w:color="auto"/>
              <w:right w:val="single" w:sz="4" w:space="0" w:color="auto"/>
            </w:tcBorders>
            <w:vAlign w:val="bottom"/>
          </w:tcPr>
          <w:p w:rsidR="00273DCD" w:rsidRPr="00667415" w:rsidDel="00080615" w:rsidRDefault="00273DCD" w:rsidP="00105428">
            <w:pPr>
              <w:ind w:left="3" w:right="282"/>
              <w:rPr>
                <w:del w:id="1541" w:author="273776" w:date="2011-05-09T15:55:00Z"/>
                <w:rFonts w:ascii="Arial" w:hAnsi="Arial" w:cs="Arial"/>
                <w:sz w:val="22"/>
                <w:lang w:val="pt-BR"/>
              </w:rPr>
            </w:pPr>
            <w:del w:id="1542" w:author="273776" w:date="2011-05-09T15:55:00Z">
              <w:r w:rsidRPr="00667415" w:rsidDel="00080615">
                <w:rPr>
                  <w:rFonts w:ascii="Arial" w:hAnsi="Arial" w:cs="Arial"/>
                  <w:sz w:val="22"/>
                  <w:szCs w:val="22"/>
                  <w:lang w:val="pt-BR"/>
                </w:rPr>
                <w:delText>BIS Absoluto</w:delText>
              </w:r>
              <w:r w:rsidRPr="00667415" w:rsidDel="00080615">
                <w:rPr>
                  <w:rFonts w:ascii="Arial" w:hAnsi="Arial" w:cs="Arial"/>
                  <w:sz w:val="22"/>
                  <w:szCs w:val="22"/>
                  <w:lang w:val="pt-BR"/>
                </w:rPr>
                <w:br/>
                <w:delText>BIS Completo</w:delText>
              </w:r>
              <w:r w:rsidRPr="00667415" w:rsidDel="00080615">
                <w:rPr>
                  <w:rFonts w:ascii="Arial" w:hAnsi="Arial" w:cs="Arial"/>
                  <w:sz w:val="22"/>
                  <w:szCs w:val="22"/>
                  <w:lang w:val="pt-BR"/>
                </w:rPr>
                <w:br/>
                <w:delText>BIS Social + E-Mail</w:delText>
              </w:r>
            </w:del>
          </w:p>
        </w:tc>
      </w:tr>
      <w:tr w:rsidR="00273DCD" w:rsidRPr="00667415" w:rsidDel="00080615" w:rsidTr="004859DF">
        <w:trPr>
          <w:trHeight w:val="765"/>
          <w:del w:id="1543" w:author="273776" w:date="2011-05-09T15:55:00Z"/>
        </w:trPr>
        <w:tc>
          <w:tcPr>
            <w:tcW w:w="1480" w:type="dxa"/>
            <w:tcBorders>
              <w:top w:val="single" w:sz="4" w:space="0" w:color="auto"/>
              <w:left w:val="single" w:sz="4" w:space="0" w:color="auto"/>
              <w:bottom w:val="single" w:sz="4" w:space="0" w:color="auto"/>
              <w:right w:val="single" w:sz="4" w:space="0" w:color="auto"/>
            </w:tcBorders>
            <w:vAlign w:val="center"/>
          </w:tcPr>
          <w:p w:rsidR="00273DCD" w:rsidRPr="00667415" w:rsidDel="00080615" w:rsidRDefault="00273DCD" w:rsidP="00105428">
            <w:pPr>
              <w:ind w:left="3" w:right="282"/>
              <w:jc w:val="both"/>
              <w:rPr>
                <w:del w:id="1544" w:author="273776" w:date="2011-05-09T15:55:00Z"/>
                <w:rFonts w:ascii="Arial" w:hAnsi="Arial" w:cs="Arial"/>
                <w:sz w:val="22"/>
                <w:lang w:val="pt-BR"/>
              </w:rPr>
            </w:pPr>
            <w:del w:id="1545" w:author="273776" w:date="2011-05-09T15:55:00Z">
              <w:r w:rsidRPr="00667415" w:rsidDel="00080615">
                <w:rPr>
                  <w:rFonts w:ascii="Arial" w:hAnsi="Arial" w:cs="Arial"/>
                  <w:sz w:val="22"/>
                  <w:szCs w:val="22"/>
                  <w:lang w:val="pt-BR"/>
                </w:rPr>
                <w:delText>Tela de Acesso</w:delText>
              </w:r>
              <w:r w:rsidRPr="00667415" w:rsidDel="00080615">
                <w:rPr>
                  <w:rFonts w:ascii="Arial" w:hAnsi="Arial" w:cs="Arial"/>
                  <w:sz w:val="22"/>
                  <w:szCs w:val="22"/>
                  <w:lang w:val="pt-BR"/>
                </w:rPr>
                <w:br/>
                <w:delText>(por Instância)</w:delText>
              </w:r>
            </w:del>
          </w:p>
        </w:tc>
        <w:tc>
          <w:tcPr>
            <w:tcW w:w="2854" w:type="dxa"/>
            <w:tcBorders>
              <w:top w:val="single" w:sz="4" w:space="0" w:color="auto"/>
              <w:left w:val="nil"/>
              <w:bottom w:val="single" w:sz="4" w:space="0" w:color="auto"/>
              <w:right w:val="single" w:sz="4" w:space="0" w:color="auto"/>
            </w:tcBorders>
            <w:vAlign w:val="bottom"/>
          </w:tcPr>
          <w:p w:rsidR="00273DCD" w:rsidRPr="00667415" w:rsidDel="00080615" w:rsidRDefault="00273DCD" w:rsidP="00105428">
            <w:pPr>
              <w:ind w:left="3" w:right="282"/>
              <w:rPr>
                <w:del w:id="1546" w:author="273776" w:date="2011-05-09T15:55:00Z"/>
                <w:rFonts w:ascii="Arial" w:hAnsi="Arial" w:cs="Arial"/>
                <w:sz w:val="22"/>
                <w:lang w:val="pt-BR"/>
              </w:rPr>
            </w:pPr>
            <w:del w:id="1547" w:author="273776" w:date="2011-05-09T15:55:00Z">
              <w:r w:rsidRPr="00667415" w:rsidDel="00080615">
                <w:rPr>
                  <w:rFonts w:ascii="Arial" w:hAnsi="Arial" w:cs="Arial"/>
                  <w:sz w:val="22"/>
                  <w:szCs w:val="22"/>
                  <w:lang w:val="pt-BR"/>
                </w:rPr>
                <w:delText>BIS Absoluto</w:delText>
              </w:r>
              <w:r w:rsidRPr="00667415" w:rsidDel="00080615">
                <w:rPr>
                  <w:rFonts w:ascii="Arial" w:hAnsi="Arial" w:cs="Arial"/>
                  <w:sz w:val="22"/>
                  <w:szCs w:val="22"/>
                  <w:lang w:val="pt-BR"/>
                </w:rPr>
                <w:br/>
                <w:delText>BIS Completo</w:delText>
              </w:r>
              <w:r w:rsidRPr="00667415" w:rsidDel="00080615">
                <w:rPr>
                  <w:rFonts w:ascii="Arial" w:hAnsi="Arial" w:cs="Arial"/>
                  <w:sz w:val="22"/>
                  <w:szCs w:val="22"/>
                  <w:lang w:val="pt-BR"/>
                </w:rPr>
                <w:br/>
                <w:delText>BIS Social + E-Mail</w:delText>
              </w:r>
            </w:del>
          </w:p>
        </w:tc>
        <w:tc>
          <w:tcPr>
            <w:tcW w:w="2274" w:type="dxa"/>
            <w:tcBorders>
              <w:top w:val="single" w:sz="4" w:space="0" w:color="auto"/>
              <w:left w:val="nil"/>
              <w:bottom w:val="single" w:sz="4" w:space="0" w:color="auto"/>
              <w:right w:val="single" w:sz="4" w:space="0" w:color="auto"/>
            </w:tcBorders>
            <w:vAlign w:val="bottom"/>
          </w:tcPr>
          <w:p w:rsidR="00273DCD" w:rsidRPr="00667415" w:rsidDel="00080615" w:rsidRDefault="00273DCD" w:rsidP="00105428">
            <w:pPr>
              <w:ind w:left="3" w:right="282"/>
              <w:rPr>
                <w:del w:id="1548" w:author="273776" w:date="2011-05-09T15:55:00Z"/>
                <w:rFonts w:ascii="Arial" w:hAnsi="Arial" w:cs="Arial"/>
                <w:sz w:val="22"/>
                <w:lang w:val="pt-BR"/>
              </w:rPr>
            </w:pPr>
            <w:del w:id="1549" w:author="273776" w:date="2011-05-09T15:55:00Z">
              <w:r w:rsidRPr="00667415" w:rsidDel="00080615">
                <w:rPr>
                  <w:rFonts w:ascii="Arial" w:hAnsi="Arial" w:cs="Arial"/>
                  <w:sz w:val="22"/>
                  <w:szCs w:val="22"/>
                  <w:lang w:val="pt-BR"/>
                </w:rPr>
                <w:delText>BIS Absoluto</w:delText>
              </w:r>
              <w:r w:rsidRPr="00667415" w:rsidDel="00080615">
                <w:rPr>
                  <w:rFonts w:ascii="Arial" w:hAnsi="Arial" w:cs="Arial"/>
                  <w:sz w:val="22"/>
                  <w:szCs w:val="22"/>
                  <w:lang w:val="pt-BR"/>
                </w:rPr>
                <w:br/>
                <w:delText>BIS Completo</w:delText>
              </w:r>
              <w:r w:rsidRPr="00667415" w:rsidDel="00080615">
                <w:rPr>
                  <w:rFonts w:ascii="Arial" w:hAnsi="Arial" w:cs="Arial"/>
                  <w:sz w:val="22"/>
                  <w:szCs w:val="22"/>
                  <w:lang w:val="pt-BR"/>
                </w:rPr>
                <w:br/>
                <w:delText>BIS Social + E-Mail</w:delText>
              </w:r>
            </w:del>
          </w:p>
        </w:tc>
      </w:tr>
    </w:tbl>
    <w:p w:rsidR="00273DCD" w:rsidRPr="00667415" w:rsidDel="00080615" w:rsidRDefault="00273DCD" w:rsidP="00105428">
      <w:pPr>
        <w:ind w:left="2160" w:right="282"/>
        <w:jc w:val="both"/>
        <w:rPr>
          <w:del w:id="1550" w:author="273776" w:date="2011-05-09T15:55:00Z"/>
          <w:rFonts w:ascii="Arial" w:hAnsi="Arial" w:cs="Arial"/>
          <w:sz w:val="22"/>
          <w:szCs w:val="22"/>
          <w:lang w:val="pt-BR"/>
        </w:rPr>
      </w:pPr>
    </w:p>
    <w:p w:rsidR="00273DCD" w:rsidRPr="00667415" w:rsidDel="00080615" w:rsidRDefault="00273DCD" w:rsidP="00105428">
      <w:pPr>
        <w:ind w:left="2160" w:right="282"/>
        <w:jc w:val="both"/>
        <w:rPr>
          <w:del w:id="1551" w:author="273776" w:date="2011-05-09T15:55:00Z"/>
          <w:rFonts w:ascii="Arial" w:hAnsi="Arial" w:cs="Arial"/>
          <w:sz w:val="22"/>
          <w:szCs w:val="22"/>
          <w:lang w:val="pt-BR"/>
        </w:rPr>
      </w:pPr>
    </w:p>
    <w:tbl>
      <w:tblPr>
        <w:tblW w:w="6608" w:type="dxa"/>
        <w:tblInd w:w="2197" w:type="dxa"/>
        <w:tblCellMar>
          <w:left w:w="70" w:type="dxa"/>
          <w:right w:w="70" w:type="dxa"/>
        </w:tblCellMar>
        <w:tblLook w:val="0000" w:firstRow="0" w:lastRow="0" w:firstColumn="0" w:lastColumn="0" w:noHBand="0" w:noVBand="0"/>
      </w:tblPr>
      <w:tblGrid>
        <w:gridCol w:w="1502"/>
        <w:gridCol w:w="2854"/>
        <w:gridCol w:w="2274"/>
      </w:tblGrid>
      <w:tr w:rsidR="00273DCD" w:rsidRPr="00667415" w:rsidDel="00080615" w:rsidTr="00BA2D59">
        <w:trPr>
          <w:trHeight w:val="255"/>
          <w:del w:id="1552" w:author="273776" w:date="2011-05-09T15:55:00Z"/>
        </w:trPr>
        <w:tc>
          <w:tcPr>
            <w:tcW w:w="1480" w:type="dxa"/>
            <w:tcBorders>
              <w:top w:val="nil"/>
              <w:left w:val="nil"/>
              <w:bottom w:val="nil"/>
              <w:right w:val="nil"/>
            </w:tcBorders>
            <w:noWrap/>
            <w:vAlign w:val="bottom"/>
          </w:tcPr>
          <w:p w:rsidR="00273DCD" w:rsidRPr="00667415" w:rsidDel="00080615" w:rsidRDefault="00273DCD" w:rsidP="00105428">
            <w:pPr>
              <w:ind w:left="3" w:right="282"/>
              <w:jc w:val="both"/>
              <w:rPr>
                <w:del w:id="1553" w:author="273776" w:date="2011-05-09T15:55:00Z"/>
                <w:rFonts w:ascii="Arial" w:hAnsi="Arial" w:cs="Arial"/>
                <w:sz w:val="22"/>
                <w:lang w:val="pt-BR"/>
              </w:rPr>
            </w:pPr>
          </w:p>
        </w:tc>
        <w:tc>
          <w:tcPr>
            <w:tcW w:w="5128" w:type="dxa"/>
            <w:gridSpan w:val="2"/>
            <w:tcBorders>
              <w:top w:val="single" w:sz="4" w:space="0" w:color="auto"/>
              <w:left w:val="single" w:sz="4"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554" w:author="273776" w:date="2011-05-09T15:55:00Z"/>
                <w:rFonts w:ascii="Arial" w:hAnsi="Arial" w:cs="Arial"/>
                <w:sz w:val="22"/>
                <w:lang w:val="pt-BR"/>
              </w:rPr>
            </w:pPr>
            <w:del w:id="1555" w:author="273776" w:date="2011-05-09T15:55:00Z">
              <w:r w:rsidRPr="00667415" w:rsidDel="00080615">
                <w:rPr>
                  <w:rFonts w:ascii="Arial" w:hAnsi="Arial" w:cs="Arial"/>
                  <w:sz w:val="22"/>
                  <w:szCs w:val="22"/>
                  <w:lang w:val="pt-BR"/>
                </w:rPr>
                <w:delText>Ativação Blackberry por Serviço B2B</w:delText>
              </w:r>
            </w:del>
          </w:p>
        </w:tc>
      </w:tr>
      <w:tr w:rsidR="00273DCD" w:rsidRPr="00667415" w:rsidDel="00080615" w:rsidTr="00BA2D59">
        <w:trPr>
          <w:trHeight w:val="255"/>
          <w:del w:id="1556" w:author="273776" w:date="2011-05-09T15:55:00Z"/>
        </w:trPr>
        <w:tc>
          <w:tcPr>
            <w:tcW w:w="1480" w:type="dxa"/>
            <w:tcBorders>
              <w:top w:val="nil"/>
              <w:left w:val="nil"/>
              <w:bottom w:val="single" w:sz="4" w:space="0" w:color="auto"/>
              <w:right w:val="nil"/>
            </w:tcBorders>
            <w:noWrap/>
            <w:vAlign w:val="bottom"/>
          </w:tcPr>
          <w:p w:rsidR="00273DCD" w:rsidRPr="00667415" w:rsidDel="00080615" w:rsidRDefault="00273DCD" w:rsidP="00105428">
            <w:pPr>
              <w:ind w:left="3" w:right="282"/>
              <w:jc w:val="both"/>
              <w:rPr>
                <w:del w:id="1557" w:author="273776" w:date="2011-05-09T15:55:00Z"/>
                <w:rFonts w:ascii="Arial" w:hAnsi="Arial" w:cs="Arial"/>
                <w:sz w:val="22"/>
                <w:lang w:val="pt-BR"/>
              </w:rPr>
            </w:pPr>
          </w:p>
        </w:tc>
        <w:tc>
          <w:tcPr>
            <w:tcW w:w="2854" w:type="dxa"/>
            <w:tcBorders>
              <w:top w:val="nil"/>
              <w:left w:val="single" w:sz="4" w:space="0" w:color="auto"/>
              <w:bottom w:val="single" w:sz="4" w:space="0" w:color="auto"/>
              <w:right w:val="single" w:sz="4" w:space="0" w:color="auto"/>
            </w:tcBorders>
            <w:noWrap/>
            <w:vAlign w:val="bottom"/>
          </w:tcPr>
          <w:p w:rsidR="00273DCD" w:rsidRPr="00667415" w:rsidDel="00080615" w:rsidRDefault="00273DCD" w:rsidP="00105428">
            <w:pPr>
              <w:ind w:left="3" w:right="282"/>
              <w:jc w:val="both"/>
              <w:rPr>
                <w:del w:id="1558" w:author="273776" w:date="2011-05-09T15:55:00Z"/>
                <w:rFonts w:ascii="Arial" w:hAnsi="Arial" w:cs="Arial"/>
                <w:sz w:val="22"/>
                <w:lang w:val="pt-BR"/>
              </w:rPr>
            </w:pPr>
            <w:del w:id="1559" w:author="273776" w:date="2011-05-09T15:55:00Z">
              <w:r w:rsidRPr="00667415" w:rsidDel="00080615">
                <w:rPr>
                  <w:rFonts w:ascii="Arial" w:hAnsi="Arial" w:cs="Arial"/>
                  <w:sz w:val="22"/>
                  <w:szCs w:val="22"/>
                  <w:lang w:val="pt-BR"/>
                </w:rPr>
                <w:delText>Siebel 6.3</w:delText>
              </w:r>
            </w:del>
          </w:p>
        </w:tc>
        <w:tc>
          <w:tcPr>
            <w:tcW w:w="2274" w:type="dxa"/>
            <w:tcBorders>
              <w:top w:val="nil"/>
              <w:left w:val="nil"/>
              <w:bottom w:val="single" w:sz="4" w:space="0" w:color="auto"/>
              <w:right w:val="single" w:sz="4" w:space="0" w:color="auto"/>
            </w:tcBorders>
            <w:noWrap/>
            <w:vAlign w:val="bottom"/>
          </w:tcPr>
          <w:p w:rsidR="00273DCD" w:rsidRPr="00667415" w:rsidDel="00080615" w:rsidRDefault="00273DCD" w:rsidP="00105428">
            <w:pPr>
              <w:ind w:left="3" w:right="282"/>
              <w:jc w:val="both"/>
              <w:rPr>
                <w:del w:id="1560" w:author="273776" w:date="2011-05-09T15:55:00Z"/>
                <w:rFonts w:ascii="Arial" w:hAnsi="Arial" w:cs="Arial"/>
                <w:sz w:val="22"/>
                <w:lang w:val="pt-BR"/>
              </w:rPr>
            </w:pPr>
            <w:del w:id="1561" w:author="273776" w:date="2011-05-09T15:55:00Z">
              <w:r w:rsidRPr="00667415" w:rsidDel="00080615">
                <w:rPr>
                  <w:rFonts w:ascii="Arial" w:hAnsi="Arial" w:cs="Arial"/>
                  <w:sz w:val="22"/>
                  <w:szCs w:val="22"/>
                  <w:lang w:val="pt-BR"/>
                </w:rPr>
                <w:delText>Oi Vende / E-Channel</w:delText>
              </w:r>
            </w:del>
          </w:p>
        </w:tc>
      </w:tr>
      <w:tr w:rsidR="00273DCD" w:rsidRPr="00667415" w:rsidDel="00080615" w:rsidTr="00BA2D59">
        <w:trPr>
          <w:trHeight w:val="1275"/>
          <w:del w:id="1562" w:author="273776" w:date="2011-05-09T15:55:00Z"/>
        </w:trPr>
        <w:tc>
          <w:tcPr>
            <w:tcW w:w="1480" w:type="dxa"/>
            <w:tcBorders>
              <w:top w:val="single" w:sz="4" w:space="0" w:color="auto"/>
              <w:left w:val="single" w:sz="4" w:space="0" w:color="auto"/>
              <w:bottom w:val="single" w:sz="4" w:space="0" w:color="auto"/>
              <w:right w:val="single" w:sz="4" w:space="0" w:color="auto"/>
            </w:tcBorders>
            <w:noWrap/>
            <w:vAlign w:val="center"/>
          </w:tcPr>
          <w:p w:rsidR="00273DCD" w:rsidRPr="00667415" w:rsidDel="00080615" w:rsidRDefault="00273DCD" w:rsidP="00105428">
            <w:pPr>
              <w:ind w:left="3" w:right="282"/>
              <w:jc w:val="both"/>
              <w:rPr>
                <w:del w:id="1563" w:author="273776" w:date="2011-05-09T15:55:00Z"/>
                <w:rFonts w:ascii="Arial" w:hAnsi="Arial" w:cs="Arial"/>
                <w:sz w:val="22"/>
                <w:lang w:val="pt-BR"/>
              </w:rPr>
            </w:pPr>
            <w:del w:id="1564" w:author="273776" w:date="2011-05-09T15:55:00Z">
              <w:r w:rsidRPr="00667415" w:rsidDel="00080615">
                <w:rPr>
                  <w:rFonts w:ascii="Arial" w:hAnsi="Arial" w:cs="Arial"/>
                  <w:sz w:val="22"/>
                  <w:szCs w:val="22"/>
                  <w:lang w:val="pt-BR"/>
                </w:rPr>
                <w:delText>Campanha</w:delText>
              </w:r>
            </w:del>
          </w:p>
        </w:tc>
        <w:tc>
          <w:tcPr>
            <w:tcW w:w="2854" w:type="dxa"/>
            <w:tcBorders>
              <w:top w:val="nil"/>
              <w:left w:val="nil"/>
              <w:bottom w:val="single" w:sz="4" w:space="0" w:color="auto"/>
              <w:right w:val="single" w:sz="4" w:space="0" w:color="auto"/>
            </w:tcBorders>
            <w:vAlign w:val="center"/>
          </w:tcPr>
          <w:p w:rsidR="00273DCD" w:rsidRPr="00667415" w:rsidDel="00080615" w:rsidRDefault="00273DCD" w:rsidP="00105428">
            <w:pPr>
              <w:ind w:left="3" w:right="282"/>
              <w:rPr>
                <w:del w:id="1565" w:author="273776" w:date="2011-05-09T15:55:00Z"/>
                <w:rFonts w:ascii="Arial" w:hAnsi="Arial" w:cs="Arial"/>
                <w:sz w:val="22"/>
                <w:lang w:val="pt-BR"/>
              </w:rPr>
            </w:pPr>
            <w:del w:id="1566" w:author="273776" w:date="2011-05-09T15:55:00Z">
              <w:r w:rsidRPr="00667415" w:rsidDel="00080615">
                <w:rPr>
                  <w:rFonts w:ascii="Arial" w:hAnsi="Arial" w:cs="Arial"/>
                  <w:sz w:val="22"/>
                  <w:szCs w:val="22"/>
                  <w:lang w:val="pt-BR"/>
                </w:rPr>
                <w:delText>BIS Absoluto</w:delText>
              </w:r>
              <w:r w:rsidRPr="00667415" w:rsidDel="00080615">
                <w:rPr>
                  <w:rFonts w:ascii="Arial" w:hAnsi="Arial" w:cs="Arial"/>
                  <w:sz w:val="22"/>
                  <w:szCs w:val="22"/>
                  <w:lang w:val="pt-BR"/>
                </w:rPr>
                <w:br/>
                <w:delText>BIS Completo</w:delText>
              </w:r>
              <w:r w:rsidRPr="00667415" w:rsidDel="00080615">
                <w:rPr>
                  <w:rFonts w:ascii="Arial" w:hAnsi="Arial" w:cs="Arial"/>
                  <w:sz w:val="22"/>
                  <w:szCs w:val="22"/>
                  <w:lang w:val="pt-BR"/>
                </w:rPr>
                <w:br/>
                <w:delText>BIS Social + E-Mail</w:delText>
              </w:r>
              <w:r w:rsidRPr="00667415" w:rsidDel="00080615">
                <w:rPr>
                  <w:rFonts w:ascii="Arial" w:hAnsi="Arial" w:cs="Arial"/>
                  <w:sz w:val="22"/>
                  <w:szCs w:val="22"/>
                  <w:lang w:val="pt-BR"/>
                </w:rPr>
                <w:br/>
                <w:delText>BES</w:delText>
              </w:r>
              <w:r w:rsidRPr="00667415" w:rsidDel="00080615">
                <w:rPr>
                  <w:rFonts w:ascii="Arial" w:hAnsi="Arial" w:cs="Arial"/>
                  <w:sz w:val="22"/>
                  <w:szCs w:val="22"/>
                  <w:lang w:val="pt-BR"/>
                </w:rPr>
                <w:br/>
                <w:delText>BES PLUS</w:delText>
              </w:r>
            </w:del>
          </w:p>
        </w:tc>
        <w:tc>
          <w:tcPr>
            <w:tcW w:w="2274" w:type="dxa"/>
            <w:tcBorders>
              <w:top w:val="nil"/>
              <w:left w:val="nil"/>
              <w:bottom w:val="single" w:sz="4" w:space="0" w:color="auto"/>
              <w:right w:val="single" w:sz="4" w:space="0" w:color="auto"/>
            </w:tcBorders>
            <w:vAlign w:val="center"/>
          </w:tcPr>
          <w:p w:rsidR="00273DCD" w:rsidRPr="00667415" w:rsidDel="00080615" w:rsidRDefault="00273DCD" w:rsidP="00105428">
            <w:pPr>
              <w:ind w:left="3" w:right="282"/>
              <w:jc w:val="both"/>
              <w:rPr>
                <w:del w:id="1567" w:author="273776" w:date="2011-05-09T15:55:00Z"/>
                <w:rFonts w:ascii="Arial" w:hAnsi="Arial" w:cs="Arial"/>
                <w:sz w:val="22"/>
                <w:lang w:val="pt-BR"/>
              </w:rPr>
            </w:pPr>
            <w:del w:id="1568" w:author="273776" w:date="2011-05-09T15:55:00Z">
              <w:r w:rsidRPr="00667415" w:rsidDel="00080615">
                <w:rPr>
                  <w:rFonts w:ascii="Arial" w:hAnsi="Arial" w:cs="Arial"/>
                  <w:sz w:val="22"/>
                  <w:szCs w:val="22"/>
                  <w:lang w:val="pt-BR"/>
                </w:rPr>
                <w:delText>Não Aplicável</w:delText>
              </w:r>
            </w:del>
          </w:p>
        </w:tc>
      </w:tr>
      <w:tr w:rsidR="00273DCD" w:rsidRPr="00667415" w:rsidDel="00080615" w:rsidTr="00BA2D59">
        <w:trPr>
          <w:trHeight w:val="1275"/>
          <w:del w:id="1569" w:author="273776" w:date="2011-05-09T15:55:00Z"/>
        </w:trPr>
        <w:tc>
          <w:tcPr>
            <w:tcW w:w="1480" w:type="dxa"/>
            <w:tcBorders>
              <w:top w:val="nil"/>
              <w:left w:val="single" w:sz="4" w:space="0" w:color="auto"/>
              <w:bottom w:val="single" w:sz="4" w:space="0" w:color="auto"/>
              <w:right w:val="single" w:sz="4" w:space="0" w:color="auto"/>
            </w:tcBorders>
            <w:noWrap/>
            <w:vAlign w:val="center"/>
          </w:tcPr>
          <w:p w:rsidR="00273DCD" w:rsidRPr="00667415" w:rsidDel="00080615" w:rsidRDefault="00273DCD" w:rsidP="00105428">
            <w:pPr>
              <w:ind w:left="3" w:right="282"/>
              <w:jc w:val="both"/>
              <w:rPr>
                <w:del w:id="1570" w:author="273776" w:date="2011-05-09T15:55:00Z"/>
                <w:rFonts w:ascii="Arial" w:hAnsi="Arial" w:cs="Arial"/>
                <w:sz w:val="22"/>
                <w:lang w:val="pt-BR"/>
              </w:rPr>
            </w:pPr>
            <w:del w:id="1571" w:author="273776" w:date="2011-05-09T15:55:00Z">
              <w:r w:rsidRPr="00667415" w:rsidDel="00080615">
                <w:rPr>
                  <w:rFonts w:ascii="Arial" w:hAnsi="Arial" w:cs="Arial"/>
                  <w:sz w:val="22"/>
                  <w:szCs w:val="22"/>
                  <w:lang w:val="pt-BR"/>
                </w:rPr>
                <w:delText>Tela de Acesso</w:delText>
              </w:r>
            </w:del>
          </w:p>
        </w:tc>
        <w:tc>
          <w:tcPr>
            <w:tcW w:w="2854" w:type="dxa"/>
            <w:tcBorders>
              <w:top w:val="nil"/>
              <w:left w:val="nil"/>
              <w:bottom w:val="single" w:sz="4" w:space="0" w:color="auto"/>
              <w:right w:val="single" w:sz="4" w:space="0" w:color="auto"/>
            </w:tcBorders>
            <w:vAlign w:val="center"/>
          </w:tcPr>
          <w:p w:rsidR="00273DCD" w:rsidRPr="00667415" w:rsidDel="00080615" w:rsidRDefault="00273DCD" w:rsidP="00105428">
            <w:pPr>
              <w:ind w:left="3" w:right="282"/>
              <w:rPr>
                <w:del w:id="1572" w:author="273776" w:date="2011-05-09T15:55:00Z"/>
                <w:rFonts w:ascii="Arial" w:hAnsi="Arial" w:cs="Arial"/>
                <w:sz w:val="22"/>
                <w:lang w:val="pt-BR"/>
              </w:rPr>
            </w:pPr>
            <w:del w:id="1573" w:author="273776" w:date="2011-05-09T15:55:00Z">
              <w:r w:rsidRPr="00667415" w:rsidDel="00080615">
                <w:rPr>
                  <w:rFonts w:ascii="Arial" w:hAnsi="Arial" w:cs="Arial"/>
                  <w:sz w:val="22"/>
                  <w:szCs w:val="22"/>
                  <w:lang w:val="pt-BR"/>
                </w:rPr>
                <w:delText>BIS Absoluto</w:delText>
              </w:r>
              <w:r w:rsidRPr="00667415" w:rsidDel="00080615">
                <w:rPr>
                  <w:rFonts w:ascii="Arial" w:hAnsi="Arial" w:cs="Arial"/>
                  <w:sz w:val="22"/>
                  <w:szCs w:val="22"/>
                  <w:lang w:val="pt-BR"/>
                </w:rPr>
                <w:br/>
                <w:delText>BIS Completo</w:delText>
              </w:r>
              <w:r w:rsidRPr="00667415" w:rsidDel="00080615">
                <w:rPr>
                  <w:rFonts w:ascii="Arial" w:hAnsi="Arial" w:cs="Arial"/>
                  <w:sz w:val="22"/>
                  <w:szCs w:val="22"/>
                  <w:lang w:val="pt-BR"/>
                </w:rPr>
                <w:br/>
                <w:delText>BIS Social + E-Mail</w:delText>
              </w:r>
              <w:r w:rsidRPr="00667415" w:rsidDel="00080615">
                <w:rPr>
                  <w:rFonts w:ascii="Arial" w:hAnsi="Arial" w:cs="Arial"/>
                  <w:sz w:val="22"/>
                  <w:szCs w:val="22"/>
                  <w:lang w:val="pt-BR"/>
                </w:rPr>
                <w:br/>
                <w:delText>BES</w:delText>
              </w:r>
              <w:r w:rsidRPr="00667415" w:rsidDel="00080615">
                <w:rPr>
                  <w:rFonts w:ascii="Arial" w:hAnsi="Arial" w:cs="Arial"/>
                  <w:sz w:val="22"/>
                  <w:szCs w:val="22"/>
                  <w:lang w:val="pt-BR"/>
                </w:rPr>
                <w:br/>
                <w:delText>BES PLUS</w:delText>
              </w:r>
            </w:del>
          </w:p>
        </w:tc>
        <w:tc>
          <w:tcPr>
            <w:tcW w:w="2274" w:type="dxa"/>
            <w:tcBorders>
              <w:top w:val="nil"/>
              <w:left w:val="nil"/>
              <w:bottom w:val="single" w:sz="4" w:space="0" w:color="auto"/>
              <w:right w:val="single" w:sz="4" w:space="0" w:color="auto"/>
            </w:tcBorders>
            <w:vAlign w:val="center"/>
          </w:tcPr>
          <w:p w:rsidR="00273DCD" w:rsidRPr="00667415" w:rsidDel="00080615" w:rsidRDefault="00273DCD" w:rsidP="00105428">
            <w:pPr>
              <w:ind w:left="3" w:right="282"/>
              <w:jc w:val="both"/>
              <w:rPr>
                <w:del w:id="1574" w:author="273776" w:date="2011-05-09T15:55:00Z"/>
                <w:rFonts w:ascii="Arial" w:hAnsi="Arial" w:cs="Arial"/>
                <w:sz w:val="22"/>
                <w:lang w:val="pt-BR"/>
              </w:rPr>
            </w:pPr>
            <w:del w:id="1575" w:author="273776" w:date="2011-05-09T15:55:00Z">
              <w:r w:rsidRPr="00667415" w:rsidDel="00080615">
                <w:rPr>
                  <w:rFonts w:ascii="Arial" w:hAnsi="Arial" w:cs="Arial"/>
                  <w:sz w:val="22"/>
                  <w:szCs w:val="22"/>
                  <w:lang w:val="pt-BR"/>
                </w:rPr>
                <w:delText>Não Aplicável</w:delText>
              </w:r>
            </w:del>
          </w:p>
        </w:tc>
      </w:tr>
    </w:tbl>
    <w:p w:rsidR="00273DCD" w:rsidRPr="00667415" w:rsidDel="00080615" w:rsidRDefault="00273DCD" w:rsidP="00105428">
      <w:pPr>
        <w:ind w:left="2160" w:right="282"/>
        <w:jc w:val="both"/>
        <w:rPr>
          <w:del w:id="1576" w:author="273776" w:date="2011-05-09T15:55:00Z"/>
          <w:rFonts w:ascii="Arial" w:hAnsi="Arial" w:cs="Arial"/>
          <w:sz w:val="22"/>
          <w:szCs w:val="22"/>
          <w:lang w:val="pt-BR"/>
        </w:rPr>
      </w:pPr>
    </w:p>
    <w:p w:rsidR="00273DCD" w:rsidRPr="00667415" w:rsidDel="00080615" w:rsidRDefault="00273DCD" w:rsidP="00105428">
      <w:pPr>
        <w:ind w:left="2160" w:right="282"/>
        <w:jc w:val="both"/>
        <w:rPr>
          <w:del w:id="1577" w:author="273776" w:date="2011-05-09T15:55:00Z"/>
          <w:rFonts w:ascii="Arial" w:hAnsi="Arial" w:cs="Arial"/>
          <w:sz w:val="22"/>
          <w:szCs w:val="22"/>
          <w:lang w:val="pt-BR"/>
        </w:rPr>
      </w:pPr>
    </w:p>
    <w:p w:rsidR="00273DCD" w:rsidRPr="00667415" w:rsidDel="00080615" w:rsidRDefault="00273DCD" w:rsidP="00105428">
      <w:pPr>
        <w:ind w:left="2160" w:right="282"/>
        <w:jc w:val="both"/>
        <w:rPr>
          <w:del w:id="1578" w:author="273776" w:date="2011-05-09T15:55:00Z"/>
          <w:rFonts w:ascii="Arial" w:hAnsi="Arial" w:cs="Arial"/>
          <w:sz w:val="22"/>
          <w:szCs w:val="22"/>
          <w:lang w:val="pt-BR"/>
        </w:rPr>
      </w:pPr>
      <w:del w:id="1579" w:author="273776" w:date="2011-05-09T15:55:00Z">
        <w:r w:rsidRPr="00667415" w:rsidDel="00080615">
          <w:rPr>
            <w:rFonts w:ascii="Arial" w:hAnsi="Arial" w:cs="Arial"/>
            <w:sz w:val="22"/>
            <w:szCs w:val="22"/>
            <w:lang w:val="pt-BR"/>
          </w:rPr>
          <w:delText>Para ativação dos novos serviços Blackberry via Oi Vende deverá ser utilizado um menu no portal do Oi Vende (detalhado no escopo do Oi Vende) para chamar o Echannel, onde deverá poderá ser realizada as ativações dos novos serviços, seguindo as regras existentes no Siebel.</w:delText>
        </w:r>
      </w:del>
    </w:p>
    <w:p w:rsidR="00273DCD" w:rsidRPr="00667415" w:rsidDel="00080615" w:rsidRDefault="00273DCD" w:rsidP="00105428">
      <w:pPr>
        <w:ind w:left="2160" w:right="282"/>
        <w:jc w:val="both"/>
        <w:rPr>
          <w:del w:id="1580" w:author="273776" w:date="2011-05-09T15:55:00Z"/>
          <w:rFonts w:ascii="Arial" w:hAnsi="Arial" w:cs="Arial"/>
          <w:sz w:val="22"/>
          <w:szCs w:val="22"/>
          <w:lang w:val="pt-BR"/>
        </w:rPr>
      </w:pPr>
    </w:p>
    <w:p w:rsidR="00273DCD" w:rsidRPr="00667415" w:rsidDel="00080615" w:rsidRDefault="00273DCD" w:rsidP="00105428">
      <w:pPr>
        <w:ind w:left="2160" w:right="282"/>
        <w:jc w:val="both"/>
        <w:rPr>
          <w:del w:id="1581" w:author="273776" w:date="2011-05-09T15:55:00Z"/>
          <w:rFonts w:ascii="Arial" w:hAnsi="Arial" w:cs="Arial"/>
          <w:sz w:val="22"/>
          <w:szCs w:val="22"/>
          <w:lang w:val="pt-BR"/>
        </w:rPr>
      </w:pPr>
      <w:del w:id="1582" w:author="273776" w:date="2011-05-09T15:55:00Z">
        <w:r w:rsidRPr="00667415" w:rsidDel="00080615">
          <w:rPr>
            <w:rFonts w:ascii="Arial" w:hAnsi="Arial" w:cs="Arial"/>
            <w:sz w:val="22"/>
            <w:szCs w:val="22"/>
            <w:lang w:val="pt-BR"/>
          </w:rPr>
          <w:delText>Para o Oi Vende só será ofertado os novos serviços do blackberry (Completo, Absoluto e Social + Email) para Clientes PF (varejo).</w:delText>
        </w:r>
      </w:del>
    </w:p>
    <w:p w:rsidR="00273DCD" w:rsidRPr="00667415" w:rsidDel="00080615" w:rsidRDefault="00273DCD" w:rsidP="00105428">
      <w:pPr>
        <w:ind w:left="2160" w:right="282"/>
        <w:jc w:val="both"/>
        <w:rPr>
          <w:del w:id="1583" w:author="273776" w:date="2011-05-09T15:55:00Z"/>
          <w:rFonts w:ascii="Arial" w:hAnsi="Arial" w:cs="Arial"/>
          <w:sz w:val="22"/>
          <w:szCs w:val="22"/>
          <w:lang w:val="pt-BR"/>
        </w:rPr>
      </w:pPr>
    </w:p>
    <w:p w:rsidR="00273DCD" w:rsidRPr="00667415" w:rsidDel="00080615" w:rsidRDefault="00273DCD" w:rsidP="00105428">
      <w:pPr>
        <w:ind w:left="2160" w:right="282"/>
        <w:jc w:val="both"/>
        <w:rPr>
          <w:del w:id="1584" w:author="273776" w:date="2011-05-09T15:55:00Z"/>
          <w:rFonts w:ascii="Arial" w:hAnsi="Arial" w:cs="Arial"/>
          <w:sz w:val="22"/>
          <w:szCs w:val="22"/>
          <w:lang w:val="pt-BR"/>
        </w:rPr>
      </w:pPr>
      <w:del w:id="1585" w:author="273776" w:date="2011-05-09T15:55:00Z">
        <w:r w:rsidRPr="00667415" w:rsidDel="00080615">
          <w:rPr>
            <w:rFonts w:ascii="Arial" w:hAnsi="Arial" w:cs="Arial"/>
            <w:sz w:val="22"/>
            <w:szCs w:val="22"/>
            <w:lang w:val="pt-BR"/>
          </w:rPr>
          <w:delText>Para viabilizar o processo citado acima, será necessário que o E-channel utilize o procedimento já existente de automatização do serviço para aprovisionamento na rede da RIM. A automatização deste processo será feita utilizando arquivos XML para realizar o cadastramento diretamente na plataforma RIM. Os dados do XML serão enviados pelo CRM Móvel (Siebel) para o Barramento (SOA) que irá repassá-lo para o Sis-Móvel que estabelecera toda a comunicação com a plataforma RIM.</w:delText>
        </w:r>
      </w:del>
    </w:p>
    <w:p w:rsidR="00273DCD" w:rsidRPr="00667415" w:rsidDel="00080615" w:rsidRDefault="00273DCD" w:rsidP="00105428">
      <w:pPr>
        <w:ind w:left="2160" w:right="282"/>
        <w:jc w:val="both"/>
        <w:rPr>
          <w:del w:id="1586" w:author="273776" w:date="2011-05-09T15:55:00Z"/>
          <w:rFonts w:ascii="Arial" w:hAnsi="Arial" w:cs="Arial"/>
          <w:sz w:val="22"/>
          <w:szCs w:val="22"/>
          <w:lang w:val="pt-BR"/>
        </w:rPr>
      </w:pPr>
    </w:p>
    <w:p w:rsidR="00273DCD" w:rsidRPr="00667415" w:rsidDel="00080615" w:rsidRDefault="00273DCD" w:rsidP="00105428">
      <w:pPr>
        <w:ind w:left="2160" w:right="282"/>
        <w:jc w:val="both"/>
        <w:rPr>
          <w:del w:id="1587" w:author="273776" w:date="2011-05-09T15:55:00Z"/>
          <w:rFonts w:ascii="Arial" w:hAnsi="Arial" w:cs="Arial"/>
          <w:sz w:val="22"/>
          <w:szCs w:val="22"/>
          <w:lang w:val="pt-BR"/>
        </w:rPr>
      </w:pPr>
      <w:del w:id="1588" w:author="273776" w:date="2011-05-09T15:55:00Z">
        <w:r w:rsidRPr="00667415" w:rsidDel="00080615">
          <w:rPr>
            <w:rFonts w:ascii="Arial" w:hAnsi="Arial" w:cs="Arial"/>
            <w:sz w:val="22"/>
            <w:szCs w:val="22"/>
            <w:lang w:val="pt-BR"/>
          </w:rPr>
          <w:delText>Deverão ser enviados no XML os novos valores listados no detalhamento dos novos serviços.</w:delText>
        </w:r>
      </w:del>
    </w:p>
    <w:p w:rsidR="00273DCD" w:rsidRPr="00667415" w:rsidDel="00080615" w:rsidRDefault="00273DCD" w:rsidP="00105428">
      <w:pPr>
        <w:ind w:left="2160" w:right="282"/>
        <w:jc w:val="both"/>
        <w:rPr>
          <w:del w:id="1589" w:author="273776" w:date="2011-05-09T15:55:00Z"/>
          <w:rFonts w:ascii="Arial" w:hAnsi="Arial" w:cs="Arial"/>
          <w:sz w:val="22"/>
          <w:szCs w:val="22"/>
          <w:lang w:val="pt-BR"/>
        </w:rPr>
      </w:pPr>
    </w:p>
    <w:p w:rsidR="00273DCD" w:rsidRPr="00667415" w:rsidDel="00080615" w:rsidRDefault="00273DCD" w:rsidP="00105428">
      <w:pPr>
        <w:ind w:left="2160" w:right="282"/>
        <w:jc w:val="both"/>
        <w:rPr>
          <w:del w:id="1590" w:author="273776" w:date="2011-05-09T15:55:00Z"/>
          <w:rFonts w:ascii="Arial" w:hAnsi="Arial" w:cs="Arial"/>
          <w:sz w:val="22"/>
          <w:szCs w:val="22"/>
          <w:lang w:val="pt-BR"/>
        </w:rPr>
      </w:pPr>
      <w:del w:id="1591" w:author="273776" w:date="2011-05-09T15:55:00Z">
        <w:r w:rsidRPr="00667415" w:rsidDel="00080615">
          <w:rPr>
            <w:rFonts w:ascii="Arial" w:hAnsi="Arial" w:cs="Arial"/>
            <w:sz w:val="22"/>
            <w:szCs w:val="22"/>
            <w:lang w:val="pt-BR"/>
          </w:rPr>
          <w:delText>As aplicações que ativam/migram linhas no eChannel (nível instância e conta) foram alteradas para permitirem a inclusão dos serviços BIS e BES no STI 39711. Seguindo a mesma linha, as aplicações deverão permitir a inclusão dos novos serviços Blackberry durante a ativação das linhas, sendo que para planos nível conta deverá ser apresentada uma tela onde o operador escolherá quais instâncias serão aprovisionadas com o serviço Blackberry.</w:delText>
        </w:r>
      </w:del>
    </w:p>
    <w:p w:rsidR="00273DCD" w:rsidRPr="00667415" w:rsidDel="00080615" w:rsidRDefault="00273DCD" w:rsidP="00105428">
      <w:pPr>
        <w:ind w:left="2160" w:right="282"/>
        <w:jc w:val="both"/>
        <w:rPr>
          <w:del w:id="1592" w:author="273776" w:date="2011-05-09T15:55:00Z"/>
          <w:rFonts w:ascii="Arial" w:hAnsi="Arial" w:cs="Arial"/>
          <w:sz w:val="22"/>
          <w:szCs w:val="22"/>
          <w:lang w:val="pt-BR"/>
        </w:rPr>
      </w:pPr>
    </w:p>
    <w:p w:rsidR="00273DCD" w:rsidRPr="00667415" w:rsidDel="00080615" w:rsidRDefault="00273DCD" w:rsidP="00105428">
      <w:pPr>
        <w:ind w:left="2160" w:right="282"/>
        <w:jc w:val="both"/>
        <w:rPr>
          <w:del w:id="1593" w:author="273776" w:date="2011-05-09T15:55:00Z"/>
          <w:rFonts w:ascii="Arial" w:hAnsi="Arial" w:cs="Arial"/>
          <w:sz w:val="22"/>
          <w:szCs w:val="22"/>
          <w:lang w:val="pt-BR"/>
        </w:rPr>
      </w:pPr>
      <w:del w:id="1594" w:author="273776" w:date="2011-05-09T15:55:00Z">
        <w:r w:rsidRPr="00667415" w:rsidDel="00080615">
          <w:rPr>
            <w:rFonts w:ascii="Arial" w:hAnsi="Arial" w:cs="Arial"/>
            <w:sz w:val="22"/>
            <w:szCs w:val="22"/>
            <w:lang w:val="pt-BR"/>
          </w:rPr>
          <w:delText xml:space="preserve">Esta demanda tratará somente a disponibilização dos novos serviços blackberry.  Também não será possível incluir outro elemento de serviço (clear, bloqueio chamada internacional, etc) durante a ativação do serviço Blackberry via eChannel.  </w:delText>
        </w:r>
      </w:del>
    </w:p>
    <w:p w:rsidR="00273DCD" w:rsidRPr="00667415" w:rsidDel="00080615" w:rsidRDefault="00273DCD" w:rsidP="00105428">
      <w:pPr>
        <w:ind w:left="2160" w:right="282"/>
        <w:jc w:val="both"/>
        <w:rPr>
          <w:del w:id="1595" w:author="273776" w:date="2011-05-09T15:55:00Z"/>
          <w:rFonts w:ascii="Arial" w:hAnsi="Arial" w:cs="Arial"/>
          <w:sz w:val="22"/>
          <w:szCs w:val="22"/>
          <w:lang w:val="pt-BR"/>
        </w:rPr>
      </w:pPr>
    </w:p>
    <w:p w:rsidR="00273DCD" w:rsidRPr="00667415" w:rsidDel="00080615" w:rsidRDefault="00273DCD" w:rsidP="00105428">
      <w:pPr>
        <w:ind w:left="2160" w:right="282"/>
        <w:jc w:val="both"/>
        <w:rPr>
          <w:del w:id="1596" w:author="273776" w:date="2011-05-09T15:55:00Z"/>
          <w:rFonts w:ascii="Arial" w:hAnsi="Arial" w:cs="Arial"/>
          <w:sz w:val="22"/>
          <w:szCs w:val="22"/>
          <w:lang w:val="pt-BR"/>
        </w:rPr>
      </w:pPr>
      <w:del w:id="1597" w:author="273776" w:date="2011-05-09T15:55:00Z">
        <w:r w:rsidRPr="00667415" w:rsidDel="00080615">
          <w:rPr>
            <w:rFonts w:ascii="Arial" w:hAnsi="Arial" w:cs="Arial"/>
            <w:sz w:val="22"/>
            <w:szCs w:val="22"/>
            <w:lang w:val="pt-BR"/>
          </w:rPr>
          <w:delText>Para os novos serviços serão utilizados os elementos já existentes para ativação/desativação, sendo necessário incluir somente os novos parâmetros.</w:delText>
        </w:r>
      </w:del>
    </w:p>
    <w:p w:rsidR="00273DCD" w:rsidRPr="00667415" w:rsidDel="00080615" w:rsidRDefault="00273DCD" w:rsidP="00105428">
      <w:pPr>
        <w:ind w:left="2160" w:right="282"/>
        <w:jc w:val="both"/>
        <w:rPr>
          <w:del w:id="1598" w:author="273776" w:date="2011-05-09T15:55:00Z"/>
          <w:rFonts w:ascii="Arial" w:hAnsi="Arial" w:cs="Arial"/>
          <w:sz w:val="22"/>
          <w:szCs w:val="22"/>
          <w:lang w:val="pt-BR"/>
        </w:rPr>
      </w:pPr>
    </w:p>
    <w:p w:rsidR="00273DCD" w:rsidRPr="00667415" w:rsidDel="00080615" w:rsidRDefault="00273DCD" w:rsidP="00105428">
      <w:pPr>
        <w:ind w:left="2160" w:right="282"/>
        <w:jc w:val="both"/>
        <w:rPr>
          <w:del w:id="1599" w:author="273776" w:date="2011-05-09T15:55:00Z"/>
          <w:rFonts w:ascii="Arial" w:hAnsi="Arial" w:cs="Arial"/>
          <w:sz w:val="22"/>
          <w:szCs w:val="22"/>
          <w:lang w:val="pt-BR"/>
        </w:rPr>
      </w:pPr>
      <w:del w:id="1600" w:author="273776" w:date="2011-05-09T15:55:00Z">
        <w:r w:rsidRPr="00667415" w:rsidDel="00080615">
          <w:rPr>
            <w:rFonts w:ascii="Arial" w:hAnsi="Arial" w:cs="Arial"/>
            <w:sz w:val="22"/>
            <w:szCs w:val="22"/>
            <w:lang w:val="pt-BR"/>
          </w:rPr>
          <w:delText xml:space="preserve">A partir da replicação dos componentes deverão ser configuradas novas assinaturas e tarifas. </w:delText>
        </w:r>
      </w:del>
    </w:p>
    <w:p w:rsidR="00273DCD" w:rsidRPr="00667415" w:rsidDel="00080615" w:rsidRDefault="00273DCD" w:rsidP="00105428">
      <w:pPr>
        <w:ind w:left="2160" w:right="282"/>
        <w:jc w:val="both"/>
        <w:rPr>
          <w:del w:id="1601" w:author="273776" w:date="2011-05-09T15:55:00Z"/>
          <w:rFonts w:ascii="Arial" w:hAnsi="Arial" w:cs="Arial"/>
          <w:sz w:val="22"/>
          <w:szCs w:val="22"/>
          <w:lang w:val="pt-BR"/>
        </w:rPr>
      </w:pPr>
    </w:p>
    <w:p w:rsidR="00273DCD" w:rsidRPr="00667415" w:rsidDel="00080615" w:rsidRDefault="00273DCD" w:rsidP="00105428">
      <w:pPr>
        <w:ind w:left="2160" w:right="282"/>
        <w:jc w:val="both"/>
        <w:rPr>
          <w:del w:id="1602" w:author="273776" w:date="2011-05-09T15:55:00Z"/>
          <w:rFonts w:ascii="Arial" w:hAnsi="Arial" w:cs="Arial"/>
          <w:b/>
          <w:sz w:val="24"/>
          <w:lang w:val="pt-BR"/>
        </w:rPr>
      </w:pPr>
      <w:del w:id="1603" w:author="273776" w:date="2011-05-09T15:55:00Z">
        <w:r w:rsidRPr="00667415" w:rsidDel="00080615">
          <w:rPr>
            <w:rFonts w:ascii="Arial" w:hAnsi="Arial" w:cs="Arial"/>
            <w:b/>
            <w:sz w:val="24"/>
            <w:lang w:val="pt-BR"/>
          </w:rPr>
          <w:delText>Segue abaixo o detalhamento das características dos novos serviços:</w:delText>
        </w:r>
      </w:del>
    </w:p>
    <w:p w:rsidR="00273DCD" w:rsidRPr="00667415" w:rsidDel="00080615" w:rsidRDefault="00273DCD" w:rsidP="00105428">
      <w:pPr>
        <w:pStyle w:val="PargrafodaLista"/>
        <w:numPr>
          <w:ilvl w:val="0"/>
          <w:numId w:val="28"/>
        </w:numPr>
        <w:ind w:right="282"/>
        <w:jc w:val="both"/>
        <w:rPr>
          <w:del w:id="1604" w:author="273776" w:date="2011-05-09T15:55:00Z"/>
          <w:rFonts w:ascii="Arial" w:hAnsi="Arial" w:cs="Arial"/>
        </w:rPr>
      </w:pPr>
      <w:del w:id="1605" w:author="273776" w:date="2011-05-09T15:55:00Z">
        <w:r w:rsidRPr="00667415" w:rsidDel="00080615">
          <w:rPr>
            <w:rFonts w:ascii="Arial" w:hAnsi="Arial" w:cs="Arial"/>
          </w:rPr>
          <w:delText>Blackberry BIS Completo (B2B e B2C)</w:delText>
        </w:r>
      </w:del>
    </w:p>
    <w:p w:rsidR="00273DCD" w:rsidRPr="00667415" w:rsidDel="00080615" w:rsidRDefault="00273DCD" w:rsidP="00105428">
      <w:pPr>
        <w:pStyle w:val="PargrafodaLista"/>
        <w:numPr>
          <w:ilvl w:val="1"/>
          <w:numId w:val="28"/>
        </w:numPr>
        <w:ind w:right="282"/>
        <w:jc w:val="both"/>
        <w:rPr>
          <w:del w:id="1606" w:author="273776" w:date="2011-05-09T15:55:00Z"/>
          <w:rFonts w:ascii="Arial" w:hAnsi="Arial" w:cs="Arial"/>
        </w:rPr>
      </w:pPr>
      <w:del w:id="1607" w:author="273776" w:date="2011-05-09T15:55:00Z">
        <w:r w:rsidRPr="00667415" w:rsidDel="00080615">
          <w:rPr>
            <w:rFonts w:ascii="Arial" w:hAnsi="Arial" w:cs="Arial"/>
          </w:rPr>
          <w:delText>Criação do elemento de assinatura BIS Completo no valor de R$ 54,90 (Valor a ser confirmado na fase de estudo).</w:delText>
        </w:r>
      </w:del>
    </w:p>
    <w:p w:rsidR="00273DCD" w:rsidRPr="00667415" w:rsidDel="00080615" w:rsidRDefault="00273DCD" w:rsidP="00105428">
      <w:pPr>
        <w:pStyle w:val="PargrafodaLista"/>
        <w:numPr>
          <w:ilvl w:val="1"/>
          <w:numId w:val="28"/>
        </w:numPr>
        <w:ind w:right="282"/>
        <w:jc w:val="both"/>
        <w:rPr>
          <w:del w:id="1608" w:author="273776" w:date="2011-05-09T15:55:00Z"/>
          <w:rFonts w:ascii="Arial" w:hAnsi="Arial" w:cs="Arial"/>
        </w:rPr>
      </w:pPr>
      <w:del w:id="1609" w:author="273776" w:date="2011-05-09T15:55:00Z">
        <w:r w:rsidRPr="00667415" w:rsidDel="00080615">
          <w:rPr>
            <w:rFonts w:ascii="Arial" w:hAnsi="Arial" w:cs="Arial"/>
          </w:rPr>
          <w:delText>Franquia de dados de 200 Mbytes.</w:delText>
        </w:r>
      </w:del>
    </w:p>
    <w:p w:rsidR="00273DCD" w:rsidRPr="00667415" w:rsidDel="00080615" w:rsidRDefault="00273DCD" w:rsidP="00105428">
      <w:pPr>
        <w:pStyle w:val="PargrafodaLista"/>
        <w:numPr>
          <w:ilvl w:val="1"/>
          <w:numId w:val="28"/>
        </w:numPr>
        <w:ind w:right="282"/>
        <w:jc w:val="both"/>
        <w:rPr>
          <w:del w:id="1610" w:author="273776" w:date="2011-05-09T15:55:00Z"/>
          <w:rFonts w:ascii="Arial" w:hAnsi="Arial" w:cs="Arial"/>
        </w:rPr>
      </w:pPr>
      <w:del w:id="1611" w:author="273776" w:date="2011-05-09T15:55:00Z">
        <w:r w:rsidRPr="00667415" w:rsidDel="00080615">
          <w:rPr>
            <w:rFonts w:ascii="Arial" w:hAnsi="Arial" w:cs="Arial"/>
          </w:rPr>
          <w:delText xml:space="preserve">Elegível o aprovisionamento de qualquer pacote de franquia de dados </w:delText>
        </w:r>
      </w:del>
    </w:p>
    <w:p w:rsidR="00273DCD" w:rsidRPr="00667415" w:rsidDel="00080615" w:rsidRDefault="00273DCD" w:rsidP="00105428">
      <w:pPr>
        <w:pStyle w:val="PargrafodaLista"/>
        <w:ind w:left="2880" w:right="282"/>
        <w:jc w:val="both"/>
        <w:rPr>
          <w:del w:id="1612" w:author="273776" w:date="2011-05-09T15:55:00Z"/>
          <w:rFonts w:ascii="Arial" w:hAnsi="Arial" w:cs="Arial"/>
        </w:rPr>
      </w:pPr>
    </w:p>
    <w:p w:rsidR="00273DCD" w:rsidRPr="00667415" w:rsidDel="00080615" w:rsidRDefault="00273DCD" w:rsidP="00105428">
      <w:pPr>
        <w:pStyle w:val="PargrafodaLista"/>
        <w:numPr>
          <w:ilvl w:val="0"/>
          <w:numId w:val="28"/>
        </w:numPr>
        <w:ind w:right="282"/>
        <w:jc w:val="both"/>
        <w:rPr>
          <w:del w:id="1613" w:author="273776" w:date="2011-05-09T15:55:00Z"/>
          <w:rFonts w:ascii="Arial" w:hAnsi="Arial" w:cs="Arial"/>
        </w:rPr>
      </w:pPr>
      <w:del w:id="1614" w:author="273776" w:date="2011-05-09T15:55:00Z">
        <w:r w:rsidRPr="00667415" w:rsidDel="00080615">
          <w:rPr>
            <w:rFonts w:ascii="Arial" w:hAnsi="Arial" w:cs="Arial"/>
          </w:rPr>
          <w:delText>Blackberry BIS Social + Email (B2B e B2C)</w:delText>
        </w:r>
      </w:del>
    </w:p>
    <w:p w:rsidR="00273DCD" w:rsidRPr="00667415" w:rsidDel="00080615" w:rsidRDefault="00273DCD" w:rsidP="00105428">
      <w:pPr>
        <w:pStyle w:val="PargrafodaLista"/>
        <w:numPr>
          <w:ilvl w:val="1"/>
          <w:numId w:val="28"/>
        </w:numPr>
        <w:ind w:right="282"/>
        <w:jc w:val="both"/>
        <w:rPr>
          <w:del w:id="1615" w:author="273776" w:date="2011-05-09T15:55:00Z"/>
          <w:rFonts w:ascii="Arial" w:hAnsi="Arial" w:cs="Arial"/>
        </w:rPr>
      </w:pPr>
      <w:del w:id="1616" w:author="273776" w:date="2011-05-09T15:55:00Z">
        <w:r w:rsidRPr="00667415" w:rsidDel="00080615">
          <w:rPr>
            <w:rFonts w:ascii="Arial" w:hAnsi="Arial" w:cs="Arial"/>
          </w:rPr>
          <w:delText>Criação do elemento de assinatura de R$ 49,90 (Valor a ser confirmado na fase de estudo).</w:delText>
        </w:r>
      </w:del>
    </w:p>
    <w:p w:rsidR="00273DCD" w:rsidRPr="00667415" w:rsidDel="00080615" w:rsidRDefault="00273DCD" w:rsidP="00105428">
      <w:pPr>
        <w:pStyle w:val="PargrafodaLista"/>
        <w:numPr>
          <w:ilvl w:val="1"/>
          <w:numId w:val="28"/>
        </w:numPr>
        <w:ind w:right="282"/>
        <w:jc w:val="both"/>
        <w:rPr>
          <w:del w:id="1617" w:author="273776" w:date="2011-05-09T15:55:00Z"/>
          <w:rFonts w:ascii="Arial" w:hAnsi="Arial" w:cs="Arial"/>
        </w:rPr>
      </w:pPr>
      <w:del w:id="1618" w:author="273776" w:date="2011-05-09T15:55:00Z">
        <w:r w:rsidRPr="00667415" w:rsidDel="00080615">
          <w:rPr>
            <w:rFonts w:ascii="Arial" w:hAnsi="Arial" w:cs="Arial"/>
          </w:rPr>
          <w:delText>Franquia de Pacote de Dados 200 Mbytes.</w:delText>
        </w:r>
      </w:del>
    </w:p>
    <w:p w:rsidR="00273DCD" w:rsidRPr="00667415" w:rsidDel="00080615" w:rsidRDefault="00273DCD" w:rsidP="00105428">
      <w:pPr>
        <w:pStyle w:val="PargrafodaLista"/>
        <w:numPr>
          <w:ilvl w:val="1"/>
          <w:numId w:val="28"/>
        </w:numPr>
        <w:ind w:right="282"/>
        <w:jc w:val="both"/>
        <w:rPr>
          <w:del w:id="1619" w:author="273776" w:date="2011-05-09T15:55:00Z"/>
          <w:rFonts w:ascii="Arial" w:hAnsi="Arial" w:cs="Arial"/>
        </w:rPr>
      </w:pPr>
      <w:del w:id="1620" w:author="273776" w:date="2011-05-09T15:55:00Z">
        <w:r w:rsidRPr="00667415" w:rsidDel="00080615">
          <w:rPr>
            <w:rFonts w:ascii="Arial" w:hAnsi="Arial" w:cs="Arial"/>
          </w:rPr>
          <w:delText xml:space="preserve">Elegível o aprovisionamento de qualquer pacote de franquia de dados </w:delText>
        </w:r>
      </w:del>
    </w:p>
    <w:p w:rsidR="00273DCD" w:rsidRPr="00667415" w:rsidDel="00080615" w:rsidRDefault="00273DCD" w:rsidP="00105428">
      <w:pPr>
        <w:pStyle w:val="PargrafodaLista"/>
        <w:ind w:left="2880" w:right="282"/>
        <w:jc w:val="both"/>
        <w:rPr>
          <w:del w:id="1621" w:author="273776" w:date="2011-05-09T15:55:00Z"/>
          <w:rFonts w:ascii="Arial" w:hAnsi="Arial" w:cs="Arial"/>
        </w:rPr>
      </w:pPr>
    </w:p>
    <w:p w:rsidR="00273DCD" w:rsidRPr="00667415" w:rsidDel="00080615" w:rsidRDefault="00273DCD" w:rsidP="00105428">
      <w:pPr>
        <w:pStyle w:val="PargrafodaLista"/>
        <w:numPr>
          <w:ilvl w:val="0"/>
          <w:numId w:val="28"/>
        </w:numPr>
        <w:ind w:right="282"/>
        <w:jc w:val="both"/>
        <w:rPr>
          <w:del w:id="1622" w:author="273776" w:date="2011-05-09T15:55:00Z"/>
          <w:rFonts w:ascii="Arial" w:hAnsi="Arial" w:cs="Arial"/>
        </w:rPr>
      </w:pPr>
      <w:del w:id="1623" w:author="273776" w:date="2011-05-09T15:55:00Z">
        <w:r w:rsidRPr="00667415" w:rsidDel="00080615">
          <w:rPr>
            <w:rFonts w:ascii="Arial" w:hAnsi="Arial" w:cs="Arial"/>
          </w:rPr>
          <w:delText>Blackberry BIS Absoluto (B2B e B2C)</w:delText>
        </w:r>
      </w:del>
    </w:p>
    <w:p w:rsidR="00273DCD" w:rsidRPr="00667415" w:rsidDel="00080615" w:rsidRDefault="00273DCD" w:rsidP="00105428">
      <w:pPr>
        <w:pStyle w:val="PargrafodaLista"/>
        <w:numPr>
          <w:ilvl w:val="1"/>
          <w:numId w:val="28"/>
        </w:numPr>
        <w:ind w:right="282"/>
        <w:jc w:val="both"/>
        <w:rPr>
          <w:del w:id="1624" w:author="273776" w:date="2011-05-09T15:55:00Z"/>
          <w:rFonts w:ascii="Arial" w:hAnsi="Arial" w:cs="Arial"/>
        </w:rPr>
      </w:pPr>
      <w:del w:id="1625" w:author="273776" w:date="2011-05-09T15:55:00Z">
        <w:r w:rsidRPr="00667415" w:rsidDel="00080615">
          <w:rPr>
            <w:rFonts w:ascii="Arial" w:hAnsi="Arial" w:cs="Arial"/>
          </w:rPr>
          <w:delText>Criação do elemento de assinatura de R$ 64,90 (Valor a ser confirmado na fase de estudo).</w:delText>
        </w:r>
      </w:del>
    </w:p>
    <w:p w:rsidR="00273DCD" w:rsidRPr="00667415" w:rsidDel="00080615" w:rsidRDefault="00273DCD" w:rsidP="00105428">
      <w:pPr>
        <w:pStyle w:val="PargrafodaLista"/>
        <w:numPr>
          <w:ilvl w:val="1"/>
          <w:numId w:val="28"/>
        </w:numPr>
        <w:ind w:right="282"/>
        <w:jc w:val="both"/>
        <w:rPr>
          <w:del w:id="1626" w:author="273776" w:date="2011-05-09T15:55:00Z"/>
          <w:rFonts w:ascii="Arial" w:hAnsi="Arial" w:cs="Arial"/>
        </w:rPr>
      </w:pPr>
      <w:del w:id="1627" w:author="273776" w:date="2011-05-09T15:55:00Z">
        <w:r w:rsidRPr="00667415" w:rsidDel="00080615">
          <w:rPr>
            <w:rFonts w:ascii="Arial" w:hAnsi="Arial" w:cs="Arial"/>
          </w:rPr>
          <w:delText>Franquia de Pacote de Dados 200 Mbytes.</w:delText>
        </w:r>
      </w:del>
    </w:p>
    <w:p w:rsidR="00273DCD" w:rsidRPr="00667415" w:rsidDel="00080615" w:rsidRDefault="00273DCD" w:rsidP="00105428">
      <w:pPr>
        <w:pStyle w:val="PargrafodaLista"/>
        <w:numPr>
          <w:ilvl w:val="1"/>
          <w:numId w:val="28"/>
        </w:numPr>
        <w:ind w:right="282"/>
        <w:jc w:val="both"/>
        <w:rPr>
          <w:del w:id="1628" w:author="273776" w:date="2011-05-09T15:55:00Z"/>
          <w:rFonts w:ascii="Arial" w:hAnsi="Arial" w:cs="Arial"/>
        </w:rPr>
      </w:pPr>
      <w:del w:id="1629" w:author="273776" w:date="2011-05-09T15:55:00Z">
        <w:r w:rsidRPr="00667415" w:rsidDel="00080615">
          <w:rPr>
            <w:rFonts w:ascii="Arial" w:hAnsi="Arial" w:cs="Arial"/>
          </w:rPr>
          <w:delText>Até 10 contas e-mails por usuário.</w:delText>
        </w:r>
      </w:del>
    </w:p>
    <w:p w:rsidR="00273DCD" w:rsidRPr="00667415" w:rsidDel="00080615" w:rsidRDefault="00273DCD" w:rsidP="00105428">
      <w:pPr>
        <w:pStyle w:val="PargrafodaLista"/>
        <w:numPr>
          <w:ilvl w:val="1"/>
          <w:numId w:val="28"/>
        </w:numPr>
        <w:ind w:right="282"/>
        <w:jc w:val="both"/>
        <w:rPr>
          <w:del w:id="1630" w:author="273776" w:date="2011-05-09T15:55:00Z"/>
          <w:rFonts w:ascii="Arial" w:hAnsi="Arial" w:cs="Arial"/>
        </w:rPr>
      </w:pPr>
      <w:del w:id="1631" w:author="273776" w:date="2011-05-09T15:55:00Z">
        <w:r w:rsidRPr="00667415" w:rsidDel="00080615">
          <w:rPr>
            <w:rFonts w:ascii="Arial" w:hAnsi="Arial" w:cs="Arial"/>
          </w:rPr>
          <w:delText xml:space="preserve">Elegível o aprovisionamento de qualquer pacote de franquia de dados </w:delText>
        </w:r>
      </w:del>
    </w:p>
    <w:p w:rsidR="00273DCD" w:rsidRPr="00667415" w:rsidDel="00080615" w:rsidRDefault="00273DCD" w:rsidP="00105428">
      <w:pPr>
        <w:pStyle w:val="PargrafodaLista"/>
        <w:numPr>
          <w:ilvl w:val="1"/>
          <w:numId w:val="28"/>
        </w:numPr>
        <w:ind w:right="282"/>
        <w:jc w:val="both"/>
        <w:rPr>
          <w:del w:id="1632" w:author="273776" w:date="2011-05-09T15:55:00Z"/>
          <w:rFonts w:ascii="Arial" w:hAnsi="Arial" w:cs="Arial"/>
        </w:rPr>
      </w:pPr>
      <w:del w:id="1633" w:author="273776" w:date="2011-05-09T15:55:00Z">
        <w:r w:rsidRPr="00667415" w:rsidDel="00080615">
          <w:rPr>
            <w:rFonts w:ascii="Arial" w:hAnsi="Arial" w:cs="Arial"/>
          </w:rPr>
          <w:delText>Está prevista a migração de todos os clientes do plano BIS ilimitado, já existente atualmente, para o novo plano BIS absoluto. As regras de negócio RGN04 e RGN13 serão atendidas por esta migração. O plano BIS ilimitado será desativado para todos os clientes e será aprovisionado o plano BIS Absoluto;</w:delText>
        </w:r>
      </w:del>
    </w:p>
    <w:p w:rsidR="00273DCD" w:rsidRPr="00667415" w:rsidDel="00080615" w:rsidRDefault="00273DCD" w:rsidP="00105428">
      <w:pPr>
        <w:pStyle w:val="PargrafodaLista"/>
        <w:ind w:left="2880" w:right="282"/>
        <w:jc w:val="both"/>
        <w:rPr>
          <w:del w:id="1634" w:author="273776" w:date="2011-05-09T15:55:00Z"/>
          <w:rFonts w:ascii="Arial" w:hAnsi="Arial" w:cs="Arial"/>
        </w:rPr>
      </w:pPr>
    </w:p>
    <w:p w:rsidR="00273DCD" w:rsidRPr="00667415" w:rsidDel="00080615" w:rsidRDefault="00273DCD" w:rsidP="00105428">
      <w:pPr>
        <w:pStyle w:val="PargrafodaLista"/>
        <w:numPr>
          <w:ilvl w:val="0"/>
          <w:numId w:val="28"/>
        </w:numPr>
        <w:ind w:right="282"/>
        <w:jc w:val="both"/>
        <w:rPr>
          <w:del w:id="1635" w:author="273776" w:date="2011-05-09T15:55:00Z"/>
          <w:rFonts w:ascii="Arial" w:hAnsi="Arial" w:cs="Arial"/>
        </w:rPr>
      </w:pPr>
      <w:del w:id="1636" w:author="273776" w:date="2011-05-09T15:55:00Z">
        <w:r w:rsidRPr="00667415" w:rsidDel="00080615">
          <w:rPr>
            <w:rFonts w:ascii="Arial" w:hAnsi="Arial" w:cs="Arial"/>
          </w:rPr>
          <w:delText>Blackberry BES Plus (B2B)</w:delText>
        </w:r>
      </w:del>
    </w:p>
    <w:p w:rsidR="00273DCD" w:rsidRPr="00667415" w:rsidDel="00080615" w:rsidRDefault="00273DCD" w:rsidP="00105428">
      <w:pPr>
        <w:pStyle w:val="PargrafodaLista"/>
        <w:numPr>
          <w:ilvl w:val="1"/>
          <w:numId w:val="28"/>
        </w:numPr>
        <w:ind w:right="282"/>
        <w:jc w:val="both"/>
        <w:rPr>
          <w:del w:id="1637" w:author="273776" w:date="2011-05-09T15:55:00Z"/>
          <w:rFonts w:ascii="Arial" w:hAnsi="Arial" w:cs="Arial"/>
        </w:rPr>
      </w:pPr>
      <w:del w:id="1638" w:author="273776" w:date="2011-05-09T15:55:00Z">
        <w:r w:rsidRPr="00667415" w:rsidDel="00080615">
          <w:rPr>
            <w:rFonts w:ascii="Arial" w:hAnsi="Arial" w:cs="Arial"/>
          </w:rPr>
          <w:delText>Serviço destinado ao B2B.</w:delText>
        </w:r>
      </w:del>
    </w:p>
    <w:p w:rsidR="00273DCD" w:rsidRPr="00667415" w:rsidDel="00080615" w:rsidRDefault="00273DCD" w:rsidP="00105428">
      <w:pPr>
        <w:pStyle w:val="PargrafodaLista"/>
        <w:numPr>
          <w:ilvl w:val="1"/>
          <w:numId w:val="28"/>
        </w:numPr>
        <w:ind w:right="282"/>
        <w:jc w:val="both"/>
        <w:rPr>
          <w:del w:id="1639" w:author="273776" w:date="2011-05-09T15:55:00Z"/>
          <w:rFonts w:ascii="Arial" w:hAnsi="Arial" w:cs="Arial"/>
        </w:rPr>
      </w:pPr>
      <w:del w:id="1640" w:author="273776" w:date="2011-05-09T15:55:00Z">
        <w:r w:rsidRPr="00667415" w:rsidDel="00080615">
          <w:rPr>
            <w:rFonts w:ascii="Arial" w:hAnsi="Arial" w:cs="Arial"/>
          </w:rPr>
          <w:delText>Esse serviço herdará as mesmas características do BIS Absoluto, mudando somente o valor de assinatura que continuará com o valor de R$ 119,90.</w:delText>
        </w:r>
      </w:del>
    </w:p>
    <w:p w:rsidR="00273DCD" w:rsidRPr="00667415" w:rsidDel="00080615" w:rsidRDefault="00273DCD" w:rsidP="00105428">
      <w:pPr>
        <w:pStyle w:val="PargrafodaLista"/>
        <w:numPr>
          <w:ilvl w:val="1"/>
          <w:numId w:val="28"/>
        </w:numPr>
        <w:ind w:right="282"/>
        <w:jc w:val="both"/>
        <w:rPr>
          <w:del w:id="1641" w:author="273776" w:date="2011-05-09T15:55:00Z"/>
          <w:rFonts w:ascii="Arial" w:hAnsi="Arial" w:cs="Arial"/>
        </w:rPr>
      </w:pPr>
      <w:del w:id="1642" w:author="273776" w:date="2011-05-09T15:55:00Z">
        <w:r w:rsidRPr="00667415" w:rsidDel="00080615">
          <w:rPr>
            <w:rFonts w:ascii="Arial" w:hAnsi="Arial" w:cs="Arial"/>
          </w:rPr>
          <w:delText xml:space="preserve">Está prevista a migração de todos os clientes do plano BES, já existente atualmente, para o novo plano BES+BIS. As regras de negócio RGN04 e RGN13 serão atendidas por esta migração. O plano BIS ilimitado será desativado para todos os clientes e será aprovisionado o plano BIS Absoluto; </w:delText>
        </w:r>
      </w:del>
    </w:p>
    <w:p w:rsidR="00273DCD" w:rsidRPr="00667415" w:rsidDel="00080615" w:rsidRDefault="00273DCD" w:rsidP="00105428">
      <w:pPr>
        <w:ind w:left="2160" w:right="282"/>
        <w:jc w:val="both"/>
        <w:rPr>
          <w:del w:id="1643" w:author="273776" w:date="2011-05-09T15:55:00Z"/>
          <w:rFonts w:ascii="Arial" w:hAnsi="Arial" w:cs="Arial"/>
          <w:sz w:val="22"/>
          <w:szCs w:val="22"/>
          <w:lang w:val="pt-BR"/>
        </w:rPr>
      </w:pPr>
    </w:p>
    <w:p w:rsidR="00273DCD" w:rsidRPr="00667415" w:rsidDel="00080615" w:rsidRDefault="00273DCD" w:rsidP="00105428">
      <w:pPr>
        <w:ind w:left="2160" w:right="282"/>
        <w:jc w:val="both"/>
        <w:rPr>
          <w:del w:id="1644" w:author="273776" w:date="2011-05-09T15:55:00Z"/>
          <w:rFonts w:ascii="Arial" w:hAnsi="Arial" w:cs="Arial"/>
          <w:sz w:val="22"/>
          <w:szCs w:val="22"/>
          <w:lang w:val="pt-BR"/>
        </w:rPr>
      </w:pPr>
      <w:del w:id="1645" w:author="273776" w:date="2011-05-09T15:55:00Z">
        <w:r w:rsidRPr="00667415" w:rsidDel="00080615">
          <w:rPr>
            <w:rFonts w:ascii="Arial" w:hAnsi="Arial" w:cs="Arial"/>
            <w:sz w:val="22"/>
            <w:szCs w:val="22"/>
            <w:lang w:val="pt-BR"/>
          </w:rPr>
          <w:delText>Serão criados novos códigos de serviço referentes aos descontos e assinaturas referentes aos novos produtos.</w:delText>
        </w:r>
      </w:del>
    </w:p>
    <w:p w:rsidR="00273DCD" w:rsidRPr="00667415" w:rsidDel="00080615" w:rsidRDefault="00273DCD" w:rsidP="00105428">
      <w:pPr>
        <w:ind w:left="2160" w:right="282"/>
        <w:jc w:val="both"/>
        <w:rPr>
          <w:del w:id="1646" w:author="273776" w:date="2011-05-09T15:55:00Z"/>
          <w:rFonts w:ascii="Arial" w:hAnsi="Arial" w:cs="Arial"/>
          <w:sz w:val="22"/>
          <w:szCs w:val="22"/>
          <w:lang w:val="pt-BR"/>
        </w:rPr>
      </w:pPr>
    </w:p>
    <w:p w:rsidR="00273DCD" w:rsidRPr="00667415" w:rsidDel="00080615" w:rsidRDefault="00273DCD" w:rsidP="00105428">
      <w:pPr>
        <w:ind w:left="2160" w:right="282"/>
        <w:jc w:val="both"/>
        <w:rPr>
          <w:del w:id="1647" w:author="273776" w:date="2011-05-09T15:55:00Z"/>
          <w:rFonts w:ascii="Arial" w:hAnsi="Arial" w:cs="Arial"/>
          <w:sz w:val="22"/>
          <w:szCs w:val="22"/>
          <w:lang w:val="pt-BR"/>
        </w:rPr>
      </w:pPr>
      <w:del w:id="1648" w:author="273776" w:date="2011-05-09T15:55:00Z">
        <w:r w:rsidRPr="00667415" w:rsidDel="00080615">
          <w:rPr>
            <w:rFonts w:ascii="Arial" w:hAnsi="Arial" w:cs="Arial"/>
            <w:sz w:val="22"/>
            <w:szCs w:val="22"/>
            <w:lang w:val="pt-BR"/>
          </w:rPr>
          <w:delText>Segue abaixo os códigos SRV dos novos serviços:</w:delText>
        </w:r>
      </w:del>
    </w:p>
    <w:p w:rsidR="00273DCD" w:rsidRPr="00667415" w:rsidDel="00080615" w:rsidRDefault="00273DCD" w:rsidP="00105428">
      <w:pPr>
        <w:pStyle w:val="PargrafodaLista"/>
        <w:numPr>
          <w:ilvl w:val="0"/>
          <w:numId w:val="28"/>
        </w:numPr>
        <w:ind w:left="2410" w:right="282" w:hanging="283"/>
        <w:jc w:val="both"/>
        <w:rPr>
          <w:del w:id="1649" w:author="273776" w:date="2011-05-09T15:55:00Z"/>
          <w:rFonts w:ascii="Arial" w:hAnsi="Arial" w:cs="Arial"/>
        </w:rPr>
      </w:pPr>
      <w:del w:id="1650" w:author="273776" w:date="2011-05-09T15:55:00Z">
        <w:r w:rsidRPr="00667415" w:rsidDel="00080615">
          <w:rPr>
            <w:rFonts w:ascii="Arial" w:hAnsi="Arial" w:cs="Arial"/>
          </w:rPr>
          <w:delText xml:space="preserve">Blackberry BIS Absoluto </w:delText>
        </w:r>
        <w:r w:rsidRPr="00667415" w:rsidDel="00080615">
          <w:rPr>
            <w:rFonts w:ascii="Arial" w:hAnsi="Arial" w:cs="Arial"/>
          </w:rPr>
          <w:sym w:font="Wingdings" w:char="F0E0"/>
        </w:r>
        <w:r w:rsidRPr="00667415" w:rsidDel="00080615">
          <w:rPr>
            <w:rFonts w:ascii="Arial" w:hAnsi="Arial" w:cs="Arial"/>
          </w:rPr>
          <w:delText xml:space="preserve"> SRV-00002-130 (é o mesmo do BIS ILIMITADO)</w:delText>
        </w:r>
      </w:del>
    </w:p>
    <w:p w:rsidR="00273DCD" w:rsidRPr="00667415" w:rsidDel="00080615" w:rsidRDefault="00273DCD" w:rsidP="00105428">
      <w:pPr>
        <w:pStyle w:val="PargrafodaLista"/>
        <w:numPr>
          <w:ilvl w:val="0"/>
          <w:numId w:val="28"/>
        </w:numPr>
        <w:ind w:left="2410" w:right="282" w:hanging="283"/>
        <w:jc w:val="both"/>
        <w:rPr>
          <w:del w:id="1651" w:author="273776" w:date="2011-05-09T15:55:00Z"/>
          <w:rFonts w:ascii="Arial" w:hAnsi="Arial" w:cs="Arial"/>
        </w:rPr>
      </w:pPr>
      <w:del w:id="1652" w:author="273776" w:date="2011-05-09T15:55:00Z">
        <w:r w:rsidRPr="00667415" w:rsidDel="00080615">
          <w:rPr>
            <w:rFonts w:ascii="Arial" w:hAnsi="Arial" w:cs="Arial"/>
          </w:rPr>
          <w:delText xml:space="preserve">Blackberry BIS Completo </w:delText>
        </w:r>
        <w:r w:rsidRPr="00667415" w:rsidDel="00080615">
          <w:rPr>
            <w:rFonts w:ascii="Arial" w:hAnsi="Arial" w:cs="Arial"/>
          </w:rPr>
          <w:sym w:font="Wingdings" w:char="F0E0"/>
        </w:r>
        <w:r w:rsidRPr="00667415" w:rsidDel="00080615">
          <w:rPr>
            <w:rFonts w:ascii="Arial" w:hAnsi="Arial" w:cs="Arial"/>
          </w:rPr>
          <w:delText xml:space="preserve"> SRV-00002-400</w:delText>
        </w:r>
      </w:del>
    </w:p>
    <w:p w:rsidR="00273DCD" w:rsidRPr="00667415" w:rsidDel="00080615" w:rsidRDefault="00273DCD" w:rsidP="00105428">
      <w:pPr>
        <w:pStyle w:val="PargrafodaLista"/>
        <w:numPr>
          <w:ilvl w:val="0"/>
          <w:numId w:val="28"/>
        </w:numPr>
        <w:ind w:left="2410" w:right="282" w:hanging="283"/>
        <w:jc w:val="both"/>
        <w:rPr>
          <w:del w:id="1653" w:author="273776" w:date="2011-05-09T15:55:00Z"/>
          <w:rFonts w:ascii="Arial" w:hAnsi="Arial" w:cs="Arial"/>
        </w:rPr>
      </w:pPr>
      <w:del w:id="1654" w:author="273776" w:date="2011-05-09T15:55:00Z">
        <w:r w:rsidRPr="00667415" w:rsidDel="00080615">
          <w:rPr>
            <w:rFonts w:ascii="Arial" w:hAnsi="Arial" w:cs="Arial"/>
          </w:rPr>
          <w:delText xml:space="preserve">Blackberry BIS Social + E-mail </w:delText>
        </w:r>
        <w:r w:rsidRPr="00667415" w:rsidDel="00080615">
          <w:rPr>
            <w:rFonts w:ascii="Arial" w:hAnsi="Arial" w:cs="Arial"/>
          </w:rPr>
          <w:sym w:font="Wingdings" w:char="F0E0"/>
        </w:r>
        <w:r w:rsidRPr="00667415" w:rsidDel="00080615">
          <w:rPr>
            <w:rFonts w:ascii="Arial" w:hAnsi="Arial" w:cs="Arial"/>
          </w:rPr>
          <w:delText xml:space="preserve"> SRV-00002-410</w:delText>
        </w:r>
      </w:del>
    </w:p>
    <w:p w:rsidR="00273DCD" w:rsidRPr="00667415" w:rsidDel="00080615" w:rsidRDefault="00273DCD" w:rsidP="00105428">
      <w:pPr>
        <w:pStyle w:val="PargrafodaLista"/>
        <w:numPr>
          <w:ilvl w:val="0"/>
          <w:numId w:val="28"/>
        </w:numPr>
        <w:ind w:left="2410" w:right="282" w:hanging="283"/>
        <w:jc w:val="both"/>
        <w:rPr>
          <w:del w:id="1655" w:author="273776" w:date="2011-05-09T15:55:00Z"/>
          <w:rFonts w:ascii="Arial" w:hAnsi="Arial" w:cs="Arial"/>
        </w:rPr>
      </w:pPr>
      <w:del w:id="1656" w:author="273776" w:date="2011-05-09T15:55:00Z">
        <w:r w:rsidRPr="00667415" w:rsidDel="00080615">
          <w:rPr>
            <w:rFonts w:ascii="Arial" w:hAnsi="Arial" w:cs="Arial"/>
          </w:rPr>
          <w:delText xml:space="preserve">BlackBerry Enterprise Plus / Internet Browsing Service </w:delText>
        </w:r>
        <w:r w:rsidRPr="00667415" w:rsidDel="00080615">
          <w:rPr>
            <w:rFonts w:ascii="Arial" w:hAnsi="Arial" w:cs="Arial"/>
          </w:rPr>
          <w:sym w:font="Wingdings" w:char="F0E0"/>
        </w:r>
        <w:r w:rsidRPr="00667415" w:rsidDel="00080615">
          <w:rPr>
            <w:rFonts w:ascii="Arial" w:hAnsi="Arial" w:cs="Arial"/>
          </w:rPr>
          <w:delText>SRV-00002-110</w:delText>
        </w:r>
      </w:del>
    </w:p>
    <w:p w:rsidR="00273DCD" w:rsidRPr="00667415" w:rsidDel="00080615" w:rsidRDefault="00273DCD" w:rsidP="00105428">
      <w:pPr>
        <w:ind w:left="2160" w:right="282"/>
        <w:jc w:val="both"/>
        <w:rPr>
          <w:del w:id="1657" w:author="273776" w:date="2011-05-09T15:55:00Z"/>
          <w:rFonts w:ascii="Arial" w:hAnsi="Arial" w:cs="Arial"/>
          <w:sz w:val="22"/>
          <w:szCs w:val="22"/>
          <w:lang w:val="pt-BR"/>
        </w:rPr>
      </w:pPr>
    </w:p>
    <w:p w:rsidR="00273DCD" w:rsidRPr="00667415" w:rsidDel="00080615" w:rsidRDefault="00273DCD" w:rsidP="00105428">
      <w:pPr>
        <w:ind w:left="2160" w:right="282"/>
        <w:jc w:val="both"/>
        <w:rPr>
          <w:del w:id="1658" w:author="273776" w:date="2011-05-09T15:55:00Z"/>
          <w:rFonts w:ascii="Arial" w:hAnsi="Arial" w:cs="Arial"/>
          <w:sz w:val="22"/>
          <w:szCs w:val="22"/>
          <w:lang w:val="pt-BR"/>
        </w:rPr>
      </w:pPr>
      <w:del w:id="1659" w:author="273776" w:date="2011-05-09T15:55:00Z">
        <w:r w:rsidRPr="00667415" w:rsidDel="00080615">
          <w:rPr>
            <w:rFonts w:ascii="Arial" w:hAnsi="Arial" w:cs="Arial"/>
            <w:sz w:val="22"/>
            <w:szCs w:val="22"/>
            <w:lang w:val="pt-BR"/>
          </w:rPr>
          <w:delText>As demais regras do produto deverão ser mantidas.</w:delText>
        </w:r>
      </w:del>
    </w:p>
    <w:p w:rsidR="00273DCD" w:rsidRPr="00667415" w:rsidDel="00080615" w:rsidRDefault="00273DCD" w:rsidP="00105428">
      <w:pPr>
        <w:ind w:left="2160" w:right="282"/>
        <w:jc w:val="both"/>
        <w:rPr>
          <w:del w:id="1660" w:author="273776" w:date="2011-05-09T15:55:00Z"/>
          <w:rFonts w:ascii="Arial" w:hAnsi="Arial" w:cs="Arial"/>
          <w:sz w:val="22"/>
          <w:szCs w:val="22"/>
          <w:lang w:val="pt-BR"/>
        </w:rPr>
      </w:pPr>
    </w:p>
    <w:p w:rsidR="00273DCD" w:rsidRPr="00667415" w:rsidDel="00080615" w:rsidRDefault="00273DCD" w:rsidP="00105428">
      <w:pPr>
        <w:ind w:left="2160" w:right="282"/>
        <w:jc w:val="both"/>
        <w:rPr>
          <w:del w:id="1661" w:author="273776" w:date="2011-05-09T15:55:00Z"/>
          <w:rFonts w:ascii="Arial" w:hAnsi="Arial" w:cs="Arial"/>
          <w:sz w:val="22"/>
          <w:szCs w:val="22"/>
          <w:lang w:val="pt-BR"/>
        </w:rPr>
      </w:pPr>
    </w:p>
    <w:p w:rsidR="00273DCD" w:rsidRPr="00667415" w:rsidDel="00080615" w:rsidRDefault="00273DCD" w:rsidP="00105428">
      <w:pPr>
        <w:ind w:left="2160" w:right="282"/>
        <w:jc w:val="both"/>
        <w:rPr>
          <w:del w:id="1662" w:author="273776" w:date="2011-05-09T15:55:00Z"/>
          <w:rFonts w:ascii="Arial" w:hAnsi="Arial" w:cs="Arial"/>
          <w:b/>
          <w:sz w:val="24"/>
          <w:lang w:val="pt-BR"/>
        </w:rPr>
      </w:pPr>
      <w:del w:id="1663" w:author="273776" w:date="2011-05-09T15:55:00Z">
        <w:r w:rsidRPr="00667415" w:rsidDel="00080615">
          <w:rPr>
            <w:rFonts w:ascii="Arial" w:hAnsi="Arial" w:cs="Arial"/>
            <w:b/>
            <w:sz w:val="24"/>
            <w:lang w:val="pt-BR"/>
          </w:rPr>
          <w:delText>Cancelamento (Pacote de Dados / Serviço Blackberry):</w:delText>
        </w:r>
      </w:del>
    </w:p>
    <w:p w:rsidR="00273DCD" w:rsidRPr="00667415" w:rsidDel="00080615" w:rsidRDefault="00273DCD" w:rsidP="00105428">
      <w:pPr>
        <w:ind w:left="2160" w:right="282"/>
        <w:jc w:val="both"/>
        <w:rPr>
          <w:del w:id="1664" w:author="273776" w:date="2011-05-09T15:55:00Z"/>
          <w:rFonts w:ascii="Arial" w:hAnsi="Arial" w:cs="Arial"/>
          <w:b/>
          <w:sz w:val="22"/>
          <w:szCs w:val="22"/>
          <w:lang w:val="pt-BR"/>
        </w:rPr>
      </w:pPr>
    </w:p>
    <w:p w:rsidR="00273DCD" w:rsidRPr="00667415" w:rsidDel="00080615" w:rsidRDefault="00273DCD" w:rsidP="00105428">
      <w:pPr>
        <w:pStyle w:val="PargrafodaLista"/>
        <w:numPr>
          <w:ilvl w:val="0"/>
          <w:numId w:val="32"/>
        </w:numPr>
        <w:ind w:right="282"/>
        <w:jc w:val="both"/>
        <w:rPr>
          <w:del w:id="1665" w:author="273776" w:date="2011-05-09T15:55:00Z"/>
          <w:rFonts w:ascii="Arial" w:hAnsi="Arial" w:cs="Arial"/>
        </w:rPr>
      </w:pPr>
      <w:del w:id="1666" w:author="273776" w:date="2011-05-09T15:55:00Z">
        <w:r w:rsidRPr="00667415" w:rsidDel="00080615">
          <w:rPr>
            <w:rFonts w:ascii="Arial" w:hAnsi="Arial" w:cs="Arial"/>
          </w:rPr>
          <w:delText>No cancelamento do pacote de dados o usuário perderá a franquia de dados contratada, permanecendo com o serviço Blackberry contratado, mais a franquia de 200 Mbytes que faz parte do produto.</w:delText>
        </w:r>
      </w:del>
    </w:p>
    <w:p w:rsidR="00273DCD" w:rsidRPr="00667415" w:rsidDel="00080615" w:rsidRDefault="00273DCD" w:rsidP="00105428">
      <w:pPr>
        <w:pStyle w:val="PargrafodaLista"/>
        <w:numPr>
          <w:ilvl w:val="0"/>
          <w:numId w:val="32"/>
        </w:numPr>
        <w:ind w:right="282"/>
        <w:jc w:val="both"/>
        <w:rPr>
          <w:del w:id="1667" w:author="273776" w:date="2011-05-09T15:55:00Z"/>
          <w:rFonts w:ascii="Arial" w:hAnsi="Arial" w:cs="Arial"/>
        </w:rPr>
      </w:pPr>
      <w:del w:id="1668" w:author="273776" w:date="2011-05-09T15:55:00Z">
        <w:r w:rsidRPr="00667415" w:rsidDel="00080615">
          <w:rPr>
            <w:rFonts w:ascii="Arial" w:hAnsi="Arial" w:cs="Arial"/>
          </w:rPr>
          <w:delText>No cancelamento do Serviço Blackberry o usuário permanecerá com o pacote de dados contratado, perdendo o serviço Blackberry contratado, mais o pacote padrão de 200 Mbytes deste serviço.</w:delText>
        </w:r>
      </w:del>
    </w:p>
    <w:p w:rsidR="00273DCD" w:rsidRPr="00667415" w:rsidDel="00080615" w:rsidRDefault="00273DCD" w:rsidP="00105428">
      <w:pPr>
        <w:ind w:left="2160" w:right="282"/>
        <w:jc w:val="both"/>
        <w:rPr>
          <w:del w:id="1669" w:author="273776" w:date="2011-05-09T15:55:00Z"/>
          <w:rFonts w:ascii="Arial" w:hAnsi="Arial" w:cs="Arial"/>
          <w:sz w:val="22"/>
          <w:szCs w:val="22"/>
          <w:lang w:val="pt-BR"/>
        </w:rPr>
      </w:pPr>
    </w:p>
    <w:p w:rsidR="00273DCD" w:rsidRPr="00667415" w:rsidDel="00080615" w:rsidRDefault="00273DCD" w:rsidP="00105428">
      <w:pPr>
        <w:ind w:left="2160" w:right="282"/>
        <w:jc w:val="both"/>
        <w:rPr>
          <w:del w:id="1670" w:author="273776" w:date="2011-05-09T15:55:00Z"/>
          <w:rFonts w:ascii="Arial" w:hAnsi="Arial" w:cs="Arial"/>
          <w:sz w:val="22"/>
          <w:szCs w:val="22"/>
          <w:lang w:val="pt-BR"/>
        </w:rPr>
      </w:pPr>
      <w:del w:id="1671" w:author="273776" w:date="2011-05-09T15:55:00Z">
        <w:r w:rsidRPr="00667415" w:rsidDel="00080615">
          <w:rPr>
            <w:rFonts w:ascii="Arial" w:hAnsi="Arial" w:cs="Arial"/>
            <w:sz w:val="22"/>
            <w:szCs w:val="22"/>
            <w:lang w:val="pt-BR"/>
          </w:rPr>
          <w:delText>Os pacotes de dados abaixo de 200 Mbytes serão incompatíveis com qualquer um dos serviços blackberry BIS (Absoluto, Completo, Social+Email).</w:delText>
        </w:r>
      </w:del>
    </w:p>
    <w:p w:rsidR="00273DCD" w:rsidRPr="00667415" w:rsidDel="00080615" w:rsidRDefault="00273DCD" w:rsidP="00105428">
      <w:pPr>
        <w:ind w:left="2160" w:right="282"/>
        <w:jc w:val="both"/>
        <w:rPr>
          <w:del w:id="1672" w:author="273776" w:date="2011-05-09T15:55:00Z"/>
          <w:rFonts w:ascii="Arial" w:hAnsi="Arial" w:cs="Arial"/>
          <w:sz w:val="22"/>
          <w:szCs w:val="22"/>
          <w:lang w:val="pt-BR"/>
        </w:rPr>
      </w:pPr>
    </w:p>
    <w:p w:rsidR="00273DCD" w:rsidRPr="00667415" w:rsidDel="00080615" w:rsidRDefault="00273DCD" w:rsidP="00105428">
      <w:pPr>
        <w:ind w:left="2160" w:right="282"/>
        <w:jc w:val="both"/>
        <w:rPr>
          <w:del w:id="1673" w:author="273776" w:date="2011-05-09T15:55:00Z"/>
          <w:rFonts w:ascii="Arial" w:hAnsi="Arial" w:cs="Arial"/>
          <w:sz w:val="22"/>
          <w:szCs w:val="22"/>
          <w:lang w:val="pt-BR"/>
        </w:rPr>
      </w:pPr>
      <w:del w:id="1674" w:author="273776" w:date="2011-05-09T15:55:00Z">
        <w:r w:rsidRPr="00667415" w:rsidDel="00080615">
          <w:rPr>
            <w:rFonts w:ascii="Arial" w:hAnsi="Arial" w:cs="Arial"/>
            <w:sz w:val="22"/>
            <w:szCs w:val="22"/>
            <w:lang w:val="pt-BR"/>
          </w:rPr>
          <w:delText>A tarifa do Kbyte excedente será sempre a definida para o pacote padrão de 200 MBytes para a aquisição do serviço Blackberry (R$ 0,10 o Megabyte).</w:delText>
        </w:r>
      </w:del>
    </w:p>
    <w:p w:rsidR="00273DCD" w:rsidRPr="00667415" w:rsidDel="00080615" w:rsidRDefault="00273DCD" w:rsidP="00105428">
      <w:pPr>
        <w:ind w:left="2160" w:right="282"/>
        <w:jc w:val="both"/>
        <w:rPr>
          <w:del w:id="1675" w:author="273776" w:date="2011-05-09T15:55:00Z"/>
          <w:rFonts w:ascii="Arial" w:hAnsi="Arial" w:cs="Arial"/>
          <w:sz w:val="22"/>
          <w:szCs w:val="22"/>
          <w:lang w:val="pt-BR"/>
        </w:rPr>
      </w:pPr>
    </w:p>
    <w:p w:rsidR="00273DCD" w:rsidRPr="00667415" w:rsidDel="00080615" w:rsidRDefault="00273DCD" w:rsidP="00105428">
      <w:pPr>
        <w:ind w:left="2160" w:right="282"/>
        <w:jc w:val="both"/>
        <w:rPr>
          <w:del w:id="1676" w:author="273776" w:date="2011-05-09T15:55:00Z"/>
          <w:rFonts w:ascii="Arial" w:hAnsi="Arial" w:cs="Arial"/>
          <w:sz w:val="22"/>
          <w:szCs w:val="22"/>
          <w:lang w:val="pt-BR"/>
        </w:rPr>
      </w:pPr>
      <w:del w:id="1677" w:author="273776" w:date="2011-05-09T15:55:00Z">
        <w:r w:rsidRPr="00667415" w:rsidDel="00080615">
          <w:rPr>
            <w:rFonts w:ascii="Arial" w:hAnsi="Arial" w:cs="Arial"/>
            <w:sz w:val="22"/>
            <w:szCs w:val="22"/>
            <w:lang w:val="pt-BR"/>
          </w:rPr>
          <w:delText>Caso o cliente contrate o pacote de dados 3G, prevalecerá o valor da tarifa excedente associada ao pacote de dados 3G para as duas franquias disponíveis. Hoje esta tarifa excedente também é de R$ 0,10 o Mbyte para todos os pacotes de dados, mas deve ser possível diferenciar esta tarifa no futuro, de modo que seja aplicada a tarifa excedente de acordo com a regra de uso das franquias contratadas.</w:delText>
        </w:r>
      </w:del>
    </w:p>
    <w:p w:rsidR="00273DCD" w:rsidRPr="00667415" w:rsidDel="00080615" w:rsidRDefault="00273DCD" w:rsidP="00105428">
      <w:pPr>
        <w:ind w:left="2160" w:right="282"/>
        <w:jc w:val="both"/>
        <w:rPr>
          <w:del w:id="1678" w:author="273776" w:date="2011-05-09T15:55:00Z"/>
          <w:rFonts w:ascii="Arial" w:hAnsi="Arial" w:cs="Arial"/>
          <w:sz w:val="22"/>
          <w:szCs w:val="22"/>
          <w:lang w:val="pt-BR"/>
        </w:rPr>
      </w:pPr>
    </w:p>
    <w:p w:rsidR="00273DCD" w:rsidRPr="00667415" w:rsidDel="00080615" w:rsidRDefault="00273DCD" w:rsidP="00105428">
      <w:pPr>
        <w:ind w:left="2160" w:right="282"/>
        <w:jc w:val="both"/>
        <w:rPr>
          <w:del w:id="1679" w:author="273776" w:date="2011-05-09T15:55:00Z"/>
          <w:rFonts w:ascii="Arial" w:hAnsi="Arial" w:cs="Arial"/>
          <w:sz w:val="22"/>
          <w:szCs w:val="22"/>
          <w:lang w:val="pt-BR"/>
        </w:rPr>
      </w:pPr>
      <w:del w:id="1680" w:author="273776" w:date="2011-05-09T15:55:00Z">
        <w:r w:rsidRPr="00667415" w:rsidDel="00080615">
          <w:rPr>
            <w:rFonts w:ascii="Arial" w:hAnsi="Arial" w:cs="Arial"/>
            <w:sz w:val="22"/>
            <w:szCs w:val="22"/>
            <w:lang w:val="pt-BR"/>
          </w:rPr>
          <w:delText>Deve ser possível estabelecer um valor de tarifa por Kbyte excedente para cada pacote de dados elegível ao serviço Blackberry (Inclusive o pacote padrão de 200Mbytes), de forma que quando a franquia padrão de 200Mbytes for consumida e o usuário possuir pacote de dados contratado, deverá ser aplicado o valor de Kbyte excedente (caso o cliente utilize a totalidade da franquia do pacote de dados contratada) de acordo com a tarifa excedente estabelecida para o pacote.</w:delText>
        </w:r>
      </w:del>
    </w:p>
    <w:p w:rsidR="00273DCD" w:rsidRPr="00667415" w:rsidDel="00080615" w:rsidRDefault="00273DCD" w:rsidP="00105428">
      <w:pPr>
        <w:ind w:left="2160" w:right="282"/>
        <w:jc w:val="both"/>
        <w:rPr>
          <w:del w:id="1681" w:author="273776" w:date="2011-05-09T15:55:00Z"/>
          <w:rFonts w:ascii="Arial" w:hAnsi="Arial" w:cs="Arial"/>
          <w:sz w:val="22"/>
          <w:szCs w:val="22"/>
          <w:lang w:val="pt-BR"/>
        </w:rPr>
      </w:pPr>
    </w:p>
    <w:p w:rsidR="00273DCD" w:rsidRPr="00667415" w:rsidDel="00080615" w:rsidRDefault="00273DCD" w:rsidP="00105428">
      <w:pPr>
        <w:ind w:left="2160" w:right="282"/>
        <w:jc w:val="both"/>
        <w:rPr>
          <w:del w:id="1682" w:author="273776" w:date="2011-05-09T15:55:00Z"/>
          <w:rFonts w:ascii="Arial" w:hAnsi="Arial" w:cs="Arial"/>
          <w:sz w:val="22"/>
          <w:szCs w:val="22"/>
          <w:lang w:val="pt-BR"/>
        </w:rPr>
      </w:pPr>
    </w:p>
    <w:p w:rsidR="00273DCD" w:rsidRPr="00667415" w:rsidDel="00080615" w:rsidRDefault="00273DCD" w:rsidP="00105428">
      <w:pPr>
        <w:ind w:left="2160" w:right="282"/>
        <w:jc w:val="both"/>
        <w:rPr>
          <w:del w:id="1683" w:author="273776" w:date="2011-05-09T15:55:00Z"/>
          <w:rFonts w:ascii="Arial" w:hAnsi="Arial" w:cs="Arial"/>
          <w:b/>
          <w:sz w:val="24"/>
          <w:lang w:val="pt-BR"/>
        </w:rPr>
      </w:pPr>
      <w:del w:id="1684" w:author="273776" w:date="2011-05-09T15:55:00Z">
        <w:r w:rsidRPr="00667415" w:rsidDel="00080615">
          <w:rPr>
            <w:rFonts w:ascii="Arial" w:hAnsi="Arial" w:cs="Arial"/>
            <w:b/>
            <w:sz w:val="24"/>
            <w:lang w:val="pt-BR"/>
          </w:rPr>
          <w:delText>Convivência BIS/BES com pacotes de dados</w:delText>
        </w:r>
      </w:del>
    </w:p>
    <w:p w:rsidR="00273DCD" w:rsidRPr="00667415" w:rsidDel="00080615" w:rsidRDefault="00273DCD" w:rsidP="00105428">
      <w:pPr>
        <w:ind w:left="2160" w:right="282"/>
        <w:jc w:val="both"/>
        <w:rPr>
          <w:del w:id="1685" w:author="273776" w:date="2011-05-09T15:55:00Z"/>
          <w:rFonts w:ascii="Arial" w:hAnsi="Arial" w:cs="Arial"/>
          <w:sz w:val="22"/>
          <w:szCs w:val="22"/>
          <w:lang w:val="pt-BR"/>
        </w:rPr>
      </w:pPr>
    </w:p>
    <w:p w:rsidR="00273DCD" w:rsidRPr="00667415" w:rsidDel="00080615" w:rsidRDefault="00273DCD" w:rsidP="00105428">
      <w:pPr>
        <w:ind w:left="2160" w:right="282"/>
        <w:jc w:val="both"/>
        <w:rPr>
          <w:del w:id="1686" w:author="273776" w:date="2011-05-09T15:55:00Z"/>
          <w:rFonts w:ascii="Arial" w:hAnsi="Arial" w:cs="Arial"/>
          <w:sz w:val="22"/>
          <w:szCs w:val="22"/>
          <w:lang w:val="pt-BR"/>
        </w:rPr>
      </w:pPr>
      <w:del w:id="1687" w:author="273776" w:date="2011-05-09T15:55:00Z">
        <w:r w:rsidRPr="00667415" w:rsidDel="00080615">
          <w:rPr>
            <w:rFonts w:ascii="Arial" w:hAnsi="Arial" w:cs="Arial"/>
            <w:sz w:val="22"/>
            <w:szCs w:val="22"/>
            <w:lang w:val="pt-BR"/>
          </w:rPr>
          <w:delText>Atualmente os serviços blackberry já possuem a APN 3G. O novo Portfólio Blackberry deverá coexistir com qualquer um dos Pacotes de Dados 3G disponíveis pela Oi, independentemente um do outro, logo, deverá ser permitido o envio de OS com blackberry com a possibilidade de habilitar, ou não, o pacote de dados 3G.</w:delText>
        </w:r>
      </w:del>
    </w:p>
    <w:p w:rsidR="00273DCD" w:rsidRPr="00667415" w:rsidDel="00080615" w:rsidRDefault="00273DCD" w:rsidP="00105428">
      <w:pPr>
        <w:ind w:left="2160" w:right="282"/>
        <w:jc w:val="both"/>
        <w:rPr>
          <w:del w:id="1688" w:author="273776" w:date="2011-05-09T15:55:00Z"/>
          <w:rFonts w:ascii="Arial" w:hAnsi="Arial" w:cs="Arial"/>
          <w:sz w:val="22"/>
          <w:szCs w:val="22"/>
          <w:lang w:val="pt-BR"/>
        </w:rPr>
      </w:pPr>
    </w:p>
    <w:p w:rsidR="00273DCD" w:rsidRPr="00667415" w:rsidDel="00080615" w:rsidRDefault="00273DCD" w:rsidP="00105428">
      <w:pPr>
        <w:ind w:left="2160" w:right="282"/>
        <w:jc w:val="both"/>
        <w:rPr>
          <w:del w:id="1689" w:author="273776" w:date="2011-05-09T15:55:00Z"/>
          <w:rFonts w:ascii="Arial" w:hAnsi="Arial" w:cs="Arial"/>
          <w:sz w:val="22"/>
          <w:szCs w:val="22"/>
          <w:lang w:val="pt-BR"/>
        </w:rPr>
      </w:pPr>
      <w:del w:id="1690" w:author="273776" w:date="2011-05-09T15:55:00Z">
        <w:r w:rsidRPr="00667415" w:rsidDel="00080615">
          <w:rPr>
            <w:rFonts w:ascii="Arial" w:hAnsi="Arial" w:cs="Arial"/>
            <w:sz w:val="22"/>
            <w:szCs w:val="22"/>
            <w:lang w:val="pt-BR"/>
          </w:rPr>
          <w:delText>Ao permitir a convivência dos elementos (BIS/BES) com pacotes de dados deverá ser habilitado o uso dos pacotes de dados nas OS´s, de forma que o pacote de dados de 200 Mb (Ativado automaticamente com a ativação do serviço Blackberry) conviva juntamente com o Pacote de Dados que possa vir a ser contratado pelo cliente.</w:delText>
        </w:r>
      </w:del>
    </w:p>
    <w:p w:rsidR="00273DCD" w:rsidRPr="00667415" w:rsidDel="00080615" w:rsidRDefault="00273DCD" w:rsidP="00105428">
      <w:pPr>
        <w:ind w:left="2160" w:right="282"/>
        <w:jc w:val="both"/>
        <w:rPr>
          <w:del w:id="1691" w:author="273776" w:date="2011-05-09T15:55:00Z"/>
          <w:rFonts w:ascii="Arial" w:hAnsi="Arial" w:cs="Arial"/>
          <w:sz w:val="22"/>
          <w:szCs w:val="22"/>
          <w:lang w:val="pt-BR"/>
        </w:rPr>
      </w:pPr>
    </w:p>
    <w:p w:rsidR="00273DCD" w:rsidRPr="00667415" w:rsidDel="00080615" w:rsidRDefault="00273DCD" w:rsidP="00105428">
      <w:pPr>
        <w:ind w:left="2160" w:right="282"/>
        <w:jc w:val="both"/>
        <w:rPr>
          <w:del w:id="1692" w:author="273776" w:date="2011-05-09T15:55:00Z"/>
          <w:rFonts w:ascii="Arial" w:hAnsi="Arial" w:cs="Arial"/>
          <w:sz w:val="22"/>
          <w:szCs w:val="22"/>
          <w:lang w:val="pt-BR"/>
        </w:rPr>
      </w:pPr>
      <w:del w:id="1693" w:author="273776" w:date="2011-05-09T15:55:00Z">
        <w:r w:rsidRPr="00667415" w:rsidDel="00080615">
          <w:rPr>
            <w:rFonts w:ascii="Arial" w:hAnsi="Arial" w:cs="Arial"/>
            <w:sz w:val="22"/>
            <w:szCs w:val="22"/>
            <w:lang w:val="pt-BR"/>
          </w:rPr>
          <w:delText>O novo portfólio Blackberry deverá permitir que o cliente possa adquirir pacote de dados com qualquer franquia de dados 3G do portfólio atual, considerando as franquias já existentes e futuras franquias que possam estar disponibilizadas dos pacotes de dados 3G e do Velox 3G. Atualmente existem as seguintes franquias de dados disponíveis, assim como as novas franquias, que deverão ser disponibilizadas pelo STI 51793 - Novo Portfólio de Dados 3G:</w:delText>
        </w:r>
      </w:del>
    </w:p>
    <w:p w:rsidR="00273DCD" w:rsidRPr="00667415" w:rsidDel="00080615" w:rsidRDefault="00273DCD" w:rsidP="00105428">
      <w:pPr>
        <w:ind w:left="2160" w:right="282"/>
        <w:jc w:val="both"/>
        <w:rPr>
          <w:del w:id="1694" w:author="273776" w:date="2011-05-09T15:55:00Z"/>
          <w:rFonts w:ascii="Arial" w:hAnsi="Arial" w:cs="Arial"/>
          <w:sz w:val="22"/>
          <w:szCs w:val="22"/>
          <w:lang w:val="pt-BR"/>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tblGrid>
      <w:tr w:rsidR="00273DCD" w:rsidRPr="00667415" w:rsidDel="00080615" w:rsidTr="00952F1D">
        <w:trPr>
          <w:del w:id="1695" w:author="273776" w:date="2011-05-09T15:55:00Z"/>
        </w:trPr>
        <w:tc>
          <w:tcPr>
            <w:tcW w:w="1662" w:type="dxa"/>
          </w:tcPr>
          <w:p w:rsidR="00273DCD" w:rsidRPr="00952F1D" w:rsidDel="00080615" w:rsidRDefault="00273DCD" w:rsidP="00952F1D">
            <w:pPr>
              <w:pStyle w:val="Cabealho"/>
              <w:ind w:left="0" w:right="282"/>
              <w:rPr>
                <w:del w:id="1696" w:author="273776" w:date="2011-05-09T15:55:00Z"/>
                <w:b/>
                <w:szCs w:val="22"/>
              </w:rPr>
            </w:pPr>
            <w:del w:id="1697" w:author="273776" w:date="2011-05-09T15:55:00Z">
              <w:r w:rsidRPr="00952F1D" w:rsidDel="00080615">
                <w:rPr>
                  <w:b/>
                  <w:szCs w:val="22"/>
                </w:rPr>
                <w:delText>Franquias 3G</w:delText>
              </w:r>
            </w:del>
          </w:p>
        </w:tc>
      </w:tr>
      <w:tr w:rsidR="00273DCD" w:rsidRPr="00667415" w:rsidDel="00080615" w:rsidTr="00952F1D">
        <w:trPr>
          <w:del w:id="1698" w:author="273776" w:date="2011-05-09T15:55:00Z"/>
        </w:trPr>
        <w:tc>
          <w:tcPr>
            <w:tcW w:w="1662" w:type="dxa"/>
          </w:tcPr>
          <w:p w:rsidR="00273DCD" w:rsidRPr="00952F1D" w:rsidDel="00080615" w:rsidRDefault="00273DCD" w:rsidP="00952F1D">
            <w:pPr>
              <w:pStyle w:val="Cabealho"/>
              <w:ind w:left="0" w:right="282"/>
              <w:rPr>
                <w:del w:id="1699" w:author="273776" w:date="2011-05-09T15:55:00Z"/>
                <w:szCs w:val="22"/>
              </w:rPr>
            </w:pPr>
            <w:del w:id="1700" w:author="273776" w:date="2011-05-09T15:55:00Z">
              <w:r w:rsidRPr="00952F1D" w:rsidDel="00080615">
                <w:rPr>
                  <w:szCs w:val="22"/>
                </w:rPr>
                <w:delText>200MB</w:delText>
              </w:r>
            </w:del>
          </w:p>
        </w:tc>
      </w:tr>
      <w:tr w:rsidR="00273DCD" w:rsidRPr="00667415" w:rsidDel="00080615" w:rsidTr="00952F1D">
        <w:trPr>
          <w:del w:id="1701" w:author="273776" w:date="2011-05-09T15:55:00Z"/>
        </w:trPr>
        <w:tc>
          <w:tcPr>
            <w:tcW w:w="1662" w:type="dxa"/>
          </w:tcPr>
          <w:p w:rsidR="00273DCD" w:rsidRPr="00952F1D" w:rsidDel="00080615" w:rsidRDefault="00273DCD" w:rsidP="00952F1D">
            <w:pPr>
              <w:pStyle w:val="Cabealho"/>
              <w:ind w:left="0" w:right="282"/>
              <w:rPr>
                <w:del w:id="1702" w:author="273776" w:date="2011-05-09T15:55:00Z"/>
                <w:szCs w:val="22"/>
              </w:rPr>
            </w:pPr>
            <w:del w:id="1703" w:author="273776" w:date="2011-05-09T15:55:00Z">
              <w:r w:rsidRPr="00952F1D" w:rsidDel="00080615">
                <w:rPr>
                  <w:szCs w:val="22"/>
                </w:rPr>
                <w:delText>250MB</w:delText>
              </w:r>
            </w:del>
          </w:p>
        </w:tc>
      </w:tr>
      <w:tr w:rsidR="00273DCD" w:rsidRPr="00667415" w:rsidDel="00080615" w:rsidTr="00952F1D">
        <w:trPr>
          <w:del w:id="1704" w:author="273776" w:date="2011-05-09T15:55:00Z"/>
        </w:trPr>
        <w:tc>
          <w:tcPr>
            <w:tcW w:w="1662" w:type="dxa"/>
          </w:tcPr>
          <w:p w:rsidR="00273DCD" w:rsidRPr="00952F1D" w:rsidDel="00080615" w:rsidRDefault="00273DCD" w:rsidP="00952F1D">
            <w:pPr>
              <w:pStyle w:val="Cabealho"/>
              <w:ind w:left="0" w:right="282"/>
              <w:rPr>
                <w:del w:id="1705" w:author="273776" w:date="2011-05-09T15:55:00Z"/>
                <w:szCs w:val="22"/>
              </w:rPr>
            </w:pPr>
            <w:del w:id="1706" w:author="273776" w:date="2011-05-09T15:55:00Z">
              <w:r w:rsidRPr="00952F1D" w:rsidDel="00080615">
                <w:rPr>
                  <w:szCs w:val="22"/>
                </w:rPr>
                <w:delText>500MB</w:delText>
              </w:r>
            </w:del>
          </w:p>
        </w:tc>
      </w:tr>
      <w:tr w:rsidR="00273DCD" w:rsidRPr="00667415" w:rsidDel="00080615" w:rsidTr="00952F1D">
        <w:trPr>
          <w:del w:id="1707" w:author="273776" w:date="2011-05-09T15:55:00Z"/>
        </w:trPr>
        <w:tc>
          <w:tcPr>
            <w:tcW w:w="1662" w:type="dxa"/>
          </w:tcPr>
          <w:p w:rsidR="00273DCD" w:rsidRPr="00952F1D" w:rsidDel="00080615" w:rsidRDefault="00273DCD" w:rsidP="00952F1D">
            <w:pPr>
              <w:pStyle w:val="Cabealho"/>
              <w:ind w:left="0" w:right="282"/>
              <w:rPr>
                <w:del w:id="1708" w:author="273776" w:date="2011-05-09T15:55:00Z"/>
                <w:szCs w:val="22"/>
              </w:rPr>
            </w:pPr>
            <w:del w:id="1709" w:author="273776" w:date="2011-05-09T15:55:00Z">
              <w:r w:rsidRPr="00952F1D" w:rsidDel="00080615">
                <w:rPr>
                  <w:szCs w:val="22"/>
                </w:rPr>
                <w:delText>1GB</w:delText>
              </w:r>
            </w:del>
          </w:p>
        </w:tc>
      </w:tr>
      <w:tr w:rsidR="00273DCD" w:rsidRPr="00667415" w:rsidDel="00080615" w:rsidTr="00952F1D">
        <w:trPr>
          <w:del w:id="1710" w:author="273776" w:date="2011-05-09T15:55:00Z"/>
        </w:trPr>
        <w:tc>
          <w:tcPr>
            <w:tcW w:w="1662" w:type="dxa"/>
          </w:tcPr>
          <w:p w:rsidR="00273DCD" w:rsidRPr="00952F1D" w:rsidDel="00080615" w:rsidRDefault="00273DCD" w:rsidP="00952F1D">
            <w:pPr>
              <w:pStyle w:val="Cabealho"/>
              <w:ind w:left="0" w:right="282"/>
              <w:rPr>
                <w:del w:id="1711" w:author="273776" w:date="2011-05-09T15:55:00Z"/>
                <w:szCs w:val="22"/>
              </w:rPr>
            </w:pPr>
            <w:del w:id="1712" w:author="273776" w:date="2011-05-09T15:55:00Z">
              <w:r w:rsidRPr="00952F1D" w:rsidDel="00080615">
                <w:rPr>
                  <w:szCs w:val="22"/>
                </w:rPr>
                <w:delText>2GB</w:delText>
              </w:r>
            </w:del>
          </w:p>
        </w:tc>
      </w:tr>
      <w:tr w:rsidR="00273DCD" w:rsidRPr="00667415" w:rsidDel="00080615" w:rsidTr="00952F1D">
        <w:trPr>
          <w:del w:id="1713" w:author="273776" w:date="2011-05-09T15:55:00Z"/>
        </w:trPr>
        <w:tc>
          <w:tcPr>
            <w:tcW w:w="1662" w:type="dxa"/>
          </w:tcPr>
          <w:p w:rsidR="00273DCD" w:rsidRPr="00952F1D" w:rsidDel="00080615" w:rsidRDefault="00273DCD" w:rsidP="00952F1D">
            <w:pPr>
              <w:pStyle w:val="Cabealho"/>
              <w:ind w:left="0" w:right="282"/>
              <w:rPr>
                <w:del w:id="1714" w:author="273776" w:date="2011-05-09T15:55:00Z"/>
                <w:szCs w:val="22"/>
              </w:rPr>
            </w:pPr>
            <w:del w:id="1715" w:author="273776" w:date="2011-05-09T15:55:00Z">
              <w:r w:rsidRPr="00952F1D" w:rsidDel="00080615">
                <w:rPr>
                  <w:szCs w:val="22"/>
                </w:rPr>
                <w:delText>5GB</w:delText>
              </w:r>
            </w:del>
          </w:p>
        </w:tc>
      </w:tr>
      <w:tr w:rsidR="00273DCD" w:rsidRPr="00667415" w:rsidDel="00080615" w:rsidTr="00952F1D">
        <w:trPr>
          <w:del w:id="1716" w:author="273776" w:date="2011-05-09T15:55:00Z"/>
        </w:trPr>
        <w:tc>
          <w:tcPr>
            <w:tcW w:w="1662" w:type="dxa"/>
          </w:tcPr>
          <w:p w:rsidR="00273DCD" w:rsidRPr="00952F1D" w:rsidDel="00080615" w:rsidRDefault="00273DCD" w:rsidP="00952F1D">
            <w:pPr>
              <w:pStyle w:val="Cabealho"/>
              <w:ind w:left="0" w:right="282"/>
              <w:rPr>
                <w:del w:id="1717" w:author="273776" w:date="2011-05-09T15:55:00Z"/>
                <w:szCs w:val="22"/>
              </w:rPr>
            </w:pPr>
            <w:del w:id="1718" w:author="273776" w:date="2011-05-09T15:55:00Z">
              <w:r w:rsidRPr="00952F1D" w:rsidDel="00080615">
                <w:rPr>
                  <w:szCs w:val="22"/>
                </w:rPr>
                <w:delText>10GB</w:delText>
              </w:r>
            </w:del>
          </w:p>
        </w:tc>
      </w:tr>
    </w:tbl>
    <w:p w:rsidR="00273DCD" w:rsidRPr="00667415" w:rsidDel="00080615" w:rsidRDefault="00273DCD" w:rsidP="00105428">
      <w:pPr>
        <w:ind w:left="2160" w:right="282"/>
        <w:jc w:val="both"/>
        <w:rPr>
          <w:del w:id="1719" w:author="273776" w:date="2011-05-09T15:55:00Z"/>
          <w:rFonts w:ascii="Arial" w:hAnsi="Arial" w:cs="Arial"/>
          <w:sz w:val="22"/>
          <w:szCs w:val="22"/>
          <w:lang w:val="pt-BR"/>
        </w:rPr>
      </w:pPr>
    </w:p>
    <w:p w:rsidR="00273DCD" w:rsidRPr="00667415" w:rsidDel="00080615" w:rsidRDefault="00273DCD" w:rsidP="00105428">
      <w:pPr>
        <w:ind w:left="2160" w:right="282"/>
        <w:jc w:val="both"/>
        <w:rPr>
          <w:del w:id="1720" w:author="273776" w:date="2011-05-09T15:55:00Z"/>
          <w:rFonts w:ascii="Arial" w:hAnsi="Arial" w:cs="Arial"/>
          <w:sz w:val="22"/>
          <w:szCs w:val="22"/>
          <w:lang w:val="pt-BR"/>
        </w:rPr>
      </w:pPr>
      <w:del w:id="1721" w:author="273776" w:date="2011-05-09T15:55:00Z">
        <w:r w:rsidRPr="00667415" w:rsidDel="00080615">
          <w:rPr>
            <w:rFonts w:ascii="Arial" w:hAnsi="Arial" w:cs="Arial"/>
            <w:sz w:val="22"/>
            <w:szCs w:val="22"/>
            <w:lang w:val="pt-BR"/>
          </w:rPr>
          <w:delText>Os benefícios e as franquias do novo Portfólio também deverão coexistir com os benefícios e franquias do Pacote de Dados 3G disponíveis pela Oi, de forma independente, tanto para os valores de franquias como para a de descontos em percentual e em reais (Créditos Oi). Assim, os descontos (em % e R$) são dependentes da contratação do serviço Blackberry. Com o seu cancelamento, todo benefício concedido deverá ser cancelado, devendo permanecer os descontos referentes à contratação dos serviços de voz e de pacote de dados 3G. Este mecanismo deverá ser válido também para o cancelamento do pacote de dados, onde o usuário perde os descontos referentes ao serviço de Dados 3G, porém deverá permanecer com os descontos referentes à contratação do serviço Blackberry. Esta regra deve valer para todos os planos PF e PJ elegíveis ao serviço Blackberry.</w:delText>
        </w:r>
      </w:del>
    </w:p>
    <w:p w:rsidR="00273DCD" w:rsidRPr="00667415" w:rsidDel="00080615" w:rsidRDefault="00273DCD" w:rsidP="00105428">
      <w:pPr>
        <w:ind w:left="2160" w:right="282"/>
        <w:jc w:val="both"/>
        <w:rPr>
          <w:del w:id="1722" w:author="273776" w:date="2011-05-09T15:55:00Z"/>
          <w:rFonts w:ascii="Arial" w:hAnsi="Arial" w:cs="Arial"/>
          <w:sz w:val="22"/>
          <w:szCs w:val="22"/>
          <w:lang w:val="pt-BR"/>
        </w:rPr>
      </w:pPr>
    </w:p>
    <w:p w:rsidR="00273DCD" w:rsidRPr="00667415" w:rsidDel="00080615" w:rsidRDefault="00273DCD" w:rsidP="00105428">
      <w:pPr>
        <w:ind w:left="2160" w:right="282"/>
        <w:jc w:val="both"/>
        <w:rPr>
          <w:del w:id="1723" w:author="273776" w:date="2011-05-09T15:55:00Z"/>
          <w:rFonts w:ascii="Arial" w:hAnsi="Arial" w:cs="Arial"/>
          <w:sz w:val="22"/>
          <w:szCs w:val="22"/>
          <w:lang w:val="pt-BR"/>
        </w:rPr>
      </w:pPr>
      <w:del w:id="1724" w:author="273776" w:date="2011-05-09T15:55:00Z">
        <w:r w:rsidRPr="00667415" w:rsidDel="00080615">
          <w:rPr>
            <w:rFonts w:ascii="Arial" w:hAnsi="Arial" w:cs="Arial"/>
            <w:sz w:val="22"/>
            <w:szCs w:val="22"/>
            <w:lang w:val="pt-BR"/>
          </w:rPr>
          <w:delText>Os novos serviços Blackberry também deverão ser compatíveis com os novos planos Oi 3G no Flex2 (criados pela demanda do STI 47115), levando em consideração que o serviço Oi Blackberry BIS Ilimitado  passará a ser chamado de Oi Blackberry Absoluto para este plano.</w:delText>
        </w:r>
      </w:del>
    </w:p>
    <w:p w:rsidR="00273DCD" w:rsidRPr="00667415" w:rsidDel="00080615" w:rsidRDefault="00273DCD" w:rsidP="00105428">
      <w:pPr>
        <w:ind w:left="2160" w:right="282"/>
        <w:jc w:val="both"/>
        <w:rPr>
          <w:del w:id="1725" w:author="273776" w:date="2011-05-09T15:55:00Z"/>
          <w:rFonts w:ascii="Arial" w:hAnsi="Arial" w:cs="Arial"/>
          <w:sz w:val="22"/>
          <w:szCs w:val="22"/>
          <w:lang w:val="pt-BR"/>
        </w:rPr>
      </w:pPr>
    </w:p>
    <w:p w:rsidR="00273DCD" w:rsidRPr="00667415" w:rsidDel="00080615" w:rsidRDefault="00273DCD" w:rsidP="00105428">
      <w:pPr>
        <w:ind w:left="2160" w:right="282"/>
        <w:jc w:val="both"/>
        <w:rPr>
          <w:del w:id="1726" w:author="273776" w:date="2011-05-09T15:55:00Z"/>
          <w:rFonts w:ascii="Arial" w:hAnsi="Arial" w:cs="Arial"/>
          <w:sz w:val="22"/>
          <w:szCs w:val="22"/>
          <w:lang w:val="pt-BR"/>
        </w:rPr>
      </w:pPr>
      <w:del w:id="1727" w:author="273776" w:date="2011-05-09T15:55:00Z">
        <w:r w:rsidRPr="00667415" w:rsidDel="00080615">
          <w:rPr>
            <w:rFonts w:ascii="Arial" w:hAnsi="Arial" w:cs="Arial"/>
            <w:sz w:val="22"/>
            <w:szCs w:val="22"/>
            <w:lang w:val="pt-BR"/>
          </w:rPr>
          <w:delText>A regra de convivência entre os benefícios mantida no Siebel deverá garantir as regras de negócio solicitadas neste requisito.</w:delText>
        </w:r>
      </w:del>
    </w:p>
    <w:p w:rsidR="00273DCD" w:rsidRPr="00667415" w:rsidDel="00080615" w:rsidRDefault="00273DCD" w:rsidP="00105428">
      <w:pPr>
        <w:ind w:left="2160" w:right="282"/>
        <w:jc w:val="both"/>
        <w:rPr>
          <w:del w:id="1728" w:author="273776" w:date="2011-05-09T15:55:00Z"/>
          <w:rFonts w:ascii="Arial" w:hAnsi="Arial" w:cs="Arial"/>
          <w:sz w:val="22"/>
          <w:szCs w:val="22"/>
          <w:lang w:val="pt-BR"/>
        </w:rPr>
      </w:pPr>
    </w:p>
    <w:p w:rsidR="00273DCD" w:rsidRPr="00667415" w:rsidDel="00080615" w:rsidRDefault="00273DCD" w:rsidP="00105428">
      <w:pPr>
        <w:ind w:left="2160" w:right="282"/>
        <w:jc w:val="both"/>
        <w:rPr>
          <w:del w:id="1729" w:author="273776" w:date="2011-05-09T15:55:00Z"/>
          <w:rFonts w:ascii="Arial" w:hAnsi="Arial" w:cs="Arial"/>
          <w:b/>
          <w:sz w:val="22"/>
          <w:szCs w:val="22"/>
          <w:lang w:val="pt-BR"/>
        </w:rPr>
      </w:pPr>
    </w:p>
    <w:p w:rsidR="00273DCD" w:rsidRPr="00667415" w:rsidDel="00080615" w:rsidRDefault="00273DCD" w:rsidP="00105428">
      <w:pPr>
        <w:ind w:left="2160" w:right="282"/>
        <w:jc w:val="both"/>
        <w:rPr>
          <w:del w:id="1730" w:author="273776" w:date="2011-05-09T15:55:00Z"/>
          <w:rFonts w:ascii="Arial" w:hAnsi="Arial" w:cs="Arial"/>
          <w:b/>
          <w:sz w:val="24"/>
          <w:lang w:val="pt-BR"/>
        </w:rPr>
      </w:pPr>
      <w:del w:id="1731" w:author="273776" w:date="2011-05-09T15:55:00Z">
        <w:r w:rsidRPr="00667415" w:rsidDel="00080615">
          <w:rPr>
            <w:rFonts w:ascii="Arial" w:hAnsi="Arial" w:cs="Arial"/>
            <w:b/>
            <w:sz w:val="24"/>
            <w:lang w:val="pt-BR"/>
          </w:rPr>
          <w:delText>Cobrança de multa pro-rata B2B</w:delText>
        </w:r>
      </w:del>
    </w:p>
    <w:p w:rsidR="00273DCD" w:rsidRPr="00667415" w:rsidDel="00080615" w:rsidRDefault="00273DCD" w:rsidP="00105428">
      <w:pPr>
        <w:ind w:left="2160" w:right="282"/>
        <w:jc w:val="both"/>
        <w:rPr>
          <w:del w:id="1732" w:author="273776" w:date="2011-05-09T15:55:00Z"/>
          <w:rFonts w:ascii="Arial" w:hAnsi="Arial" w:cs="Arial"/>
          <w:sz w:val="22"/>
          <w:szCs w:val="22"/>
          <w:lang w:val="pt-BR"/>
        </w:rPr>
      </w:pPr>
    </w:p>
    <w:p w:rsidR="00273DCD" w:rsidRPr="00667415" w:rsidDel="00080615" w:rsidRDefault="00273DCD" w:rsidP="00105428">
      <w:pPr>
        <w:ind w:left="2160" w:right="282"/>
        <w:jc w:val="both"/>
        <w:rPr>
          <w:del w:id="1733" w:author="273776" w:date="2011-05-09T15:55:00Z"/>
          <w:rFonts w:ascii="Arial" w:hAnsi="Arial" w:cs="Arial"/>
          <w:sz w:val="22"/>
          <w:szCs w:val="22"/>
          <w:lang w:val="pt-BR"/>
        </w:rPr>
      </w:pPr>
      <w:del w:id="1734" w:author="273776" w:date="2011-05-09T15:55:00Z">
        <w:r w:rsidRPr="00667415" w:rsidDel="00080615">
          <w:rPr>
            <w:rFonts w:ascii="Arial" w:hAnsi="Arial" w:cs="Arial"/>
            <w:sz w:val="22"/>
            <w:szCs w:val="22"/>
            <w:lang w:val="pt-BR"/>
          </w:rPr>
          <w:delText>Atualmente na retirada do elemento do blackberry (BIS/BES) já existe a aplicação de multa de acordo com as regras já existentes. O fluxo do processo de cancelamento (OS de cancelamento) dos novos serviços deverá seguir a mesma automatização prevista através do STI 39711, onde os dados do cancelamento são enviados do Siebel para o Barramento que por sua vez repassa para o SISMOVEL (responsável pela comunicação com a plataforma RIM).</w:delText>
        </w:r>
      </w:del>
    </w:p>
    <w:p w:rsidR="00273DCD" w:rsidRPr="00667415" w:rsidDel="00080615" w:rsidRDefault="00273DCD" w:rsidP="00105428">
      <w:pPr>
        <w:ind w:left="2160" w:right="282"/>
        <w:jc w:val="both"/>
        <w:rPr>
          <w:del w:id="1735" w:author="273776" w:date="2011-05-09T15:55:00Z"/>
          <w:rFonts w:ascii="Arial" w:hAnsi="Arial" w:cs="Arial"/>
          <w:sz w:val="22"/>
          <w:szCs w:val="22"/>
          <w:lang w:val="pt-BR"/>
        </w:rPr>
      </w:pPr>
    </w:p>
    <w:p w:rsidR="00273DCD" w:rsidRPr="00667415" w:rsidDel="00080615" w:rsidRDefault="00273DCD" w:rsidP="00105428">
      <w:pPr>
        <w:ind w:left="2160" w:right="282"/>
        <w:jc w:val="both"/>
        <w:rPr>
          <w:del w:id="1736" w:author="273776" w:date="2011-05-09T15:55:00Z"/>
          <w:rFonts w:ascii="Arial" w:hAnsi="Arial" w:cs="Arial"/>
          <w:sz w:val="22"/>
          <w:szCs w:val="22"/>
          <w:lang w:val="pt-BR"/>
        </w:rPr>
      </w:pPr>
      <w:del w:id="1737" w:author="273776" w:date="2011-05-09T15:55:00Z">
        <w:r w:rsidRPr="00667415" w:rsidDel="00080615">
          <w:rPr>
            <w:rFonts w:ascii="Arial" w:hAnsi="Arial" w:cs="Arial"/>
            <w:sz w:val="22"/>
            <w:szCs w:val="22"/>
            <w:lang w:val="pt-BR"/>
          </w:rPr>
          <w:delText xml:space="preserve"> A multa não poderá ser aplicada aos clientes do B2C, inclusive exceto para o plano OCT Profissional PF</w:delText>
        </w:r>
      </w:del>
    </w:p>
    <w:p w:rsidR="00273DCD" w:rsidRPr="00667415" w:rsidDel="00080615" w:rsidRDefault="00273DCD" w:rsidP="00105428">
      <w:pPr>
        <w:ind w:left="2160" w:right="282"/>
        <w:jc w:val="both"/>
        <w:rPr>
          <w:del w:id="1738" w:author="273776" w:date="2011-05-09T15:55:00Z"/>
          <w:rFonts w:ascii="Arial" w:hAnsi="Arial" w:cs="Arial"/>
          <w:sz w:val="22"/>
          <w:szCs w:val="22"/>
          <w:lang w:val="pt-BR"/>
        </w:rPr>
      </w:pPr>
    </w:p>
    <w:p w:rsidR="00273DCD" w:rsidRPr="00667415" w:rsidDel="00080615" w:rsidRDefault="00273DCD" w:rsidP="00105428">
      <w:pPr>
        <w:ind w:left="2160" w:right="282"/>
        <w:jc w:val="both"/>
        <w:rPr>
          <w:del w:id="1739" w:author="273776" w:date="2011-05-09T15:55:00Z"/>
          <w:rFonts w:ascii="Arial" w:hAnsi="Arial" w:cs="Arial"/>
          <w:sz w:val="22"/>
          <w:szCs w:val="22"/>
          <w:lang w:val="pt-BR"/>
        </w:rPr>
      </w:pPr>
      <w:del w:id="1740" w:author="273776" w:date="2011-05-09T15:55:00Z">
        <w:r w:rsidRPr="00667415" w:rsidDel="00080615">
          <w:rPr>
            <w:rFonts w:ascii="Arial" w:hAnsi="Arial" w:cs="Arial"/>
            <w:sz w:val="22"/>
            <w:szCs w:val="22"/>
            <w:lang w:val="pt-BR"/>
          </w:rPr>
          <w:delText>Para os casos de cancelamento do serviço BIS para clientes B2B que desejam trocar a titularidade para Empresarial (B2B), deverá existir a possibilidade de cobrar ou não a multa por cancelamento do serviço.</w:delText>
        </w:r>
      </w:del>
    </w:p>
    <w:p w:rsidR="00273DCD" w:rsidRPr="00667415" w:rsidDel="00080615" w:rsidRDefault="00273DCD" w:rsidP="00105428">
      <w:pPr>
        <w:ind w:left="2160" w:right="282"/>
        <w:jc w:val="both"/>
        <w:rPr>
          <w:del w:id="1741" w:author="273776" w:date="2011-05-09T15:55:00Z"/>
          <w:rFonts w:ascii="Arial" w:hAnsi="Arial" w:cs="Arial"/>
          <w:sz w:val="22"/>
          <w:szCs w:val="22"/>
          <w:lang w:val="pt-BR"/>
        </w:rPr>
      </w:pPr>
    </w:p>
    <w:p w:rsidR="00273DCD" w:rsidRPr="00667415" w:rsidDel="00080615" w:rsidRDefault="00273DCD" w:rsidP="00105428">
      <w:pPr>
        <w:ind w:left="2160" w:right="282"/>
        <w:jc w:val="both"/>
        <w:rPr>
          <w:del w:id="1742" w:author="273776" w:date="2011-05-09T15:55:00Z"/>
          <w:rFonts w:ascii="Arial" w:hAnsi="Arial" w:cs="Arial"/>
          <w:sz w:val="22"/>
          <w:szCs w:val="22"/>
          <w:lang w:val="pt-BR"/>
        </w:rPr>
      </w:pPr>
      <w:del w:id="1743" w:author="273776" w:date="2011-05-09T15:55:00Z">
        <w:r w:rsidRPr="00667415" w:rsidDel="00080615">
          <w:rPr>
            <w:rFonts w:ascii="Arial" w:hAnsi="Arial" w:cs="Arial"/>
            <w:sz w:val="22"/>
            <w:szCs w:val="22"/>
            <w:lang w:val="pt-BR"/>
          </w:rPr>
          <w:delText>Também para os casos de migrações de plano, troca de número e transferência de titularidade (B2B) em que o MSISDN tenha o serviço Blackberry associado, ele poderá optar por aplicar a multa ou não.</w:delText>
        </w:r>
      </w:del>
    </w:p>
    <w:p w:rsidR="00273DCD" w:rsidRPr="00667415" w:rsidDel="00080615" w:rsidRDefault="00273DCD" w:rsidP="00105428">
      <w:pPr>
        <w:ind w:left="2160" w:right="282"/>
        <w:jc w:val="both"/>
        <w:rPr>
          <w:del w:id="1744" w:author="273776" w:date="2011-05-09T15:55:00Z"/>
          <w:rFonts w:ascii="Arial" w:hAnsi="Arial" w:cs="Arial"/>
          <w:sz w:val="22"/>
          <w:szCs w:val="22"/>
          <w:lang w:val="pt-BR"/>
        </w:rPr>
      </w:pPr>
    </w:p>
    <w:p w:rsidR="00273DCD" w:rsidRPr="00667415" w:rsidDel="00080615" w:rsidRDefault="00273DCD" w:rsidP="00105428">
      <w:pPr>
        <w:ind w:left="2160" w:right="282"/>
        <w:jc w:val="both"/>
        <w:rPr>
          <w:del w:id="1745" w:author="273776" w:date="2011-05-09T15:55:00Z"/>
          <w:rFonts w:ascii="Arial" w:hAnsi="Arial" w:cs="Arial"/>
          <w:sz w:val="22"/>
          <w:szCs w:val="22"/>
          <w:lang w:val="pt-BR"/>
        </w:rPr>
      </w:pPr>
      <w:del w:id="1746" w:author="273776" w:date="2011-05-09T15:55:00Z">
        <w:r w:rsidRPr="00667415" w:rsidDel="00080615">
          <w:rPr>
            <w:rFonts w:ascii="Arial" w:hAnsi="Arial" w:cs="Arial"/>
            <w:sz w:val="22"/>
            <w:szCs w:val="22"/>
            <w:lang w:val="pt-BR"/>
          </w:rPr>
          <w:delText>Para os casos de mudança de titularidade (PJ-B2B) em que o MSISDN tenha o serviço Blackberry associado, ele poderá optar por aplicar a multa ou não. Essa funcionalidade é válida tanto para o BIS como para o BES e para o BIS+BES (BES PLUS).</w:delText>
        </w:r>
      </w:del>
    </w:p>
    <w:p w:rsidR="00273DCD" w:rsidRPr="00667415" w:rsidDel="00080615" w:rsidRDefault="00273DCD" w:rsidP="00105428">
      <w:pPr>
        <w:ind w:left="2160" w:right="282"/>
        <w:jc w:val="both"/>
        <w:rPr>
          <w:del w:id="1747" w:author="273776" w:date="2011-05-09T15:55:00Z"/>
          <w:rFonts w:ascii="Arial" w:hAnsi="Arial" w:cs="Arial"/>
          <w:sz w:val="22"/>
          <w:szCs w:val="22"/>
          <w:lang w:val="pt-BR"/>
        </w:rPr>
      </w:pPr>
    </w:p>
    <w:p w:rsidR="00273DCD" w:rsidRPr="00667415" w:rsidDel="00080615" w:rsidRDefault="00273DCD" w:rsidP="00105428">
      <w:pPr>
        <w:ind w:left="2160" w:right="282"/>
        <w:jc w:val="both"/>
        <w:rPr>
          <w:del w:id="1748" w:author="273776" w:date="2011-05-09T15:55:00Z"/>
          <w:rFonts w:ascii="Arial" w:hAnsi="Arial" w:cs="Arial"/>
          <w:sz w:val="22"/>
          <w:szCs w:val="22"/>
          <w:lang w:val="pt-BR"/>
        </w:rPr>
      </w:pPr>
      <w:del w:id="1749" w:author="273776" w:date="2011-05-09T15:55:00Z">
        <w:r w:rsidRPr="00667415" w:rsidDel="00080615">
          <w:rPr>
            <w:rFonts w:ascii="Arial" w:hAnsi="Arial" w:cs="Arial"/>
            <w:sz w:val="22"/>
            <w:szCs w:val="22"/>
            <w:lang w:val="pt-BR"/>
          </w:rPr>
          <w:delText xml:space="preserve">Deverá ser prevista a aplicação de multa (pró-rata) na migração do serviço Blackberry BES e Blackberry BIS+BES para quaisquer dos serviços Blackberry BIS. A multa será aplicável somente aos meios de acesso B2B(PJ) </w:delText>
        </w:r>
      </w:del>
    </w:p>
    <w:p w:rsidR="00273DCD" w:rsidRPr="00667415" w:rsidDel="00080615" w:rsidRDefault="00273DCD" w:rsidP="00105428">
      <w:pPr>
        <w:ind w:left="2160" w:right="282"/>
        <w:jc w:val="both"/>
        <w:rPr>
          <w:del w:id="1750" w:author="273776" w:date="2011-05-09T15:55:00Z"/>
          <w:rFonts w:ascii="Arial" w:hAnsi="Arial" w:cs="Arial"/>
          <w:sz w:val="22"/>
          <w:szCs w:val="22"/>
          <w:lang w:val="pt-BR"/>
        </w:rPr>
      </w:pPr>
    </w:p>
    <w:p w:rsidR="00273DCD" w:rsidRPr="00667415" w:rsidDel="00080615" w:rsidRDefault="00273DCD" w:rsidP="00105428">
      <w:pPr>
        <w:ind w:left="2160" w:right="282"/>
        <w:jc w:val="both"/>
        <w:rPr>
          <w:del w:id="1751" w:author="273776" w:date="2011-05-09T15:55:00Z"/>
          <w:rFonts w:ascii="Arial" w:hAnsi="Arial" w:cs="Arial"/>
          <w:sz w:val="22"/>
          <w:szCs w:val="22"/>
          <w:lang w:val="pt-BR"/>
        </w:rPr>
      </w:pPr>
      <w:del w:id="1752" w:author="273776" w:date="2011-05-09T15:55:00Z">
        <w:r w:rsidRPr="00667415" w:rsidDel="00080615">
          <w:rPr>
            <w:rFonts w:ascii="Arial" w:hAnsi="Arial" w:cs="Arial"/>
            <w:sz w:val="22"/>
            <w:szCs w:val="22"/>
            <w:lang w:val="pt-BR"/>
          </w:rPr>
          <w:delText>Será necessário exibir na tela de Ordem de Serviço a informação sobre o motivo da não cobrança de multa para os casos onde sejam avaliados como não pertinentes. Nesse registro deverão constar os seguintes motivos:</w:delText>
        </w:r>
      </w:del>
    </w:p>
    <w:p w:rsidR="00273DCD" w:rsidRPr="00667415" w:rsidDel="00080615" w:rsidRDefault="00273DCD" w:rsidP="00105428">
      <w:pPr>
        <w:ind w:left="2160" w:right="282"/>
        <w:jc w:val="both"/>
        <w:rPr>
          <w:del w:id="1753" w:author="273776" w:date="2011-05-09T15:55:00Z"/>
          <w:rFonts w:ascii="Arial" w:hAnsi="Arial" w:cs="Arial"/>
          <w:sz w:val="22"/>
          <w:szCs w:val="22"/>
          <w:lang w:val="pt-BR"/>
        </w:rPr>
      </w:pPr>
    </w:p>
    <w:p w:rsidR="00273DCD" w:rsidRPr="00667415" w:rsidDel="00080615" w:rsidRDefault="00273DCD" w:rsidP="00105428">
      <w:pPr>
        <w:pStyle w:val="PargrafodaLista"/>
        <w:numPr>
          <w:ilvl w:val="0"/>
          <w:numId w:val="33"/>
        </w:numPr>
        <w:ind w:right="282"/>
        <w:jc w:val="both"/>
        <w:rPr>
          <w:del w:id="1754" w:author="273776" w:date="2011-05-09T15:55:00Z"/>
          <w:rFonts w:ascii="Arial" w:hAnsi="Arial" w:cs="Arial"/>
        </w:rPr>
      </w:pPr>
      <w:del w:id="1755" w:author="273776" w:date="2011-05-09T15:55:00Z">
        <w:r w:rsidRPr="00667415" w:rsidDel="00080615">
          <w:rPr>
            <w:rFonts w:ascii="Arial" w:hAnsi="Arial" w:cs="Arial"/>
          </w:rPr>
          <w:delText>Migração de Plano</w:delText>
        </w:r>
      </w:del>
    </w:p>
    <w:p w:rsidR="00273DCD" w:rsidRPr="00667415" w:rsidDel="00080615" w:rsidRDefault="00273DCD" w:rsidP="00105428">
      <w:pPr>
        <w:pStyle w:val="PargrafodaLista"/>
        <w:numPr>
          <w:ilvl w:val="0"/>
          <w:numId w:val="33"/>
        </w:numPr>
        <w:ind w:right="282"/>
        <w:jc w:val="both"/>
        <w:rPr>
          <w:del w:id="1756" w:author="273776" w:date="2011-05-09T15:55:00Z"/>
          <w:rFonts w:ascii="Arial" w:hAnsi="Arial" w:cs="Arial"/>
        </w:rPr>
      </w:pPr>
      <w:del w:id="1757" w:author="273776" w:date="2011-05-09T15:55:00Z">
        <w:r w:rsidRPr="00667415" w:rsidDel="00080615">
          <w:rPr>
            <w:rFonts w:ascii="Arial" w:hAnsi="Arial" w:cs="Arial"/>
          </w:rPr>
          <w:delText>Migração de Serviço</w:delText>
        </w:r>
      </w:del>
    </w:p>
    <w:p w:rsidR="00273DCD" w:rsidRPr="00667415" w:rsidDel="00080615" w:rsidRDefault="00273DCD" w:rsidP="00105428">
      <w:pPr>
        <w:pStyle w:val="PargrafodaLista"/>
        <w:numPr>
          <w:ilvl w:val="0"/>
          <w:numId w:val="33"/>
        </w:numPr>
        <w:ind w:right="282"/>
        <w:jc w:val="both"/>
        <w:rPr>
          <w:del w:id="1758" w:author="273776" w:date="2011-05-09T15:55:00Z"/>
          <w:rFonts w:ascii="Arial" w:hAnsi="Arial" w:cs="Arial"/>
        </w:rPr>
      </w:pPr>
      <w:del w:id="1759" w:author="273776" w:date="2011-05-09T15:55:00Z">
        <w:r w:rsidRPr="00667415" w:rsidDel="00080615">
          <w:rPr>
            <w:rFonts w:ascii="Arial" w:hAnsi="Arial" w:cs="Arial"/>
          </w:rPr>
          <w:delText>Retenção</w:delText>
        </w:r>
      </w:del>
    </w:p>
    <w:p w:rsidR="00273DCD" w:rsidRPr="00667415" w:rsidDel="00080615" w:rsidRDefault="00273DCD" w:rsidP="00105428">
      <w:pPr>
        <w:pStyle w:val="PargrafodaLista"/>
        <w:numPr>
          <w:ilvl w:val="0"/>
          <w:numId w:val="33"/>
        </w:numPr>
        <w:ind w:right="282"/>
        <w:jc w:val="both"/>
        <w:rPr>
          <w:del w:id="1760" w:author="273776" w:date="2011-05-09T15:55:00Z"/>
          <w:rFonts w:ascii="Arial" w:hAnsi="Arial" w:cs="Arial"/>
        </w:rPr>
      </w:pPr>
      <w:del w:id="1761" w:author="273776" w:date="2011-05-09T15:55:00Z">
        <w:r w:rsidRPr="00667415" w:rsidDel="00080615">
          <w:rPr>
            <w:rFonts w:ascii="Arial" w:hAnsi="Arial" w:cs="Arial"/>
          </w:rPr>
          <w:delText>Transferência de Titularidade</w:delText>
        </w:r>
      </w:del>
    </w:p>
    <w:p w:rsidR="00273DCD" w:rsidRPr="00667415" w:rsidDel="00080615" w:rsidRDefault="00273DCD" w:rsidP="00105428">
      <w:pPr>
        <w:pStyle w:val="PargrafodaLista"/>
        <w:numPr>
          <w:ilvl w:val="0"/>
          <w:numId w:val="33"/>
        </w:numPr>
        <w:ind w:right="282"/>
        <w:jc w:val="both"/>
        <w:rPr>
          <w:del w:id="1762" w:author="273776" w:date="2011-05-09T15:55:00Z"/>
          <w:rFonts w:ascii="Arial" w:hAnsi="Arial" w:cs="Arial"/>
        </w:rPr>
      </w:pPr>
      <w:del w:id="1763" w:author="273776" w:date="2011-05-09T15:55:00Z">
        <w:r w:rsidRPr="00667415" w:rsidDel="00080615">
          <w:rPr>
            <w:rFonts w:ascii="Arial" w:hAnsi="Arial" w:cs="Arial"/>
          </w:rPr>
          <w:delText>Vendas</w:delText>
        </w:r>
        <w:r w:rsidRPr="00667415" w:rsidDel="00080615">
          <w:rPr>
            <w:rFonts w:ascii="Arial" w:hAnsi="Arial" w:cs="Arial"/>
          </w:rPr>
          <w:tab/>
        </w:r>
      </w:del>
    </w:p>
    <w:p w:rsidR="00273DCD" w:rsidRPr="00667415" w:rsidDel="00080615" w:rsidRDefault="00273DCD" w:rsidP="00105428">
      <w:pPr>
        <w:pStyle w:val="PargrafodaLista"/>
        <w:numPr>
          <w:ilvl w:val="0"/>
          <w:numId w:val="33"/>
        </w:numPr>
        <w:ind w:right="282"/>
        <w:jc w:val="both"/>
        <w:rPr>
          <w:del w:id="1764" w:author="273776" w:date="2011-05-09T15:55:00Z"/>
          <w:rFonts w:ascii="Arial" w:hAnsi="Arial" w:cs="Arial"/>
        </w:rPr>
      </w:pPr>
      <w:del w:id="1765" w:author="273776" w:date="2011-05-09T15:55:00Z">
        <w:r w:rsidRPr="00667415" w:rsidDel="00080615">
          <w:rPr>
            <w:rFonts w:ascii="Arial" w:hAnsi="Arial" w:cs="Arial"/>
          </w:rPr>
          <w:delText>Cliente Varejo</w:delText>
        </w:r>
      </w:del>
    </w:p>
    <w:p w:rsidR="00273DCD" w:rsidRPr="00667415" w:rsidDel="00080615" w:rsidRDefault="00273DCD" w:rsidP="00105428">
      <w:pPr>
        <w:pStyle w:val="PargrafodaLista"/>
        <w:numPr>
          <w:ilvl w:val="0"/>
          <w:numId w:val="33"/>
        </w:numPr>
        <w:ind w:right="282"/>
        <w:jc w:val="both"/>
        <w:rPr>
          <w:del w:id="1766" w:author="273776" w:date="2011-05-09T15:55:00Z"/>
          <w:rFonts w:ascii="Arial" w:hAnsi="Arial" w:cs="Arial"/>
        </w:rPr>
      </w:pPr>
      <w:del w:id="1767" w:author="273776" w:date="2011-05-09T15:55:00Z">
        <w:r w:rsidRPr="00667415" w:rsidDel="00080615">
          <w:rPr>
            <w:rFonts w:ascii="Arial" w:hAnsi="Arial" w:cs="Arial"/>
          </w:rPr>
          <w:delText>Upgrade</w:delText>
        </w:r>
      </w:del>
    </w:p>
    <w:p w:rsidR="00273DCD" w:rsidRPr="00667415" w:rsidDel="00080615" w:rsidRDefault="00273DCD" w:rsidP="00105428">
      <w:pPr>
        <w:ind w:left="2160" w:right="282"/>
        <w:jc w:val="both"/>
        <w:rPr>
          <w:del w:id="1768" w:author="273776" w:date="2011-05-09T15:55:00Z"/>
          <w:rFonts w:ascii="Arial" w:hAnsi="Arial" w:cs="Arial"/>
          <w:sz w:val="22"/>
          <w:szCs w:val="22"/>
          <w:lang w:val="pt-BR"/>
        </w:rPr>
      </w:pPr>
    </w:p>
    <w:p w:rsidR="00273DCD" w:rsidRPr="00667415" w:rsidDel="00080615" w:rsidRDefault="00273DCD" w:rsidP="00105428">
      <w:pPr>
        <w:ind w:left="2160" w:right="282"/>
        <w:jc w:val="both"/>
        <w:rPr>
          <w:del w:id="1769" w:author="273776" w:date="2011-05-09T15:55:00Z"/>
          <w:rFonts w:ascii="Arial" w:hAnsi="Arial" w:cs="Arial"/>
          <w:sz w:val="22"/>
          <w:szCs w:val="22"/>
          <w:lang w:val="pt-BR"/>
        </w:rPr>
      </w:pPr>
      <w:del w:id="1770" w:author="273776" w:date="2011-05-09T15:55:00Z">
        <w:r w:rsidRPr="00667415" w:rsidDel="00080615">
          <w:rPr>
            <w:rFonts w:ascii="Arial" w:hAnsi="Arial" w:cs="Arial"/>
            <w:sz w:val="22"/>
            <w:szCs w:val="22"/>
            <w:lang w:val="pt-BR"/>
          </w:rPr>
          <w:delText>A base morna deverá ser sensibilizada para receber a informação (motivo da não cobrança) criada através dessa demanda.</w:delText>
        </w:r>
      </w:del>
    </w:p>
    <w:p w:rsidR="00273DCD" w:rsidRPr="00667415" w:rsidDel="00080615" w:rsidRDefault="00273DCD" w:rsidP="00105428">
      <w:pPr>
        <w:ind w:left="2160" w:right="282"/>
        <w:jc w:val="both"/>
        <w:rPr>
          <w:del w:id="1771" w:author="273776" w:date="2011-05-09T15:55:00Z"/>
          <w:rFonts w:ascii="Arial" w:hAnsi="Arial" w:cs="Arial"/>
          <w:sz w:val="22"/>
          <w:szCs w:val="22"/>
          <w:lang w:val="pt-BR"/>
        </w:rPr>
      </w:pPr>
    </w:p>
    <w:p w:rsidR="00273DCD" w:rsidRPr="00667415" w:rsidDel="00080615" w:rsidRDefault="00273DCD" w:rsidP="00105428">
      <w:pPr>
        <w:ind w:left="2160" w:right="282"/>
        <w:jc w:val="both"/>
        <w:rPr>
          <w:del w:id="1772" w:author="273776" w:date="2011-05-09T15:55:00Z"/>
          <w:rFonts w:ascii="Arial" w:hAnsi="Arial" w:cs="Arial"/>
          <w:sz w:val="22"/>
          <w:szCs w:val="22"/>
          <w:lang w:val="pt-BR"/>
        </w:rPr>
      </w:pPr>
      <w:del w:id="1773" w:author="273776" w:date="2011-05-09T15:55:00Z">
        <w:r w:rsidRPr="00667415" w:rsidDel="00080615">
          <w:rPr>
            <w:rFonts w:ascii="Arial" w:hAnsi="Arial" w:cs="Arial"/>
            <w:sz w:val="22"/>
            <w:szCs w:val="22"/>
            <w:lang w:val="pt-BR"/>
          </w:rPr>
          <w:delText>A funcionalidade para permitir a isenção de multa deverá estar disponível tanto para os serviços Blackberry BIS como para os serviços Blackberry BES e BIS+BES.</w:delText>
        </w:r>
      </w:del>
    </w:p>
    <w:p w:rsidR="00273DCD" w:rsidRPr="00667415" w:rsidDel="00080615" w:rsidRDefault="00273DCD" w:rsidP="00105428">
      <w:pPr>
        <w:ind w:left="2160" w:right="282"/>
        <w:jc w:val="both"/>
        <w:rPr>
          <w:del w:id="1774" w:author="273776" w:date="2011-05-09T15:55:00Z"/>
          <w:rFonts w:ascii="Arial" w:hAnsi="Arial" w:cs="Arial"/>
          <w:sz w:val="22"/>
          <w:szCs w:val="22"/>
          <w:lang w:val="pt-BR"/>
        </w:rPr>
      </w:pPr>
    </w:p>
    <w:p w:rsidR="00273DCD" w:rsidRPr="00667415" w:rsidDel="00080615" w:rsidRDefault="00273DCD" w:rsidP="00105428">
      <w:pPr>
        <w:ind w:left="2160" w:right="282"/>
        <w:jc w:val="both"/>
        <w:rPr>
          <w:del w:id="1775" w:author="273776" w:date="2011-05-09T15:55:00Z"/>
          <w:rFonts w:ascii="Arial" w:hAnsi="Arial" w:cs="Arial"/>
          <w:sz w:val="22"/>
          <w:szCs w:val="22"/>
          <w:lang w:val="pt-BR"/>
        </w:rPr>
      </w:pPr>
      <w:del w:id="1776" w:author="273776" w:date="2011-05-09T15:55:00Z">
        <w:r w:rsidRPr="00667415" w:rsidDel="00080615">
          <w:rPr>
            <w:rFonts w:ascii="Arial" w:hAnsi="Arial" w:cs="Arial"/>
            <w:sz w:val="22"/>
            <w:szCs w:val="22"/>
            <w:lang w:val="pt-BR"/>
          </w:rPr>
          <w:delText>Será necessário (conforme previsto na premissa) o usuário definir em tempo de EF, os perfis de usuários (através da matriz de responsabilidade) que terão acesso a esta funcionalidade.</w:delText>
        </w:r>
      </w:del>
    </w:p>
    <w:p w:rsidR="00273DCD" w:rsidRPr="00667415" w:rsidDel="00080615" w:rsidRDefault="00273DCD" w:rsidP="00105428">
      <w:pPr>
        <w:ind w:left="2160" w:right="282"/>
        <w:jc w:val="both"/>
        <w:rPr>
          <w:del w:id="1777" w:author="273776" w:date="2011-05-09T15:55:00Z"/>
          <w:rFonts w:ascii="Arial" w:hAnsi="Arial" w:cs="Arial"/>
          <w:sz w:val="22"/>
          <w:szCs w:val="22"/>
          <w:lang w:val="pt-BR"/>
        </w:rPr>
      </w:pPr>
    </w:p>
    <w:p w:rsidR="00273DCD" w:rsidRPr="00667415" w:rsidDel="00080615" w:rsidRDefault="00273DCD" w:rsidP="00105428">
      <w:pPr>
        <w:ind w:left="2160" w:right="282"/>
        <w:jc w:val="both"/>
        <w:rPr>
          <w:del w:id="1778" w:author="273776" w:date="2011-05-09T15:55:00Z"/>
          <w:rFonts w:ascii="Arial" w:hAnsi="Arial" w:cs="Arial"/>
          <w:sz w:val="22"/>
          <w:szCs w:val="22"/>
          <w:lang w:val="pt-BR"/>
        </w:rPr>
      </w:pPr>
    </w:p>
    <w:p w:rsidR="00273DCD" w:rsidRPr="00667415" w:rsidDel="00080615" w:rsidRDefault="00273DCD" w:rsidP="00105428">
      <w:pPr>
        <w:ind w:left="2160" w:right="282"/>
        <w:jc w:val="both"/>
        <w:rPr>
          <w:del w:id="1779" w:author="273776" w:date="2011-05-09T15:55:00Z"/>
          <w:rFonts w:ascii="Arial" w:hAnsi="Arial" w:cs="Arial"/>
          <w:b/>
          <w:sz w:val="24"/>
          <w:lang w:val="pt-BR"/>
        </w:rPr>
      </w:pPr>
      <w:del w:id="1780" w:author="273776" w:date="2011-05-09T15:55:00Z">
        <w:r w:rsidRPr="00667415" w:rsidDel="00080615">
          <w:rPr>
            <w:rFonts w:ascii="Arial" w:hAnsi="Arial" w:cs="Arial"/>
            <w:b/>
            <w:sz w:val="24"/>
            <w:lang w:val="pt-BR"/>
          </w:rPr>
          <w:delText>Regra de inadimplência do plano de voz</w:delText>
        </w:r>
      </w:del>
    </w:p>
    <w:p w:rsidR="00273DCD" w:rsidRPr="00667415" w:rsidDel="00080615" w:rsidRDefault="00273DCD" w:rsidP="00105428">
      <w:pPr>
        <w:ind w:left="2160" w:right="282"/>
        <w:jc w:val="both"/>
        <w:rPr>
          <w:del w:id="1781" w:author="273776" w:date="2011-05-09T15:55:00Z"/>
          <w:rFonts w:ascii="Arial" w:hAnsi="Arial" w:cs="Arial"/>
          <w:sz w:val="22"/>
          <w:szCs w:val="22"/>
          <w:lang w:val="pt-BR"/>
        </w:rPr>
      </w:pPr>
    </w:p>
    <w:p w:rsidR="00273DCD" w:rsidRPr="00667415" w:rsidDel="00080615" w:rsidRDefault="00273DCD" w:rsidP="00105428">
      <w:pPr>
        <w:ind w:left="2160" w:right="282"/>
        <w:jc w:val="both"/>
        <w:rPr>
          <w:del w:id="1782" w:author="273776" w:date="2011-05-09T15:55:00Z"/>
          <w:rFonts w:ascii="Arial" w:hAnsi="Arial" w:cs="Arial"/>
          <w:sz w:val="22"/>
          <w:szCs w:val="22"/>
          <w:lang w:val="pt-BR"/>
        </w:rPr>
      </w:pPr>
      <w:del w:id="1783" w:author="273776" w:date="2011-05-09T15:55:00Z">
        <w:r w:rsidRPr="00667415" w:rsidDel="00080615">
          <w:rPr>
            <w:rFonts w:ascii="Arial" w:hAnsi="Arial" w:cs="Arial"/>
            <w:sz w:val="22"/>
            <w:szCs w:val="22"/>
            <w:lang w:val="pt-BR"/>
          </w:rPr>
          <w:delText>A regra de inadimplência deverá ser mantida com o mesmo comportamento existente para o plano de voz, ou seja, deverá seguir a régua normal de um telefone móvel, sem tratamento diferenciado.</w:delText>
        </w:r>
      </w:del>
    </w:p>
    <w:p w:rsidR="00273DCD" w:rsidRPr="00667415" w:rsidDel="00080615" w:rsidRDefault="00273DCD" w:rsidP="00105428">
      <w:pPr>
        <w:ind w:left="2160" w:right="282"/>
        <w:jc w:val="both"/>
        <w:rPr>
          <w:del w:id="1784" w:author="273776" w:date="2011-05-09T15:55:00Z"/>
          <w:rFonts w:ascii="Arial" w:hAnsi="Arial" w:cs="Arial"/>
          <w:b/>
          <w:sz w:val="22"/>
          <w:szCs w:val="22"/>
          <w:lang w:val="pt-BR"/>
        </w:rPr>
      </w:pPr>
    </w:p>
    <w:p w:rsidR="00273DCD" w:rsidRPr="00667415" w:rsidDel="00080615" w:rsidRDefault="00273DCD" w:rsidP="00105428">
      <w:pPr>
        <w:ind w:left="2160" w:right="282"/>
        <w:jc w:val="both"/>
        <w:rPr>
          <w:del w:id="1785" w:author="273776" w:date="2011-05-09T15:55:00Z"/>
          <w:rFonts w:ascii="Arial" w:hAnsi="Arial" w:cs="Arial"/>
          <w:b/>
          <w:sz w:val="22"/>
          <w:szCs w:val="22"/>
          <w:lang w:val="pt-BR"/>
        </w:rPr>
      </w:pPr>
    </w:p>
    <w:p w:rsidR="00273DCD" w:rsidRPr="00667415" w:rsidDel="00080615" w:rsidRDefault="00273DCD" w:rsidP="00105428">
      <w:pPr>
        <w:ind w:left="2160" w:right="282"/>
        <w:jc w:val="both"/>
        <w:rPr>
          <w:del w:id="1786" w:author="273776" w:date="2011-05-09T15:55:00Z"/>
          <w:rFonts w:ascii="Arial" w:hAnsi="Arial" w:cs="Arial"/>
          <w:b/>
          <w:sz w:val="24"/>
          <w:lang w:val="pt-BR"/>
        </w:rPr>
      </w:pPr>
      <w:del w:id="1787" w:author="273776" w:date="2011-05-09T15:55:00Z">
        <w:r w:rsidRPr="00667415" w:rsidDel="00080615">
          <w:rPr>
            <w:rFonts w:ascii="Arial" w:hAnsi="Arial" w:cs="Arial"/>
            <w:b/>
            <w:sz w:val="24"/>
            <w:lang w:val="pt-BR"/>
          </w:rPr>
          <w:delText>Seleção de instâncias para ativação do serviço por terceiros (Nível Conta)</w:delText>
        </w:r>
      </w:del>
    </w:p>
    <w:p w:rsidR="00273DCD" w:rsidRPr="00667415" w:rsidDel="00080615" w:rsidRDefault="00273DCD" w:rsidP="00105428">
      <w:pPr>
        <w:ind w:left="2160" w:right="282"/>
        <w:jc w:val="both"/>
        <w:rPr>
          <w:del w:id="1788" w:author="273776" w:date="2011-05-09T15:55:00Z"/>
          <w:rFonts w:ascii="Arial" w:hAnsi="Arial" w:cs="Arial"/>
          <w:sz w:val="22"/>
          <w:szCs w:val="22"/>
          <w:lang w:val="pt-BR"/>
        </w:rPr>
      </w:pPr>
    </w:p>
    <w:p w:rsidR="00273DCD" w:rsidRPr="00667415" w:rsidDel="00080615" w:rsidRDefault="00273DCD" w:rsidP="00105428">
      <w:pPr>
        <w:ind w:left="2160" w:right="282"/>
        <w:jc w:val="both"/>
        <w:rPr>
          <w:del w:id="1789" w:author="273776" w:date="2011-05-09T15:55:00Z"/>
          <w:rFonts w:ascii="Arial" w:hAnsi="Arial" w:cs="Arial"/>
          <w:sz w:val="22"/>
          <w:szCs w:val="22"/>
          <w:lang w:val="pt-BR"/>
        </w:rPr>
      </w:pPr>
      <w:del w:id="1790" w:author="273776" w:date="2011-05-09T15:55:00Z">
        <w:r w:rsidRPr="00667415" w:rsidDel="00080615">
          <w:rPr>
            <w:rFonts w:ascii="Arial" w:hAnsi="Arial" w:cs="Arial"/>
            <w:sz w:val="22"/>
            <w:szCs w:val="22"/>
            <w:lang w:val="pt-BR"/>
          </w:rPr>
          <w:delText>Atualmente na ativação do blackberry o elemento é replicado não somente para o titular, mas também para todos os dependentes. Deverá ser permitida a ativação dos serviços do blackberry nas instâncias selecionadas.</w:delText>
        </w:r>
      </w:del>
    </w:p>
    <w:p w:rsidR="00273DCD" w:rsidRPr="00667415" w:rsidDel="00080615" w:rsidRDefault="00273DCD" w:rsidP="00105428">
      <w:pPr>
        <w:ind w:left="2160" w:right="282"/>
        <w:jc w:val="both"/>
        <w:rPr>
          <w:del w:id="1791" w:author="273776" w:date="2011-05-09T15:55:00Z"/>
          <w:rFonts w:ascii="Arial" w:hAnsi="Arial" w:cs="Arial"/>
          <w:sz w:val="22"/>
          <w:szCs w:val="22"/>
          <w:lang w:val="pt-BR"/>
        </w:rPr>
      </w:pPr>
      <w:del w:id="1792" w:author="273776" w:date="2011-05-09T15:55:00Z">
        <w:r w:rsidRPr="00667415" w:rsidDel="00080615">
          <w:rPr>
            <w:rFonts w:ascii="Arial" w:hAnsi="Arial" w:cs="Arial"/>
            <w:sz w:val="22"/>
            <w:szCs w:val="22"/>
            <w:lang w:val="pt-BR"/>
          </w:rPr>
          <w:delText>Na seleção das instâncias no E-channel será solicitada a ativação normal (nível conta), ou por portabilidade de um meio de acesso nível conta (por terceiros). Durante a ativação do nível conta o e-channel deverá permitir a solicitação dos novos serviços, na mesma OS, para as instâncias marcadas pelo usuário do sistema.</w:delText>
        </w:r>
      </w:del>
    </w:p>
    <w:p w:rsidR="00273DCD" w:rsidRPr="00667415" w:rsidDel="00080615" w:rsidRDefault="00273DCD" w:rsidP="00105428">
      <w:pPr>
        <w:ind w:left="2160" w:right="282"/>
        <w:jc w:val="both"/>
        <w:rPr>
          <w:del w:id="1793" w:author="273776" w:date="2011-05-09T15:55:00Z"/>
          <w:rFonts w:ascii="Arial" w:hAnsi="Arial" w:cs="Arial"/>
          <w:sz w:val="22"/>
          <w:szCs w:val="22"/>
          <w:lang w:val="pt-BR"/>
        </w:rPr>
      </w:pPr>
      <w:del w:id="1794" w:author="273776" w:date="2011-05-09T15:55:00Z">
        <w:r w:rsidRPr="00667415" w:rsidDel="00080615">
          <w:rPr>
            <w:rFonts w:ascii="Arial" w:hAnsi="Arial" w:cs="Arial"/>
            <w:sz w:val="22"/>
            <w:szCs w:val="22"/>
            <w:lang w:val="pt-BR"/>
          </w:rPr>
          <w:delText>Para o processo de migração de planos, o e-channel deverá ter o mesmo comportamento, ou seja, será permitido solicitar os novos serviços na mesma OS.</w:delText>
        </w:r>
      </w:del>
    </w:p>
    <w:p w:rsidR="00273DCD" w:rsidRPr="00667415" w:rsidDel="00080615" w:rsidRDefault="00273DCD" w:rsidP="00105428">
      <w:pPr>
        <w:ind w:left="2160" w:right="282"/>
        <w:jc w:val="both"/>
        <w:rPr>
          <w:del w:id="1795" w:author="273776" w:date="2011-05-09T15:55:00Z"/>
          <w:rFonts w:ascii="Arial" w:hAnsi="Arial" w:cs="Arial"/>
          <w:sz w:val="22"/>
          <w:szCs w:val="22"/>
          <w:lang w:val="pt-BR"/>
        </w:rPr>
      </w:pPr>
      <w:del w:id="1796" w:author="273776" w:date="2011-05-09T15:55:00Z">
        <w:r w:rsidRPr="00667415" w:rsidDel="00080615">
          <w:rPr>
            <w:rFonts w:ascii="Arial" w:hAnsi="Arial" w:cs="Arial"/>
            <w:sz w:val="22"/>
            <w:szCs w:val="22"/>
            <w:lang w:val="pt-BR"/>
          </w:rPr>
          <w:delText xml:space="preserve">Os clientes dos novos serviços poderão selecionar qualquer um dos serviços Blackberry BIS para instâncias de planos tipo instância e também para planos tipo conta (Oi Família, OCT, OCT Profissional PF e PJ e Planos Oi Profissional Equipe/Equipe Dec) por meio de campanha de ativação automática, tanto para aplicações da Oi (Siebel 6.3) como para aplicações de terceiros. Esta funcionalidade deverá estar disponível para todos os planos elegíveis ao serviço (PJ-B2B e PF-B2C). </w:delText>
        </w:r>
      </w:del>
    </w:p>
    <w:p w:rsidR="00273DCD" w:rsidRPr="00667415" w:rsidDel="00080615" w:rsidRDefault="00273DCD" w:rsidP="00105428">
      <w:pPr>
        <w:ind w:left="2160" w:right="282"/>
        <w:jc w:val="both"/>
        <w:rPr>
          <w:del w:id="1797" w:author="273776" w:date="2011-05-09T15:55:00Z"/>
          <w:rFonts w:ascii="Arial" w:hAnsi="Arial" w:cs="Arial"/>
          <w:sz w:val="22"/>
          <w:szCs w:val="22"/>
          <w:lang w:val="pt-BR"/>
        </w:rPr>
      </w:pPr>
    </w:p>
    <w:p w:rsidR="00273DCD" w:rsidRPr="00667415" w:rsidDel="00080615" w:rsidRDefault="00273DCD" w:rsidP="00105428">
      <w:pPr>
        <w:ind w:left="2160" w:right="282"/>
        <w:jc w:val="both"/>
        <w:rPr>
          <w:del w:id="1798" w:author="273776" w:date="2011-05-09T15:55:00Z"/>
          <w:rFonts w:ascii="Arial" w:hAnsi="Arial" w:cs="Arial"/>
          <w:sz w:val="22"/>
          <w:szCs w:val="22"/>
          <w:lang w:val="pt-BR"/>
        </w:rPr>
      </w:pPr>
    </w:p>
    <w:p w:rsidR="00273DCD" w:rsidRPr="00667415" w:rsidDel="00080615" w:rsidRDefault="00273DCD" w:rsidP="00105428">
      <w:pPr>
        <w:ind w:left="2160" w:right="282"/>
        <w:jc w:val="both"/>
        <w:rPr>
          <w:del w:id="1799" w:author="273776" w:date="2011-05-09T15:55:00Z"/>
          <w:rFonts w:ascii="Arial" w:hAnsi="Arial" w:cs="Arial"/>
          <w:b/>
          <w:sz w:val="24"/>
          <w:lang w:val="pt-BR"/>
        </w:rPr>
      </w:pPr>
      <w:del w:id="1800" w:author="273776" w:date="2011-05-09T15:55:00Z">
        <w:r w:rsidRPr="00667415" w:rsidDel="00080615">
          <w:rPr>
            <w:rFonts w:ascii="Arial" w:hAnsi="Arial" w:cs="Arial"/>
            <w:b/>
            <w:sz w:val="24"/>
            <w:lang w:val="pt-BR"/>
          </w:rPr>
          <w:delText>Opções de Descontos em Reais e % para adesão ao Blackberry</w:delText>
        </w:r>
      </w:del>
    </w:p>
    <w:p w:rsidR="00273DCD" w:rsidRPr="00667415" w:rsidDel="00080615" w:rsidRDefault="00273DCD" w:rsidP="00105428">
      <w:pPr>
        <w:ind w:left="2160" w:right="282"/>
        <w:jc w:val="both"/>
        <w:rPr>
          <w:del w:id="1801" w:author="273776" w:date="2011-05-09T15:55:00Z"/>
          <w:rFonts w:ascii="Arial" w:hAnsi="Arial" w:cs="Arial"/>
          <w:sz w:val="22"/>
          <w:szCs w:val="22"/>
          <w:lang w:val="pt-BR"/>
        </w:rPr>
      </w:pPr>
    </w:p>
    <w:p w:rsidR="00273DCD" w:rsidRPr="00667415" w:rsidDel="00080615" w:rsidRDefault="00273DCD" w:rsidP="00105428">
      <w:pPr>
        <w:ind w:left="2160" w:right="282"/>
        <w:jc w:val="both"/>
        <w:rPr>
          <w:del w:id="1802" w:author="273776" w:date="2011-05-09T15:55:00Z"/>
          <w:rFonts w:ascii="Arial" w:hAnsi="Arial" w:cs="Arial"/>
          <w:sz w:val="22"/>
          <w:szCs w:val="22"/>
          <w:lang w:val="pt-BR"/>
        </w:rPr>
      </w:pPr>
      <w:del w:id="1803" w:author="273776" w:date="2011-05-09T15:55:00Z">
        <w:r w:rsidRPr="00667415" w:rsidDel="00080615">
          <w:rPr>
            <w:rFonts w:ascii="Arial" w:hAnsi="Arial" w:cs="Arial"/>
            <w:sz w:val="22"/>
            <w:szCs w:val="22"/>
            <w:lang w:val="pt-BR"/>
          </w:rPr>
          <w:delText>A demanda deverá possibilitar a aplicação de descontos em Percentual (sobre a assinatura) e Créditos em Reais (sobre a fatura do cliente – para plano tipo instância e plano tipo conta) para clientes que aderirem ao serviço Oi Blackberry, de forma que, caso seja solicitado seu cancelamento, todos os descontos referentes à contratação do serviço deverão ser suspensos, permanecendo apenas os descontos dos serviços contratados pelo cliente.</w:delText>
        </w:r>
      </w:del>
    </w:p>
    <w:p w:rsidR="00273DCD" w:rsidRPr="00667415" w:rsidDel="00080615" w:rsidRDefault="00273DCD" w:rsidP="00105428">
      <w:pPr>
        <w:ind w:left="2160" w:right="282"/>
        <w:jc w:val="both"/>
        <w:rPr>
          <w:del w:id="1804" w:author="273776" w:date="2011-05-09T15:55:00Z"/>
          <w:rFonts w:ascii="Arial" w:hAnsi="Arial" w:cs="Arial"/>
          <w:sz w:val="22"/>
          <w:szCs w:val="22"/>
          <w:lang w:val="pt-BR"/>
        </w:rPr>
      </w:pPr>
    </w:p>
    <w:p w:rsidR="00273DCD" w:rsidRPr="00667415" w:rsidDel="00080615" w:rsidRDefault="00273DCD" w:rsidP="00105428">
      <w:pPr>
        <w:ind w:left="2160" w:right="282"/>
        <w:jc w:val="both"/>
        <w:rPr>
          <w:del w:id="1805" w:author="273776" w:date="2011-05-09T15:55:00Z"/>
          <w:rFonts w:ascii="Arial" w:hAnsi="Arial" w:cs="Arial"/>
          <w:sz w:val="22"/>
          <w:szCs w:val="22"/>
          <w:lang w:val="pt-BR"/>
        </w:rPr>
      </w:pPr>
      <w:del w:id="1806" w:author="273776" w:date="2011-05-09T15:55:00Z">
        <w:r w:rsidRPr="00667415" w:rsidDel="00080615">
          <w:rPr>
            <w:rFonts w:ascii="Arial" w:hAnsi="Arial" w:cs="Arial"/>
            <w:sz w:val="22"/>
            <w:szCs w:val="22"/>
            <w:lang w:val="pt-BR"/>
          </w:rPr>
          <w:delText>Exemplo: Um cliente adere a uma campanha com adesão ao Blackberry, com descontos de R$ 5,00 por conta da adesão ao serviço de voz, e R$ 5,00 de desconto por adesão ao serviço Blackberry. O cliente deverá receber um desconto total na fatura de R$ 10,00. Caso o cliente cancele o pacote Blackberry, ele deverá “perder” o desconto de R$ 5,00 referentes à contratação do Blackberry, permanecendo com o desconto de R$ 5,00 referentes à contratação do serviço de voz.</w:delText>
        </w:r>
      </w:del>
    </w:p>
    <w:p w:rsidR="00273DCD" w:rsidRPr="00667415" w:rsidDel="00080615" w:rsidRDefault="00273DCD" w:rsidP="00105428">
      <w:pPr>
        <w:ind w:left="2160" w:right="282"/>
        <w:jc w:val="both"/>
        <w:rPr>
          <w:del w:id="1807" w:author="273776" w:date="2011-05-09T15:55:00Z"/>
          <w:rFonts w:ascii="Arial" w:hAnsi="Arial" w:cs="Arial"/>
          <w:sz w:val="22"/>
          <w:szCs w:val="22"/>
          <w:lang w:val="pt-BR"/>
        </w:rPr>
      </w:pPr>
    </w:p>
    <w:p w:rsidR="00273DCD" w:rsidRPr="00667415" w:rsidDel="00080615" w:rsidRDefault="00273DCD" w:rsidP="00105428">
      <w:pPr>
        <w:ind w:left="2160" w:right="282"/>
        <w:jc w:val="both"/>
        <w:rPr>
          <w:del w:id="1808" w:author="273776" w:date="2011-05-09T15:55:00Z"/>
          <w:rFonts w:ascii="Arial" w:hAnsi="Arial" w:cs="Arial"/>
          <w:sz w:val="22"/>
          <w:szCs w:val="22"/>
          <w:lang w:val="pt-BR"/>
        </w:rPr>
      </w:pPr>
      <w:del w:id="1809" w:author="273776" w:date="2011-05-09T15:55:00Z">
        <w:r w:rsidRPr="00667415" w:rsidDel="00080615">
          <w:rPr>
            <w:rFonts w:ascii="Arial" w:hAnsi="Arial" w:cs="Arial"/>
            <w:sz w:val="22"/>
            <w:szCs w:val="22"/>
            <w:lang w:val="pt-BR"/>
          </w:rPr>
          <w:delText>Obs.: Apesar de os descontos poderem ser do mesmo tipo e até do mesmo valor, deve ser possível visualizar na configuração de uma campanha os elementos de descontos referentes ao plano de voz, ao plano de dados e ao serviço Blackberry, de forma a permitir que estes descontos possam ser aplicados em conjunto na fatura do cliente, como exemplificado acima.</w:delText>
        </w:r>
      </w:del>
    </w:p>
    <w:p w:rsidR="00273DCD" w:rsidRPr="00667415" w:rsidDel="00080615" w:rsidRDefault="00273DCD" w:rsidP="00105428">
      <w:pPr>
        <w:ind w:left="2160" w:right="282"/>
        <w:jc w:val="both"/>
        <w:rPr>
          <w:del w:id="1810" w:author="273776" w:date="2011-05-09T15:55:00Z"/>
          <w:rFonts w:ascii="Arial" w:hAnsi="Arial" w:cs="Arial"/>
          <w:sz w:val="22"/>
          <w:szCs w:val="22"/>
          <w:lang w:val="pt-BR"/>
        </w:rPr>
      </w:pPr>
    </w:p>
    <w:p w:rsidR="00273DCD" w:rsidRPr="00667415" w:rsidDel="00080615" w:rsidRDefault="00273DCD" w:rsidP="00105428">
      <w:pPr>
        <w:ind w:left="2160" w:right="282"/>
        <w:jc w:val="both"/>
        <w:rPr>
          <w:del w:id="1811" w:author="273776" w:date="2011-05-09T15:55:00Z"/>
          <w:rFonts w:ascii="Arial" w:hAnsi="Arial" w:cs="Arial"/>
          <w:sz w:val="22"/>
          <w:szCs w:val="22"/>
          <w:lang w:val="pt-BR"/>
        </w:rPr>
      </w:pPr>
      <w:del w:id="1812" w:author="273776" w:date="2011-05-09T15:55:00Z">
        <w:r w:rsidRPr="00667415" w:rsidDel="00080615">
          <w:rPr>
            <w:rFonts w:ascii="Arial" w:hAnsi="Arial" w:cs="Arial"/>
            <w:sz w:val="22"/>
            <w:szCs w:val="22"/>
            <w:lang w:val="pt-BR"/>
          </w:rPr>
          <w:delText>Os descontos em R$ e % poderão ser concedidos a partir do 1º mês de contratação do serviço, atendendo neste quesito às mesmas regras de negócio definidas no (STI 47295) para o pacote de dados.</w:delText>
        </w:r>
      </w:del>
    </w:p>
    <w:p w:rsidR="00273DCD" w:rsidRPr="00667415" w:rsidDel="00080615" w:rsidRDefault="00273DCD" w:rsidP="00105428">
      <w:pPr>
        <w:ind w:left="2160" w:right="282"/>
        <w:jc w:val="both"/>
        <w:rPr>
          <w:del w:id="1813" w:author="273776" w:date="2011-05-09T15:55:00Z"/>
          <w:rFonts w:ascii="Arial" w:hAnsi="Arial" w:cs="Arial"/>
          <w:b/>
          <w:sz w:val="22"/>
          <w:szCs w:val="22"/>
          <w:lang w:val="pt-BR"/>
        </w:rPr>
      </w:pPr>
    </w:p>
    <w:p w:rsidR="00273DCD" w:rsidRPr="00667415" w:rsidDel="00080615" w:rsidRDefault="00273DCD" w:rsidP="00105428">
      <w:pPr>
        <w:ind w:left="2160" w:right="282"/>
        <w:jc w:val="both"/>
        <w:rPr>
          <w:del w:id="1814" w:author="273776" w:date="2011-05-09T15:55:00Z"/>
          <w:rFonts w:ascii="Arial" w:hAnsi="Arial" w:cs="Arial"/>
          <w:b/>
          <w:sz w:val="22"/>
          <w:szCs w:val="22"/>
          <w:lang w:val="pt-BR"/>
        </w:rPr>
      </w:pPr>
    </w:p>
    <w:p w:rsidR="00273DCD" w:rsidRPr="00667415" w:rsidDel="00080615" w:rsidRDefault="00273DCD" w:rsidP="00105428">
      <w:pPr>
        <w:ind w:left="2160" w:right="282"/>
        <w:jc w:val="both"/>
        <w:rPr>
          <w:del w:id="1815" w:author="273776" w:date="2011-05-09T15:55:00Z"/>
          <w:rFonts w:ascii="Arial" w:hAnsi="Arial" w:cs="Arial"/>
          <w:b/>
          <w:sz w:val="24"/>
          <w:lang w:val="pt-BR"/>
        </w:rPr>
      </w:pPr>
      <w:del w:id="1816" w:author="273776" w:date="2011-05-09T15:55:00Z">
        <w:r w:rsidRPr="00667415" w:rsidDel="00080615">
          <w:rPr>
            <w:rFonts w:ascii="Arial" w:hAnsi="Arial" w:cs="Arial"/>
            <w:b/>
            <w:sz w:val="24"/>
            <w:lang w:val="pt-BR"/>
          </w:rPr>
          <w:delText>Descontos atrelados ao Pacote Blackberry</w:delText>
        </w:r>
      </w:del>
    </w:p>
    <w:p w:rsidR="00273DCD" w:rsidDel="00080615" w:rsidRDefault="00273DCD" w:rsidP="00105428">
      <w:pPr>
        <w:ind w:left="2160" w:right="282"/>
        <w:jc w:val="both"/>
        <w:rPr>
          <w:del w:id="1817" w:author="273776" w:date="2011-05-09T15:55:00Z"/>
          <w:rFonts w:ascii="Arial" w:hAnsi="Arial" w:cs="Arial"/>
          <w:sz w:val="22"/>
          <w:szCs w:val="22"/>
          <w:lang w:val="pt-BR"/>
        </w:rPr>
      </w:pPr>
    </w:p>
    <w:p w:rsidR="00273DCD" w:rsidRPr="00667415" w:rsidDel="00080615" w:rsidRDefault="00273DCD" w:rsidP="00105428">
      <w:pPr>
        <w:ind w:left="2160" w:right="282"/>
        <w:jc w:val="both"/>
        <w:rPr>
          <w:del w:id="1818" w:author="273776" w:date="2011-05-09T15:55:00Z"/>
          <w:rFonts w:ascii="Arial" w:hAnsi="Arial" w:cs="Arial"/>
          <w:sz w:val="22"/>
          <w:szCs w:val="22"/>
          <w:lang w:val="pt-BR"/>
        </w:rPr>
      </w:pPr>
      <w:del w:id="1819" w:author="273776" w:date="2011-05-09T15:55:00Z">
        <w:r w:rsidRPr="00667415" w:rsidDel="00080615">
          <w:rPr>
            <w:rFonts w:ascii="Arial" w:hAnsi="Arial" w:cs="Arial"/>
            <w:sz w:val="22"/>
            <w:szCs w:val="22"/>
            <w:lang w:val="pt-BR"/>
          </w:rPr>
          <w:delText>Será necessário possibilitar a associação de descontos em reais e desconto em % ao pacote Blackberry.</w:delText>
        </w:r>
      </w:del>
    </w:p>
    <w:p w:rsidR="00273DCD" w:rsidRPr="00667415" w:rsidDel="00080615" w:rsidRDefault="00273DCD" w:rsidP="00105428">
      <w:pPr>
        <w:ind w:left="2160" w:right="282"/>
        <w:jc w:val="both"/>
        <w:rPr>
          <w:del w:id="1820" w:author="273776" w:date="2011-05-09T15:55:00Z"/>
          <w:rFonts w:ascii="Arial" w:hAnsi="Arial" w:cs="Arial"/>
          <w:sz w:val="22"/>
          <w:szCs w:val="22"/>
          <w:lang w:val="pt-BR"/>
        </w:rPr>
      </w:pPr>
      <w:del w:id="1821" w:author="273776" w:date="2011-05-09T15:55:00Z">
        <w:r w:rsidRPr="00667415" w:rsidDel="00080615">
          <w:rPr>
            <w:rFonts w:ascii="Arial" w:hAnsi="Arial" w:cs="Arial"/>
            <w:sz w:val="22"/>
            <w:szCs w:val="22"/>
            <w:lang w:val="pt-BR"/>
          </w:rPr>
          <w:delText xml:space="preserve">Deverão ser disponibilizadas as seguintes faixas de descontos para os serviços Blackberry BIS (Completo, Absoluto e Social+Email) - para o B2C: </w:delText>
        </w:r>
      </w:del>
    </w:p>
    <w:p w:rsidR="00273DCD" w:rsidRPr="00667415" w:rsidDel="00080615" w:rsidRDefault="00273DCD" w:rsidP="00105428">
      <w:pPr>
        <w:ind w:left="2160" w:right="282"/>
        <w:jc w:val="both"/>
        <w:rPr>
          <w:del w:id="1822" w:author="273776" w:date="2011-05-09T15:55:00Z"/>
          <w:rFonts w:ascii="Arial" w:hAnsi="Arial" w:cs="Arial"/>
          <w:sz w:val="22"/>
          <w:szCs w:val="22"/>
          <w:lang w:val="pt-BR"/>
        </w:rPr>
      </w:pPr>
    </w:p>
    <w:p w:rsidR="00273DCD" w:rsidRPr="00667415" w:rsidDel="00080615" w:rsidRDefault="00273DCD" w:rsidP="00105428">
      <w:pPr>
        <w:pStyle w:val="PargrafodaLista"/>
        <w:numPr>
          <w:ilvl w:val="0"/>
          <w:numId w:val="34"/>
        </w:numPr>
        <w:ind w:right="282"/>
        <w:jc w:val="both"/>
        <w:rPr>
          <w:del w:id="1823" w:author="273776" w:date="2011-05-09T15:55:00Z"/>
          <w:rFonts w:ascii="Arial" w:hAnsi="Arial" w:cs="Arial"/>
        </w:rPr>
      </w:pPr>
      <w:del w:id="1824" w:author="273776" w:date="2011-05-09T15:55:00Z">
        <w:r w:rsidRPr="00667415" w:rsidDel="00080615">
          <w:rPr>
            <w:rFonts w:ascii="Arial" w:hAnsi="Arial" w:cs="Arial"/>
          </w:rPr>
          <w:delText>Desconto de 100% sobre a assinatura por 2 meses.</w:delText>
        </w:r>
      </w:del>
    </w:p>
    <w:p w:rsidR="00273DCD" w:rsidRPr="00667415" w:rsidDel="00080615" w:rsidRDefault="00273DCD" w:rsidP="00105428">
      <w:pPr>
        <w:pStyle w:val="PargrafodaLista"/>
        <w:numPr>
          <w:ilvl w:val="0"/>
          <w:numId w:val="34"/>
        </w:numPr>
        <w:ind w:right="282"/>
        <w:jc w:val="both"/>
        <w:rPr>
          <w:del w:id="1825" w:author="273776" w:date="2011-05-09T15:55:00Z"/>
          <w:rFonts w:ascii="Arial" w:hAnsi="Arial" w:cs="Arial"/>
        </w:rPr>
      </w:pPr>
      <w:del w:id="1826" w:author="273776" w:date="2011-05-09T15:55:00Z">
        <w:r w:rsidRPr="00667415" w:rsidDel="00080615">
          <w:rPr>
            <w:rFonts w:ascii="Arial" w:hAnsi="Arial" w:cs="Arial"/>
          </w:rPr>
          <w:delText>Desconto de 100% sobre a assinatura por 3 meses.</w:delText>
        </w:r>
      </w:del>
    </w:p>
    <w:p w:rsidR="00273DCD" w:rsidRPr="00667415" w:rsidDel="00080615" w:rsidRDefault="00273DCD" w:rsidP="00105428">
      <w:pPr>
        <w:pStyle w:val="PargrafodaLista"/>
        <w:numPr>
          <w:ilvl w:val="0"/>
          <w:numId w:val="34"/>
        </w:numPr>
        <w:ind w:right="282"/>
        <w:jc w:val="both"/>
        <w:rPr>
          <w:del w:id="1827" w:author="273776" w:date="2011-05-09T15:55:00Z"/>
          <w:rFonts w:ascii="Arial" w:hAnsi="Arial" w:cs="Arial"/>
        </w:rPr>
      </w:pPr>
      <w:del w:id="1828" w:author="273776" w:date="2011-05-09T15:55:00Z">
        <w:r w:rsidRPr="00667415" w:rsidDel="00080615">
          <w:rPr>
            <w:rFonts w:ascii="Arial" w:hAnsi="Arial" w:cs="Arial"/>
          </w:rPr>
          <w:delText>Desconto de 100% sobre a assinatura por 6 meses.</w:delText>
        </w:r>
      </w:del>
    </w:p>
    <w:p w:rsidR="00273DCD" w:rsidRPr="00667415" w:rsidDel="00080615" w:rsidRDefault="00273DCD" w:rsidP="00105428">
      <w:pPr>
        <w:pStyle w:val="PargrafodaLista"/>
        <w:numPr>
          <w:ilvl w:val="0"/>
          <w:numId w:val="34"/>
        </w:numPr>
        <w:ind w:right="282"/>
        <w:jc w:val="both"/>
        <w:rPr>
          <w:del w:id="1829" w:author="273776" w:date="2011-05-09T15:55:00Z"/>
          <w:rFonts w:ascii="Arial" w:hAnsi="Arial" w:cs="Arial"/>
        </w:rPr>
      </w:pPr>
      <w:del w:id="1830" w:author="273776" w:date="2011-05-09T15:55:00Z">
        <w:r w:rsidRPr="00667415" w:rsidDel="00080615">
          <w:rPr>
            <w:rFonts w:ascii="Arial" w:hAnsi="Arial" w:cs="Arial"/>
          </w:rPr>
          <w:delText>Desconto de 100% sobre a assinatura por 12 meses.</w:delText>
        </w:r>
      </w:del>
    </w:p>
    <w:p w:rsidR="00273DCD" w:rsidRPr="00667415" w:rsidDel="00080615" w:rsidRDefault="00273DCD" w:rsidP="00105428">
      <w:pPr>
        <w:pStyle w:val="PargrafodaLista"/>
        <w:numPr>
          <w:ilvl w:val="0"/>
          <w:numId w:val="34"/>
        </w:numPr>
        <w:ind w:right="282"/>
        <w:jc w:val="both"/>
        <w:rPr>
          <w:del w:id="1831" w:author="273776" w:date="2011-05-09T15:55:00Z"/>
          <w:rFonts w:ascii="Arial" w:hAnsi="Arial" w:cs="Arial"/>
        </w:rPr>
      </w:pPr>
      <w:del w:id="1832" w:author="273776" w:date="2011-05-09T15:55:00Z">
        <w:r w:rsidRPr="00667415" w:rsidDel="00080615">
          <w:rPr>
            <w:rFonts w:ascii="Arial" w:hAnsi="Arial" w:cs="Arial"/>
          </w:rPr>
          <w:delText>Descontos percentuais de 15%, 20%, 30%, 50% e 70% por prazo indeterminado.</w:delText>
        </w:r>
      </w:del>
    </w:p>
    <w:p w:rsidR="00273DCD" w:rsidRPr="00667415" w:rsidDel="00080615" w:rsidRDefault="00273DCD" w:rsidP="00105428">
      <w:pPr>
        <w:pStyle w:val="PargrafodaLista"/>
        <w:numPr>
          <w:ilvl w:val="0"/>
          <w:numId w:val="34"/>
        </w:numPr>
        <w:ind w:right="282"/>
        <w:jc w:val="both"/>
        <w:rPr>
          <w:del w:id="1833" w:author="273776" w:date="2011-05-09T15:55:00Z"/>
          <w:rFonts w:ascii="Arial" w:hAnsi="Arial" w:cs="Arial"/>
        </w:rPr>
      </w:pPr>
      <w:del w:id="1834" w:author="273776" w:date="2011-05-09T15:55:00Z">
        <w:r w:rsidRPr="00667415" w:rsidDel="00080615">
          <w:rPr>
            <w:rFonts w:ascii="Arial" w:hAnsi="Arial" w:cs="Arial"/>
          </w:rPr>
          <w:delText>Descontos em Reais (10 meses) de R$ 20,00 na fatura*.</w:delText>
        </w:r>
      </w:del>
    </w:p>
    <w:p w:rsidR="00273DCD" w:rsidRPr="00667415" w:rsidDel="00080615" w:rsidRDefault="00273DCD" w:rsidP="00105428">
      <w:pPr>
        <w:pStyle w:val="PargrafodaLista"/>
        <w:numPr>
          <w:ilvl w:val="0"/>
          <w:numId w:val="34"/>
        </w:numPr>
        <w:ind w:right="282"/>
        <w:jc w:val="both"/>
        <w:rPr>
          <w:del w:id="1835" w:author="273776" w:date="2011-05-09T15:55:00Z"/>
          <w:rFonts w:ascii="Arial" w:hAnsi="Arial" w:cs="Arial"/>
        </w:rPr>
      </w:pPr>
      <w:del w:id="1836" w:author="273776" w:date="2011-05-09T15:55:00Z">
        <w:r w:rsidRPr="00667415" w:rsidDel="00080615">
          <w:rPr>
            <w:rFonts w:ascii="Arial" w:hAnsi="Arial" w:cs="Arial"/>
          </w:rPr>
          <w:delText>Descontos em Reais (10 meses) de R$ 50,00 na fatura*.</w:delText>
        </w:r>
      </w:del>
    </w:p>
    <w:p w:rsidR="00273DCD" w:rsidRPr="00667415" w:rsidDel="00080615" w:rsidRDefault="00273DCD" w:rsidP="00105428">
      <w:pPr>
        <w:pStyle w:val="PargrafodaLista"/>
        <w:ind w:left="2520" w:right="282"/>
        <w:jc w:val="both"/>
        <w:rPr>
          <w:del w:id="1837" w:author="273776" w:date="2011-05-09T15:55:00Z"/>
          <w:rFonts w:ascii="Arial" w:hAnsi="Arial" w:cs="Arial"/>
        </w:rPr>
      </w:pPr>
      <w:del w:id="1838" w:author="273776" w:date="2011-05-09T15:55:00Z">
        <w:r w:rsidRPr="00667415" w:rsidDel="00080615">
          <w:rPr>
            <w:rFonts w:ascii="Arial" w:hAnsi="Arial" w:cs="Arial"/>
          </w:rPr>
          <w:delText>*Ou seja, sob o valor total da fatura do cliente.</w:delText>
        </w:r>
      </w:del>
    </w:p>
    <w:p w:rsidR="00273DCD" w:rsidRPr="00667415" w:rsidDel="00080615" w:rsidRDefault="00273DCD" w:rsidP="00105428">
      <w:pPr>
        <w:ind w:left="2160" w:right="282"/>
        <w:jc w:val="both"/>
        <w:rPr>
          <w:del w:id="1839" w:author="273776" w:date="2011-05-09T15:55:00Z"/>
          <w:rFonts w:ascii="Arial" w:hAnsi="Arial" w:cs="Arial"/>
          <w:sz w:val="22"/>
          <w:szCs w:val="22"/>
          <w:lang w:val="pt-BR"/>
        </w:rPr>
      </w:pPr>
    </w:p>
    <w:p w:rsidR="00273DCD" w:rsidRPr="00667415" w:rsidDel="00080615" w:rsidRDefault="00273DCD" w:rsidP="00105428">
      <w:pPr>
        <w:ind w:left="2160" w:right="282"/>
        <w:jc w:val="both"/>
        <w:rPr>
          <w:del w:id="1840" w:author="273776" w:date="2011-05-09T15:55:00Z"/>
          <w:rFonts w:ascii="Arial" w:hAnsi="Arial" w:cs="Arial"/>
          <w:sz w:val="22"/>
          <w:szCs w:val="22"/>
          <w:lang w:val="pt-BR"/>
        </w:rPr>
      </w:pPr>
      <w:del w:id="1841" w:author="273776" w:date="2011-05-09T15:55:00Z">
        <w:r w:rsidRPr="00667415" w:rsidDel="00080615">
          <w:rPr>
            <w:rFonts w:ascii="Arial" w:hAnsi="Arial" w:cs="Arial"/>
            <w:sz w:val="22"/>
            <w:szCs w:val="22"/>
            <w:lang w:val="pt-BR"/>
          </w:rPr>
          <w:delText>Deverão ser disponibilizadas as seguintes faixas de descontos para os serviços Blackberry BIS (Completo, Absoluto e Social+Email) - para o B2B:</w:delText>
        </w:r>
      </w:del>
    </w:p>
    <w:p w:rsidR="00273DCD" w:rsidRPr="00667415" w:rsidDel="00080615" w:rsidRDefault="00273DCD" w:rsidP="00105428">
      <w:pPr>
        <w:ind w:left="2160" w:right="282"/>
        <w:jc w:val="both"/>
        <w:rPr>
          <w:del w:id="1842" w:author="273776" w:date="2011-05-09T15:55:00Z"/>
          <w:rFonts w:ascii="Arial" w:hAnsi="Arial" w:cs="Arial"/>
          <w:sz w:val="22"/>
          <w:szCs w:val="22"/>
          <w:lang w:val="pt-BR"/>
        </w:rPr>
      </w:pPr>
    </w:p>
    <w:p w:rsidR="00273DCD" w:rsidRPr="00667415" w:rsidDel="00080615" w:rsidRDefault="00273DCD" w:rsidP="00105428">
      <w:pPr>
        <w:pStyle w:val="PargrafodaLista"/>
        <w:numPr>
          <w:ilvl w:val="0"/>
          <w:numId w:val="34"/>
        </w:numPr>
        <w:ind w:right="282"/>
        <w:jc w:val="both"/>
        <w:rPr>
          <w:del w:id="1843" w:author="273776" w:date="2011-05-09T15:55:00Z"/>
          <w:rFonts w:ascii="Arial" w:hAnsi="Arial" w:cs="Arial"/>
        </w:rPr>
      </w:pPr>
      <w:del w:id="1844" w:author="273776" w:date="2011-05-09T15:55:00Z">
        <w:r w:rsidRPr="00667415" w:rsidDel="00080615">
          <w:rPr>
            <w:rFonts w:ascii="Arial" w:hAnsi="Arial" w:cs="Arial"/>
          </w:rPr>
          <w:delText>Desconto de 100% sobre a assinatura por 2 meses.</w:delText>
        </w:r>
      </w:del>
    </w:p>
    <w:p w:rsidR="00273DCD" w:rsidRPr="00667415" w:rsidDel="00080615" w:rsidRDefault="00273DCD" w:rsidP="00105428">
      <w:pPr>
        <w:pStyle w:val="PargrafodaLista"/>
        <w:numPr>
          <w:ilvl w:val="0"/>
          <w:numId w:val="34"/>
        </w:numPr>
        <w:ind w:right="282"/>
        <w:jc w:val="both"/>
        <w:rPr>
          <w:del w:id="1845" w:author="273776" w:date="2011-05-09T15:55:00Z"/>
          <w:rFonts w:ascii="Arial" w:hAnsi="Arial" w:cs="Arial"/>
        </w:rPr>
      </w:pPr>
      <w:del w:id="1846" w:author="273776" w:date="2011-05-09T15:55:00Z">
        <w:r w:rsidRPr="00667415" w:rsidDel="00080615">
          <w:rPr>
            <w:rFonts w:ascii="Arial" w:hAnsi="Arial" w:cs="Arial"/>
          </w:rPr>
          <w:delText>Desconto de 100% sobre a assinatura por 3 meses.</w:delText>
        </w:r>
      </w:del>
    </w:p>
    <w:p w:rsidR="00273DCD" w:rsidRPr="00667415" w:rsidDel="00080615" w:rsidRDefault="00273DCD" w:rsidP="00105428">
      <w:pPr>
        <w:pStyle w:val="PargrafodaLista"/>
        <w:numPr>
          <w:ilvl w:val="0"/>
          <w:numId w:val="34"/>
        </w:numPr>
        <w:ind w:right="282"/>
        <w:jc w:val="both"/>
        <w:rPr>
          <w:del w:id="1847" w:author="273776" w:date="2011-05-09T15:55:00Z"/>
          <w:rFonts w:ascii="Arial" w:hAnsi="Arial" w:cs="Arial"/>
        </w:rPr>
      </w:pPr>
      <w:del w:id="1848" w:author="273776" w:date="2011-05-09T15:55:00Z">
        <w:r w:rsidRPr="00667415" w:rsidDel="00080615">
          <w:rPr>
            <w:rFonts w:ascii="Arial" w:hAnsi="Arial" w:cs="Arial"/>
          </w:rPr>
          <w:delText>Desconto de 100% sobre a assinatura por 6 meses.</w:delText>
        </w:r>
      </w:del>
    </w:p>
    <w:p w:rsidR="00273DCD" w:rsidRPr="00667415" w:rsidDel="00080615" w:rsidRDefault="00273DCD" w:rsidP="00105428">
      <w:pPr>
        <w:pStyle w:val="PargrafodaLista"/>
        <w:numPr>
          <w:ilvl w:val="0"/>
          <w:numId w:val="34"/>
        </w:numPr>
        <w:ind w:right="282"/>
        <w:jc w:val="both"/>
        <w:rPr>
          <w:del w:id="1849" w:author="273776" w:date="2011-05-09T15:55:00Z"/>
          <w:rFonts w:ascii="Arial" w:hAnsi="Arial" w:cs="Arial"/>
        </w:rPr>
      </w:pPr>
      <w:del w:id="1850" w:author="273776" w:date="2011-05-09T15:55:00Z">
        <w:r w:rsidRPr="00667415" w:rsidDel="00080615">
          <w:rPr>
            <w:rFonts w:ascii="Arial" w:hAnsi="Arial" w:cs="Arial"/>
          </w:rPr>
          <w:delText>Desconto de 100% sobre a assinatura por 12 meses.</w:delText>
        </w:r>
      </w:del>
    </w:p>
    <w:p w:rsidR="00273DCD" w:rsidRPr="00667415" w:rsidDel="00080615" w:rsidRDefault="00273DCD" w:rsidP="00105428">
      <w:pPr>
        <w:pStyle w:val="PargrafodaLista"/>
        <w:numPr>
          <w:ilvl w:val="0"/>
          <w:numId w:val="34"/>
        </w:numPr>
        <w:ind w:right="282"/>
        <w:jc w:val="both"/>
        <w:rPr>
          <w:del w:id="1851" w:author="273776" w:date="2011-05-09T15:55:00Z"/>
          <w:rFonts w:ascii="Arial" w:hAnsi="Arial" w:cs="Arial"/>
        </w:rPr>
      </w:pPr>
      <w:del w:id="1852" w:author="273776" w:date="2011-05-09T15:55:00Z">
        <w:r w:rsidRPr="00667415" w:rsidDel="00080615">
          <w:rPr>
            <w:rFonts w:ascii="Arial" w:hAnsi="Arial" w:cs="Arial"/>
          </w:rPr>
          <w:delText>Descontos percentuais de 15%, 20%, 30%, 50% e 70% por prazo indeterminado.</w:delText>
        </w:r>
      </w:del>
    </w:p>
    <w:p w:rsidR="00273DCD" w:rsidRPr="00667415" w:rsidDel="00080615" w:rsidRDefault="00273DCD" w:rsidP="00105428">
      <w:pPr>
        <w:pStyle w:val="PargrafodaLista"/>
        <w:numPr>
          <w:ilvl w:val="0"/>
          <w:numId w:val="34"/>
        </w:numPr>
        <w:ind w:right="282"/>
        <w:jc w:val="both"/>
        <w:rPr>
          <w:del w:id="1853" w:author="273776" w:date="2011-05-09T15:55:00Z"/>
          <w:rFonts w:ascii="Arial" w:hAnsi="Arial" w:cs="Arial"/>
        </w:rPr>
      </w:pPr>
      <w:del w:id="1854" w:author="273776" w:date="2011-05-09T15:55:00Z">
        <w:r w:rsidRPr="00667415" w:rsidDel="00080615">
          <w:rPr>
            <w:rFonts w:ascii="Arial" w:hAnsi="Arial" w:cs="Arial"/>
          </w:rPr>
          <w:delText>Descontos em Reais para 24 e 25 meses na fatura.</w:delText>
        </w:r>
      </w:del>
    </w:p>
    <w:p w:rsidR="00273DCD" w:rsidRPr="00667415" w:rsidDel="00080615" w:rsidRDefault="00273DCD" w:rsidP="00105428">
      <w:pPr>
        <w:pStyle w:val="PargrafodaLista"/>
        <w:numPr>
          <w:ilvl w:val="0"/>
          <w:numId w:val="34"/>
        </w:numPr>
        <w:ind w:right="282"/>
        <w:jc w:val="both"/>
        <w:rPr>
          <w:del w:id="1855" w:author="273776" w:date="2011-05-09T15:55:00Z"/>
          <w:rFonts w:ascii="Arial" w:hAnsi="Arial" w:cs="Arial"/>
        </w:rPr>
      </w:pPr>
      <w:del w:id="1856" w:author="273776" w:date="2011-05-09T15:55:00Z">
        <w:r w:rsidRPr="00667415" w:rsidDel="00080615">
          <w:rPr>
            <w:rFonts w:ascii="Arial" w:hAnsi="Arial" w:cs="Arial"/>
          </w:rPr>
          <w:delText>Os valores para desconto serão de R$ 300, R$ 500, e $ 800 (Valor total).</w:delText>
        </w:r>
      </w:del>
    </w:p>
    <w:p w:rsidR="00273DCD" w:rsidRPr="00667415" w:rsidDel="00080615" w:rsidRDefault="00273DCD" w:rsidP="00105428">
      <w:pPr>
        <w:ind w:left="2160" w:right="282"/>
        <w:jc w:val="both"/>
        <w:rPr>
          <w:del w:id="1857" w:author="273776" w:date="2011-05-09T15:55:00Z"/>
          <w:rFonts w:ascii="Arial" w:hAnsi="Arial" w:cs="Arial"/>
          <w:sz w:val="22"/>
          <w:szCs w:val="22"/>
          <w:lang w:val="pt-BR"/>
        </w:rPr>
      </w:pPr>
    </w:p>
    <w:p w:rsidR="00273DCD" w:rsidRPr="00667415" w:rsidDel="00080615" w:rsidRDefault="00273DCD" w:rsidP="00105428">
      <w:pPr>
        <w:ind w:left="2160" w:right="282"/>
        <w:jc w:val="both"/>
        <w:rPr>
          <w:del w:id="1858" w:author="273776" w:date="2011-05-09T15:55:00Z"/>
          <w:rFonts w:ascii="Arial" w:hAnsi="Arial" w:cs="Arial"/>
          <w:sz w:val="22"/>
          <w:szCs w:val="22"/>
          <w:lang w:val="pt-BR"/>
        </w:rPr>
      </w:pPr>
    </w:p>
    <w:p w:rsidR="00273DCD" w:rsidRPr="00667415" w:rsidDel="00080615" w:rsidRDefault="00273DCD" w:rsidP="00105428">
      <w:pPr>
        <w:ind w:left="2160" w:right="282"/>
        <w:jc w:val="both"/>
        <w:rPr>
          <w:del w:id="1859" w:author="273776" w:date="2011-05-09T15:55:00Z"/>
          <w:rFonts w:ascii="Arial" w:hAnsi="Arial" w:cs="Arial"/>
          <w:b/>
          <w:sz w:val="28"/>
          <w:szCs w:val="28"/>
          <w:u w:val="single"/>
          <w:lang w:val="pt-BR"/>
        </w:rPr>
      </w:pPr>
      <w:del w:id="1860" w:author="273776" w:date="2011-05-09T15:55:00Z">
        <w:r w:rsidRPr="00667415" w:rsidDel="00080615">
          <w:rPr>
            <w:rFonts w:ascii="Arial" w:hAnsi="Arial" w:cs="Arial"/>
            <w:b/>
            <w:sz w:val="28"/>
            <w:szCs w:val="28"/>
            <w:u w:val="single"/>
            <w:lang w:val="pt-BR"/>
          </w:rPr>
          <w:delText>ARBOR</w:delText>
        </w:r>
      </w:del>
    </w:p>
    <w:p w:rsidR="00273DCD" w:rsidRPr="00667415" w:rsidDel="00080615" w:rsidRDefault="00273DCD" w:rsidP="00105428">
      <w:pPr>
        <w:ind w:left="2160" w:right="282"/>
        <w:jc w:val="both"/>
        <w:rPr>
          <w:del w:id="1861" w:author="273776" w:date="2011-05-09T15:55:00Z"/>
          <w:rFonts w:ascii="Arial" w:hAnsi="Arial" w:cs="Arial"/>
          <w:lang w:val="pt-BR"/>
        </w:rPr>
      </w:pPr>
    </w:p>
    <w:p w:rsidR="00273DCD" w:rsidRPr="00667415" w:rsidDel="00080615" w:rsidRDefault="00273DCD" w:rsidP="00105428">
      <w:pPr>
        <w:ind w:left="2160" w:right="282"/>
        <w:jc w:val="both"/>
        <w:rPr>
          <w:del w:id="1862" w:author="273776" w:date="2011-05-09T15:55:00Z"/>
          <w:rFonts w:ascii="Arial" w:hAnsi="Arial" w:cs="Arial"/>
          <w:sz w:val="22"/>
          <w:szCs w:val="22"/>
          <w:lang w:val="pt-BR"/>
        </w:rPr>
      </w:pPr>
      <w:del w:id="1863" w:author="273776" w:date="2011-05-09T15:55:00Z">
        <w:r w:rsidRPr="00667415" w:rsidDel="00080615">
          <w:rPr>
            <w:rFonts w:ascii="Arial" w:hAnsi="Arial" w:cs="Arial"/>
            <w:sz w:val="22"/>
            <w:szCs w:val="22"/>
            <w:lang w:val="pt-BR"/>
          </w:rPr>
          <w:delText>O Novo Portfólio Blackberry atenderá a base de clientes do Pós-Pago, para o B2C-PF e para o B2B-PJ. Para todos os planos será criado um componente de assinatura e um pacote de dados de 200 Mbytes que não deve ter valor de assinatura cobrado. Também para cada plano será possível aprovisionar outro pacote de dados com qualquer franquia de dados 3G do portfólio atual, considerando as franquias já existentes e futuras franquias que possam estar disponibilizadas dos pacotes de dados 3G e do Velox 3G.</w:delText>
        </w:r>
      </w:del>
    </w:p>
    <w:p w:rsidR="00273DCD" w:rsidRPr="00667415" w:rsidDel="00080615" w:rsidRDefault="00273DCD" w:rsidP="00105428">
      <w:pPr>
        <w:ind w:left="2160" w:right="282"/>
        <w:jc w:val="both"/>
        <w:rPr>
          <w:del w:id="1864" w:author="273776" w:date="2011-05-09T15:55:00Z"/>
          <w:rFonts w:ascii="Arial" w:hAnsi="Arial" w:cs="Arial"/>
          <w:sz w:val="22"/>
          <w:szCs w:val="22"/>
          <w:lang w:val="pt-BR"/>
        </w:rPr>
      </w:pPr>
    </w:p>
    <w:p w:rsidR="00273DCD" w:rsidRPr="00667415" w:rsidDel="00080615" w:rsidRDefault="00273DCD" w:rsidP="00105428">
      <w:pPr>
        <w:ind w:left="2160" w:right="282"/>
        <w:jc w:val="both"/>
        <w:rPr>
          <w:del w:id="1865" w:author="273776" w:date="2011-05-09T15:55:00Z"/>
          <w:rFonts w:ascii="Arial" w:hAnsi="Arial" w:cs="Arial"/>
          <w:sz w:val="22"/>
          <w:szCs w:val="22"/>
          <w:lang w:val="pt-BR"/>
        </w:rPr>
      </w:pPr>
      <w:del w:id="1866" w:author="273776" w:date="2011-05-09T15:55:00Z">
        <w:r w:rsidRPr="00667415" w:rsidDel="00080615">
          <w:rPr>
            <w:rFonts w:ascii="Arial" w:hAnsi="Arial" w:cs="Arial"/>
            <w:sz w:val="22"/>
            <w:szCs w:val="22"/>
            <w:lang w:val="pt-BR"/>
          </w:rPr>
          <w:delText>Cada novo serviço “Blackberry BIS Ilimitado” deverá ser gerenciado por segmento (B2B-PF e B2C-PJ) por meio de criação de novos códigos de serviço referentes aos descontos e assinaturas referentes aos novos produtos.</w:delText>
        </w:r>
      </w:del>
    </w:p>
    <w:p w:rsidR="00273DCD" w:rsidRPr="00667415" w:rsidDel="00080615" w:rsidRDefault="00273DCD" w:rsidP="00105428">
      <w:pPr>
        <w:ind w:left="2160" w:right="282"/>
        <w:jc w:val="both"/>
        <w:rPr>
          <w:del w:id="1867" w:author="273776" w:date="2011-05-09T15:55:00Z"/>
          <w:rFonts w:ascii="Arial" w:hAnsi="Arial" w:cs="Arial"/>
          <w:sz w:val="22"/>
          <w:szCs w:val="22"/>
          <w:lang w:val="pt-BR"/>
        </w:rPr>
      </w:pPr>
    </w:p>
    <w:p w:rsidR="00273DCD" w:rsidRPr="00667415" w:rsidDel="00080615" w:rsidRDefault="00273DCD" w:rsidP="00105428">
      <w:pPr>
        <w:ind w:left="2160" w:right="282"/>
        <w:jc w:val="both"/>
        <w:rPr>
          <w:del w:id="1868" w:author="273776" w:date="2011-05-09T15:55:00Z"/>
          <w:rFonts w:ascii="Arial" w:hAnsi="Arial" w:cs="Arial"/>
          <w:sz w:val="22"/>
          <w:szCs w:val="22"/>
          <w:lang w:val="pt-BR"/>
        </w:rPr>
      </w:pPr>
      <w:del w:id="1869" w:author="273776" w:date="2011-05-09T15:55:00Z">
        <w:r w:rsidRPr="00667415" w:rsidDel="00080615">
          <w:rPr>
            <w:rFonts w:ascii="Arial" w:hAnsi="Arial" w:cs="Arial"/>
            <w:sz w:val="22"/>
            <w:szCs w:val="22"/>
            <w:lang w:val="pt-BR"/>
          </w:rPr>
          <w:delText>Os novos códigos (Quantidade e propósito) deverão ser definidos em tempo Especificação Funcional.</w:delText>
        </w:r>
      </w:del>
    </w:p>
    <w:p w:rsidR="00273DCD" w:rsidRPr="00667415" w:rsidDel="00080615" w:rsidRDefault="00273DCD" w:rsidP="00105428">
      <w:pPr>
        <w:ind w:left="2160" w:right="282"/>
        <w:jc w:val="both"/>
        <w:rPr>
          <w:del w:id="1870" w:author="273776" w:date="2011-05-09T15:55:00Z"/>
          <w:rFonts w:ascii="Arial" w:hAnsi="Arial" w:cs="Arial"/>
          <w:sz w:val="22"/>
          <w:szCs w:val="22"/>
          <w:lang w:val="pt-BR"/>
        </w:rPr>
      </w:pPr>
    </w:p>
    <w:p w:rsidR="00273DCD" w:rsidRPr="00667415" w:rsidDel="00080615" w:rsidRDefault="00273DCD" w:rsidP="00105428">
      <w:pPr>
        <w:ind w:left="2160" w:right="282"/>
        <w:jc w:val="both"/>
        <w:rPr>
          <w:del w:id="1871" w:author="273776" w:date="2011-05-09T15:55:00Z"/>
          <w:rFonts w:ascii="Arial" w:hAnsi="Arial" w:cs="Arial"/>
          <w:sz w:val="22"/>
          <w:szCs w:val="22"/>
          <w:lang w:val="pt-BR"/>
        </w:rPr>
      </w:pPr>
      <w:del w:id="1872" w:author="273776" w:date="2011-05-09T15:55:00Z">
        <w:r w:rsidRPr="00667415" w:rsidDel="00080615">
          <w:rPr>
            <w:rFonts w:ascii="Arial" w:hAnsi="Arial" w:cs="Arial"/>
            <w:sz w:val="22"/>
            <w:szCs w:val="22"/>
            <w:lang w:val="pt-BR"/>
          </w:rPr>
          <w:delText>Os planos a serem criados são:</w:delText>
        </w:r>
      </w:del>
    </w:p>
    <w:p w:rsidR="00273DCD" w:rsidDel="00080615" w:rsidRDefault="00273DCD" w:rsidP="00105428">
      <w:pPr>
        <w:ind w:left="2160" w:right="282"/>
        <w:jc w:val="both"/>
        <w:rPr>
          <w:del w:id="1873" w:author="273776" w:date="2011-05-09T15:55:00Z"/>
          <w:rFonts w:ascii="Arial" w:hAnsi="Arial" w:cs="Arial"/>
          <w:sz w:val="22"/>
          <w:szCs w:val="22"/>
          <w:lang w:val="pt-BR"/>
        </w:rPr>
      </w:pPr>
    </w:p>
    <w:p w:rsidR="00273DCD" w:rsidRPr="00667415" w:rsidDel="00080615" w:rsidRDefault="00273DCD" w:rsidP="00105428">
      <w:pPr>
        <w:ind w:left="2160" w:right="282"/>
        <w:jc w:val="both"/>
        <w:rPr>
          <w:del w:id="1874" w:author="273776" w:date="2011-05-09T15:55:00Z"/>
          <w:rFonts w:ascii="Arial" w:hAnsi="Arial" w:cs="Arial"/>
          <w:sz w:val="22"/>
          <w:szCs w:val="22"/>
          <w:lang w:val="pt-BR"/>
        </w:rPr>
      </w:pPr>
    </w:p>
    <w:p w:rsidR="00273DCD" w:rsidRPr="00667415" w:rsidDel="00080615" w:rsidRDefault="00273DCD" w:rsidP="00105428">
      <w:pPr>
        <w:ind w:left="2160" w:right="282"/>
        <w:jc w:val="both"/>
        <w:rPr>
          <w:del w:id="1875" w:author="273776" w:date="2011-05-09T15:55:00Z"/>
          <w:rFonts w:ascii="Arial" w:hAnsi="Arial" w:cs="Arial"/>
          <w:b/>
          <w:sz w:val="24"/>
          <w:lang w:val="pt-BR"/>
        </w:rPr>
      </w:pPr>
      <w:del w:id="1876" w:author="273776" w:date="2011-05-09T15:55:00Z">
        <w:r w:rsidRPr="00667415" w:rsidDel="00080615">
          <w:rPr>
            <w:rFonts w:ascii="Arial" w:hAnsi="Arial" w:cs="Arial"/>
            <w:b/>
            <w:sz w:val="24"/>
            <w:lang w:val="pt-BR"/>
          </w:rPr>
          <w:delText xml:space="preserve">Blackberry BIS Absoluto </w:delText>
        </w:r>
      </w:del>
    </w:p>
    <w:p w:rsidR="00273DCD" w:rsidRPr="00667415" w:rsidDel="00080615" w:rsidRDefault="00273DCD" w:rsidP="00105428">
      <w:pPr>
        <w:ind w:left="2160" w:right="282"/>
        <w:jc w:val="both"/>
        <w:rPr>
          <w:del w:id="1877" w:author="273776" w:date="2011-05-09T15:55:00Z"/>
          <w:rFonts w:ascii="Arial" w:hAnsi="Arial" w:cs="Arial"/>
          <w:lang w:val="pt-BR"/>
        </w:rPr>
      </w:pPr>
    </w:p>
    <w:p w:rsidR="00273DCD" w:rsidRPr="00667415" w:rsidDel="00080615" w:rsidRDefault="00273DCD" w:rsidP="00105428">
      <w:pPr>
        <w:pStyle w:val="PargrafodaLista"/>
        <w:numPr>
          <w:ilvl w:val="0"/>
          <w:numId w:val="35"/>
        </w:numPr>
        <w:ind w:left="2520" w:right="282"/>
        <w:jc w:val="both"/>
        <w:rPr>
          <w:del w:id="1878" w:author="273776" w:date="2011-05-09T15:55:00Z"/>
          <w:rFonts w:ascii="Arial" w:hAnsi="Arial" w:cs="Arial"/>
        </w:rPr>
      </w:pPr>
      <w:del w:id="1879" w:author="273776" w:date="2011-05-09T15:55:00Z">
        <w:r w:rsidRPr="00667415" w:rsidDel="00080615">
          <w:rPr>
            <w:rFonts w:ascii="Arial" w:hAnsi="Arial" w:cs="Arial"/>
          </w:rPr>
          <w:delText>Este plano poderá ser aprovisionado para clientes B2C-PF e B2B-PJ;</w:delText>
        </w:r>
      </w:del>
    </w:p>
    <w:p w:rsidR="00273DCD" w:rsidRPr="00667415" w:rsidDel="00080615" w:rsidRDefault="00273DCD" w:rsidP="00105428">
      <w:pPr>
        <w:pStyle w:val="PargrafodaLista"/>
        <w:numPr>
          <w:ilvl w:val="0"/>
          <w:numId w:val="35"/>
        </w:numPr>
        <w:ind w:left="2520" w:right="282"/>
        <w:jc w:val="both"/>
        <w:rPr>
          <w:del w:id="1880" w:author="273776" w:date="2011-05-09T15:55:00Z"/>
          <w:rFonts w:ascii="Arial" w:hAnsi="Arial" w:cs="Arial"/>
        </w:rPr>
      </w:pPr>
      <w:del w:id="1881" w:author="273776" w:date="2011-05-09T15:55:00Z">
        <w:r w:rsidRPr="00667415" w:rsidDel="00080615">
          <w:rPr>
            <w:rFonts w:ascii="Arial" w:hAnsi="Arial" w:cs="Arial"/>
          </w:rPr>
          <w:delText>Está prevista a migração de todos os clientes do plano BIS ilimitado, já existente atualmente, para o novo plano BIS absoluto. As regras de negócio RGN04 e RGN13 serão atendidas por esta migração. O plano BIS ilimitado será desativado para todos os clientes e será aprovisionado o plano BIS Absoluto;</w:delText>
        </w:r>
      </w:del>
    </w:p>
    <w:p w:rsidR="00273DCD" w:rsidRPr="00667415" w:rsidDel="00080615" w:rsidRDefault="00273DCD" w:rsidP="00105428">
      <w:pPr>
        <w:pStyle w:val="PargrafodaLista"/>
        <w:numPr>
          <w:ilvl w:val="0"/>
          <w:numId w:val="35"/>
        </w:numPr>
        <w:ind w:left="2520" w:right="282"/>
        <w:jc w:val="both"/>
        <w:rPr>
          <w:del w:id="1882" w:author="273776" w:date="2011-05-09T15:55:00Z"/>
          <w:rFonts w:ascii="Arial" w:hAnsi="Arial" w:cs="Arial"/>
        </w:rPr>
      </w:pPr>
      <w:del w:id="1883" w:author="273776" w:date="2011-05-09T15:55:00Z">
        <w:r w:rsidRPr="00667415" w:rsidDel="00080615">
          <w:rPr>
            <w:rFonts w:ascii="Arial" w:hAnsi="Arial" w:cs="Arial"/>
          </w:rPr>
          <w:delText>Será criado um componente de assinatura BIS Absoluto no valor de R$ 64,90(Valor a ser confirmado na fase de estudo);</w:delText>
        </w:r>
      </w:del>
    </w:p>
    <w:p w:rsidR="00273DCD" w:rsidRPr="00667415" w:rsidDel="00080615" w:rsidRDefault="00273DCD" w:rsidP="00105428">
      <w:pPr>
        <w:pStyle w:val="PargrafodaLista"/>
        <w:numPr>
          <w:ilvl w:val="0"/>
          <w:numId w:val="35"/>
        </w:numPr>
        <w:ind w:left="2520" w:right="282"/>
        <w:jc w:val="both"/>
        <w:rPr>
          <w:del w:id="1884" w:author="273776" w:date="2011-05-09T15:55:00Z"/>
          <w:rFonts w:ascii="Arial" w:hAnsi="Arial" w:cs="Arial"/>
        </w:rPr>
      </w:pPr>
      <w:del w:id="1885" w:author="273776" w:date="2011-05-09T15:55:00Z">
        <w:r w:rsidRPr="00667415" w:rsidDel="00080615">
          <w:rPr>
            <w:rFonts w:ascii="Arial" w:hAnsi="Arial" w:cs="Arial"/>
          </w:rPr>
          <w:delText>Será criado um componente de multa por rompimento de assinatura;</w:delText>
        </w:r>
      </w:del>
    </w:p>
    <w:p w:rsidR="00273DCD" w:rsidRPr="00667415" w:rsidDel="00080615" w:rsidRDefault="00273DCD" w:rsidP="00105428">
      <w:pPr>
        <w:pStyle w:val="PargrafodaLista"/>
        <w:numPr>
          <w:ilvl w:val="0"/>
          <w:numId w:val="35"/>
        </w:numPr>
        <w:ind w:left="2520" w:right="282"/>
        <w:jc w:val="both"/>
        <w:rPr>
          <w:del w:id="1886" w:author="273776" w:date="2011-05-09T15:55:00Z"/>
          <w:rFonts w:ascii="Arial" w:hAnsi="Arial" w:cs="Arial"/>
        </w:rPr>
      </w:pPr>
      <w:del w:id="1887" w:author="273776" w:date="2011-05-09T15:55:00Z">
        <w:r w:rsidRPr="00667415" w:rsidDel="00080615">
          <w:rPr>
            <w:rFonts w:ascii="Arial" w:hAnsi="Arial" w:cs="Arial"/>
          </w:rPr>
          <w:delText>Será criada uma franquia de dados de 200 Mbytes;</w:delText>
        </w:r>
      </w:del>
    </w:p>
    <w:p w:rsidR="00273DCD" w:rsidRPr="00667415" w:rsidDel="00080615" w:rsidRDefault="00273DCD" w:rsidP="00105428">
      <w:pPr>
        <w:pStyle w:val="PargrafodaLista"/>
        <w:numPr>
          <w:ilvl w:val="0"/>
          <w:numId w:val="35"/>
        </w:numPr>
        <w:ind w:left="2520" w:right="282"/>
        <w:jc w:val="both"/>
        <w:rPr>
          <w:del w:id="1888" w:author="273776" w:date="2011-05-09T15:55:00Z"/>
          <w:rFonts w:ascii="Arial" w:hAnsi="Arial" w:cs="Arial"/>
        </w:rPr>
      </w:pPr>
      <w:del w:id="1889" w:author="273776" w:date="2011-05-09T15:55:00Z">
        <w:r w:rsidRPr="00667415" w:rsidDel="00080615">
          <w:rPr>
            <w:rFonts w:ascii="Arial" w:hAnsi="Arial" w:cs="Arial"/>
          </w:rPr>
          <w:delText>Está elegível o aprovisionamento de qualquer pacote de franquia de dados.</w:delText>
        </w:r>
      </w:del>
    </w:p>
    <w:p w:rsidR="00273DCD" w:rsidRPr="00667415" w:rsidDel="00080615" w:rsidRDefault="00273DCD" w:rsidP="00105428">
      <w:pPr>
        <w:ind w:left="2160" w:right="282"/>
        <w:jc w:val="both"/>
        <w:rPr>
          <w:del w:id="1890" w:author="273776" w:date="2011-05-09T15:55:00Z"/>
          <w:rFonts w:ascii="Arial" w:hAnsi="Arial" w:cs="Arial"/>
          <w:lang w:val="pt-BR"/>
        </w:rPr>
      </w:pPr>
    </w:p>
    <w:p w:rsidR="00273DCD" w:rsidRPr="00667415" w:rsidDel="00080615" w:rsidRDefault="00273DCD" w:rsidP="00105428">
      <w:pPr>
        <w:ind w:left="2160" w:right="282"/>
        <w:jc w:val="both"/>
        <w:rPr>
          <w:del w:id="1891" w:author="273776" w:date="2011-05-09T15:55:00Z"/>
          <w:rFonts w:ascii="Arial" w:hAnsi="Arial" w:cs="Arial"/>
          <w:lang w:val="pt-BR"/>
        </w:rPr>
      </w:pPr>
    </w:p>
    <w:p w:rsidR="00273DCD" w:rsidRPr="00667415" w:rsidDel="00080615" w:rsidRDefault="00273DCD" w:rsidP="00105428">
      <w:pPr>
        <w:ind w:left="2160" w:right="282"/>
        <w:jc w:val="both"/>
        <w:rPr>
          <w:del w:id="1892" w:author="273776" w:date="2011-05-09T15:55:00Z"/>
          <w:rFonts w:ascii="Arial" w:hAnsi="Arial" w:cs="Arial"/>
          <w:b/>
          <w:sz w:val="24"/>
          <w:lang w:val="pt-BR"/>
        </w:rPr>
      </w:pPr>
      <w:del w:id="1893" w:author="273776" w:date="2011-05-09T15:55:00Z">
        <w:r w:rsidRPr="00667415" w:rsidDel="00080615">
          <w:rPr>
            <w:rFonts w:ascii="Arial" w:hAnsi="Arial" w:cs="Arial"/>
            <w:b/>
            <w:sz w:val="24"/>
            <w:lang w:val="pt-BR"/>
          </w:rPr>
          <w:delText xml:space="preserve">Blackberry BIS Completo </w:delText>
        </w:r>
      </w:del>
    </w:p>
    <w:p w:rsidR="00273DCD" w:rsidRPr="00667415" w:rsidDel="00080615" w:rsidRDefault="00273DCD" w:rsidP="00105428">
      <w:pPr>
        <w:ind w:left="2160" w:right="282"/>
        <w:jc w:val="both"/>
        <w:rPr>
          <w:del w:id="1894" w:author="273776" w:date="2011-05-09T15:55:00Z"/>
          <w:rFonts w:ascii="Arial" w:hAnsi="Arial" w:cs="Arial"/>
          <w:lang w:val="pt-BR"/>
        </w:rPr>
      </w:pPr>
    </w:p>
    <w:p w:rsidR="00273DCD" w:rsidRPr="00667415" w:rsidDel="00080615" w:rsidRDefault="00273DCD" w:rsidP="00105428">
      <w:pPr>
        <w:pStyle w:val="PargrafodaLista"/>
        <w:numPr>
          <w:ilvl w:val="0"/>
          <w:numId w:val="35"/>
        </w:numPr>
        <w:ind w:left="2520" w:right="282"/>
        <w:jc w:val="both"/>
        <w:rPr>
          <w:del w:id="1895" w:author="273776" w:date="2011-05-09T15:55:00Z"/>
          <w:rFonts w:ascii="Arial" w:hAnsi="Arial" w:cs="Arial"/>
        </w:rPr>
      </w:pPr>
      <w:del w:id="1896" w:author="273776" w:date="2011-05-09T15:55:00Z">
        <w:r w:rsidRPr="00667415" w:rsidDel="00080615">
          <w:rPr>
            <w:rFonts w:ascii="Arial" w:hAnsi="Arial" w:cs="Arial"/>
          </w:rPr>
          <w:delText>Este plano poderá ser aprovisionado para clientes B2C-PF e B2B-PJ;</w:delText>
        </w:r>
      </w:del>
    </w:p>
    <w:p w:rsidR="00273DCD" w:rsidRPr="00667415" w:rsidDel="00080615" w:rsidRDefault="00273DCD" w:rsidP="00105428">
      <w:pPr>
        <w:pStyle w:val="PargrafodaLista"/>
        <w:numPr>
          <w:ilvl w:val="0"/>
          <w:numId w:val="35"/>
        </w:numPr>
        <w:ind w:left="2520" w:right="282"/>
        <w:jc w:val="both"/>
        <w:rPr>
          <w:del w:id="1897" w:author="273776" w:date="2011-05-09T15:55:00Z"/>
          <w:rFonts w:ascii="Arial" w:hAnsi="Arial" w:cs="Arial"/>
        </w:rPr>
      </w:pPr>
      <w:del w:id="1898" w:author="273776" w:date="2011-05-09T15:55:00Z">
        <w:r w:rsidRPr="00667415" w:rsidDel="00080615">
          <w:rPr>
            <w:rFonts w:ascii="Arial" w:hAnsi="Arial" w:cs="Arial"/>
          </w:rPr>
          <w:delText>Será criado um componente de assinatura BIS Completo no valor de R$ 54,90 (Valor a ser confirmado na fase de estudo);</w:delText>
        </w:r>
      </w:del>
    </w:p>
    <w:p w:rsidR="00273DCD" w:rsidRPr="00667415" w:rsidDel="00080615" w:rsidRDefault="00273DCD" w:rsidP="00105428">
      <w:pPr>
        <w:pStyle w:val="PargrafodaLista"/>
        <w:numPr>
          <w:ilvl w:val="0"/>
          <w:numId w:val="35"/>
        </w:numPr>
        <w:ind w:left="2520" w:right="282"/>
        <w:jc w:val="both"/>
        <w:rPr>
          <w:del w:id="1899" w:author="273776" w:date="2011-05-09T15:55:00Z"/>
          <w:rFonts w:ascii="Arial" w:hAnsi="Arial" w:cs="Arial"/>
        </w:rPr>
      </w:pPr>
      <w:del w:id="1900" w:author="273776" w:date="2011-05-09T15:55:00Z">
        <w:r w:rsidRPr="00667415" w:rsidDel="00080615">
          <w:rPr>
            <w:rFonts w:ascii="Arial" w:hAnsi="Arial" w:cs="Arial"/>
          </w:rPr>
          <w:delText>Será criado um componente de multa por rompimento de assinatura;</w:delText>
        </w:r>
      </w:del>
    </w:p>
    <w:p w:rsidR="00273DCD" w:rsidRPr="00667415" w:rsidDel="00080615" w:rsidRDefault="00273DCD" w:rsidP="00105428">
      <w:pPr>
        <w:pStyle w:val="PargrafodaLista"/>
        <w:numPr>
          <w:ilvl w:val="0"/>
          <w:numId w:val="35"/>
        </w:numPr>
        <w:ind w:left="2520" w:right="282"/>
        <w:jc w:val="both"/>
        <w:rPr>
          <w:del w:id="1901" w:author="273776" w:date="2011-05-09T15:55:00Z"/>
          <w:rFonts w:ascii="Arial" w:hAnsi="Arial" w:cs="Arial"/>
        </w:rPr>
      </w:pPr>
      <w:del w:id="1902" w:author="273776" w:date="2011-05-09T15:55:00Z">
        <w:r w:rsidRPr="00667415" w:rsidDel="00080615">
          <w:rPr>
            <w:rFonts w:ascii="Arial" w:hAnsi="Arial" w:cs="Arial"/>
          </w:rPr>
          <w:delText>Será criada uma franquia de dados de 200 Mbytes;</w:delText>
        </w:r>
      </w:del>
    </w:p>
    <w:p w:rsidR="00273DCD" w:rsidRPr="00667415" w:rsidDel="00080615" w:rsidRDefault="00273DCD" w:rsidP="00105428">
      <w:pPr>
        <w:pStyle w:val="PargrafodaLista"/>
        <w:numPr>
          <w:ilvl w:val="0"/>
          <w:numId w:val="35"/>
        </w:numPr>
        <w:ind w:left="2520" w:right="282"/>
        <w:jc w:val="both"/>
        <w:rPr>
          <w:del w:id="1903" w:author="273776" w:date="2011-05-09T15:55:00Z"/>
          <w:rFonts w:ascii="Arial" w:hAnsi="Arial" w:cs="Arial"/>
        </w:rPr>
      </w:pPr>
      <w:del w:id="1904" w:author="273776" w:date="2011-05-09T15:55:00Z">
        <w:r w:rsidRPr="00667415" w:rsidDel="00080615">
          <w:rPr>
            <w:rFonts w:ascii="Arial" w:hAnsi="Arial" w:cs="Arial"/>
          </w:rPr>
          <w:delText>Está elegível o aprovisionamento de qualquer pacote de franquia de dados.</w:delText>
        </w:r>
      </w:del>
    </w:p>
    <w:p w:rsidR="00273DCD" w:rsidRPr="00667415" w:rsidDel="00080615" w:rsidRDefault="00273DCD" w:rsidP="00105428">
      <w:pPr>
        <w:ind w:left="2160" w:right="282"/>
        <w:jc w:val="both"/>
        <w:rPr>
          <w:del w:id="1905" w:author="273776" w:date="2011-05-09T15:55:00Z"/>
          <w:rFonts w:ascii="Arial" w:hAnsi="Arial" w:cs="Arial"/>
          <w:lang w:val="pt-BR"/>
        </w:rPr>
      </w:pPr>
    </w:p>
    <w:p w:rsidR="00273DCD" w:rsidRPr="00667415" w:rsidDel="00080615" w:rsidRDefault="00273DCD" w:rsidP="00105428">
      <w:pPr>
        <w:ind w:left="2160" w:right="282"/>
        <w:jc w:val="both"/>
        <w:rPr>
          <w:del w:id="1906" w:author="273776" w:date="2011-05-09T15:55:00Z"/>
          <w:rFonts w:ascii="Arial" w:hAnsi="Arial" w:cs="Arial"/>
          <w:lang w:val="pt-BR"/>
        </w:rPr>
      </w:pPr>
    </w:p>
    <w:p w:rsidR="00273DCD" w:rsidRPr="00667415" w:rsidDel="00080615" w:rsidRDefault="00273DCD" w:rsidP="00105428">
      <w:pPr>
        <w:ind w:left="2160" w:right="282"/>
        <w:jc w:val="both"/>
        <w:rPr>
          <w:del w:id="1907" w:author="273776" w:date="2011-05-09T15:55:00Z"/>
          <w:rFonts w:ascii="Arial" w:hAnsi="Arial" w:cs="Arial"/>
          <w:b/>
          <w:sz w:val="24"/>
          <w:lang w:val="pt-BR"/>
        </w:rPr>
      </w:pPr>
      <w:del w:id="1908" w:author="273776" w:date="2011-05-09T15:55:00Z">
        <w:r w:rsidRPr="00667415" w:rsidDel="00080615">
          <w:rPr>
            <w:rFonts w:ascii="Arial" w:hAnsi="Arial" w:cs="Arial"/>
            <w:b/>
            <w:sz w:val="24"/>
            <w:lang w:val="pt-BR"/>
          </w:rPr>
          <w:delText xml:space="preserve">Blackberry BIS Social + Email </w:delText>
        </w:r>
      </w:del>
    </w:p>
    <w:p w:rsidR="00273DCD" w:rsidRPr="00667415" w:rsidDel="00080615" w:rsidRDefault="00273DCD" w:rsidP="00105428">
      <w:pPr>
        <w:ind w:left="2160" w:right="282"/>
        <w:jc w:val="both"/>
        <w:rPr>
          <w:del w:id="1909" w:author="273776" w:date="2011-05-09T15:55:00Z"/>
          <w:rFonts w:ascii="Arial" w:hAnsi="Arial" w:cs="Arial"/>
          <w:b/>
          <w:sz w:val="24"/>
          <w:lang w:val="pt-BR"/>
        </w:rPr>
      </w:pPr>
    </w:p>
    <w:p w:rsidR="00273DCD" w:rsidRPr="00667415" w:rsidDel="00080615" w:rsidRDefault="00273DCD" w:rsidP="00105428">
      <w:pPr>
        <w:pStyle w:val="PargrafodaLista"/>
        <w:numPr>
          <w:ilvl w:val="0"/>
          <w:numId w:val="35"/>
        </w:numPr>
        <w:ind w:left="2520" w:right="282"/>
        <w:jc w:val="both"/>
        <w:rPr>
          <w:del w:id="1910" w:author="273776" w:date="2011-05-09T15:55:00Z"/>
          <w:rFonts w:ascii="Arial" w:hAnsi="Arial" w:cs="Arial"/>
        </w:rPr>
      </w:pPr>
      <w:del w:id="1911" w:author="273776" w:date="2011-05-09T15:55:00Z">
        <w:r w:rsidRPr="00667415" w:rsidDel="00080615">
          <w:rPr>
            <w:rFonts w:ascii="Arial" w:hAnsi="Arial" w:cs="Arial"/>
          </w:rPr>
          <w:delText>Este plano poderá ser aprovisionado para clientes B2C-PF e B2B-PJ;</w:delText>
        </w:r>
      </w:del>
    </w:p>
    <w:p w:rsidR="00273DCD" w:rsidRPr="00667415" w:rsidDel="00080615" w:rsidRDefault="00273DCD" w:rsidP="00105428">
      <w:pPr>
        <w:pStyle w:val="PargrafodaLista"/>
        <w:numPr>
          <w:ilvl w:val="0"/>
          <w:numId w:val="35"/>
        </w:numPr>
        <w:ind w:left="2520" w:right="282"/>
        <w:jc w:val="both"/>
        <w:rPr>
          <w:del w:id="1912" w:author="273776" w:date="2011-05-09T15:55:00Z"/>
          <w:rFonts w:ascii="Arial" w:hAnsi="Arial" w:cs="Arial"/>
        </w:rPr>
      </w:pPr>
      <w:del w:id="1913" w:author="273776" w:date="2011-05-09T15:55:00Z">
        <w:r w:rsidRPr="00667415" w:rsidDel="00080615">
          <w:rPr>
            <w:rFonts w:ascii="Arial" w:hAnsi="Arial" w:cs="Arial"/>
          </w:rPr>
          <w:delText>Será criado um componente de assinatura BIS Social + Email no valor de R$ 49,90 (Valor a ser confirmado na fase de estudo);</w:delText>
        </w:r>
      </w:del>
    </w:p>
    <w:p w:rsidR="00273DCD" w:rsidRPr="00667415" w:rsidDel="00080615" w:rsidRDefault="00273DCD" w:rsidP="00105428">
      <w:pPr>
        <w:pStyle w:val="PargrafodaLista"/>
        <w:numPr>
          <w:ilvl w:val="0"/>
          <w:numId w:val="35"/>
        </w:numPr>
        <w:ind w:left="2520" w:right="282"/>
        <w:jc w:val="both"/>
        <w:rPr>
          <w:del w:id="1914" w:author="273776" w:date="2011-05-09T15:55:00Z"/>
          <w:rFonts w:ascii="Arial" w:hAnsi="Arial" w:cs="Arial"/>
        </w:rPr>
      </w:pPr>
      <w:del w:id="1915" w:author="273776" w:date="2011-05-09T15:55:00Z">
        <w:r w:rsidRPr="00667415" w:rsidDel="00080615">
          <w:rPr>
            <w:rFonts w:ascii="Arial" w:hAnsi="Arial" w:cs="Arial"/>
          </w:rPr>
          <w:delText>Será criado um componente de multa por rompimento de assinatura;</w:delText>
        </w:r>
      </w:del>
    </w:p>
    <w:p w:rsidR="00273DCD" w:rsidRPr="00667415" w:rsidDel="00080615" w:rsidRDefault="00273DCD" w:rsidP="00105428">
      <w:pPr>
        <w:pStyle w:val="PargrafodaLista"/>
        <w:numPr>
          <w:ilvl w:val="0"/>
          <w:numId w:val="35"/>
        </w:numPr>
        <w:ind w:left="2520" w:right="282"/>
        <w:jc w:val="both"/>
        <w:rPr>
          <w:del w:id="1916" w:author="273776" w:date="2011-05-09T15:55:00Z"/>
          <w:rFonts w:ascii="Arial" w:hAnsi="Arial" w:cs="Arial"/>
        </w:rPr>
      </w:pPr>
      <w:del w:id="1917" w:author="273776" w:date="2011-05-09T15:55:00Z">
        <w:r w:rsidRPr="00667415" w:rsidDel="00080615">
          <w:rPr>
            <w:rFonts w:ascii="Arial" w:hAnsi="Arial" w:cs="Arial"/>
          </w:rPr>
          <w:delText>Será criada uma franquia de dados de 200 Mbytes;</w:delText>
        </w:r>
      </w:del>
    </w:p>
    <w:p w:rsidR="00273DCD" w:rsidRPr="00667415" w:rsidDel="00080615" w:rsidRDefault="00273DCD" w:rsidP="00105428">
      <w:pPr>
        <w:pStyle w:val="PargrafodaLista"/>
        <w:numPr>
          <w:ilvl w:val="0"/>
          <w:numId w:val="35"/>
        </w:numPr>
        <w:ind w:left="2520" w:right="282"/>
        <w:jc w:val="both"/>
        <w:rPr>
          <w:del w:id="1918" w:author="273776" w:date="2011-05-09T15:55:00Z"/>
          <w:rFonts w:ascii="Arial" w:hAnsi="Arial" w:cs="Arial"/>
        </w:rPr>
      </w:pPr>
      <w:del w:id="1919" w:author="273776" w:date="2011-05-09T15:55:00Z">
        <w:r w:rsidRPr="00667415" w:rsidDel="00080615">
          <w:rPr>
            <w:rFonts w:ascii="Arial" w:hAnsi="Arial" w:cs="Arial"/>
          </w:rPr>
          <w:delText xml:space="preserve">Está elegível o aprovisionamento de qualquer pacote de franquia de dados </w:delText>
        </w:r>
      </w:del>
    </w:p>
    <w:p w:rsidR="00273DCD" w:rsidRPr="00667415" w:rsidDel="00080615" w:rsidRDefault="00273DCD" w:rsidP="00105428">
      <w:pPr>
        <w:ind w:left="2160" w:right="282"/>
        <w:jc w:val="both"/>
        <w:rPr>
          <w:del w:id="1920" w:author="273776" w:date="2011-05-09T15:55:00Z"/>
          <w:rFonts w:ascii="Arial" w:hAnsi="Arial" w:cs="Arial"/>
          <w:lang w:val="pt-BR"/>
        </w:rPr>
      </w:pPr>
    </w:p>
    <w:p w:rsidR="00273DCD" w:rsidRPr="00667415" w:rsidDel="00080615" w:rsidRDefault="00273DCD" w:rsidP="00105428">
      <w:pPr>
        <w:ind w:left="2160" w:right="282"/>
        <w:jc w:val="both"/>
        <w:rPr>
          <w:del w:id="1921" w:author="273776" w:date="2011-05-09T15:55:00Z"/>
          <w:rFonts w:ascii="Arial" w:hAnsi="Arial" w:cs="Arial"/>
          <w:lang w:val="pt-BR"/>
        </w:rPr>
      </w:pPr>
    </w:p>
    <w:p w:rsidR="00273DCD" w:rsidRPr="00667415" w:rsidDel="00080615" w:rsidRDefault="00273DCD" w:rsidP="00105428">
      <w:pPr>
        <w:ind w:left="2160" w:right="282"/>
        <w:jc w:val="both"/>
        <w:rPr>
          <w:del w:id="1922" w:author="273776" w:date="2011-05-09T15:55:00Z"/>
          <w:rFonts w:ascii="Arial" w:hAnsi="Arial" w:cs="Arial"/>
          <w:b/>
          <w:sz w:val="24"/>
          <w:lang w:val="pt-BR"/>
        </w:rPr>
      </w:pPr>
      <w:del w:id="1923" w:author="273776" w:date="2011-05-09T15:55:00Z">
        <w:r w:rsidRPr="00667415" w:rsidDel="00080615">
          <w:rPr>
            <w:rFonts w:ascii="Arial" w:hAnsi="Arial" w:cs="Arial"/>
            <w:b/>
            <w:sz w:val="24"/>
            <w:lang w:val="pt-BR"/>
          </w:rPr>
          <w:delText xml:space="preserve">Blackberry BES+BIS (Blackberry BES Plus) </w:delText>
        </w:r>
      </w:del>
    </w:p>
    <w:p w:rsidR="00273DCD" w:rsidRPr="00667415" w:rsidDel="00080615" w:rsidRDefault="00273DCD" w:rsidP="00105428">
      <w:pPr>
        <w:ind w:left="2160" w:right="282"/>
        <w:jc w:val="both"/>
        <w:rPr>
          <w:del w:id="1924" w:author="273776" w:date="2011-05-09T15:55:00Z"/>
          <w:rFonts w:ascii="Arial" w:hAnsi="Arial" w:cs="Arial"/>
          <w:b/>
          <w:sz w:val="24"/>
          <w:lang w:val="pt-BR"/>
        </w:rPr>
      </w:pPr>
    </w:p>
    <w:p w:rsidR="00273DCD" w:rsidRPr="00667415" w:rsidDel="00080615" w:rsidRDefault="00273DCD" w:rsidP="00105428">
      <w:pPr>
        <w:pStyle w:val="PargrafodaLista"/>
        <w:numPr>
          <w:ilvl w:val="0"/>
          <w:numId w:val="35"/>
        </w:numPr>
        <w:ind w:left="2520" w:right="282"/>
        <w:jc w:val="both"/>
        <w:rPr>
          <w:del w:id="1925" w:author="273776" w:date="2011-05-09T15:55:00Z"/>
          <w:rFonts w:ascii="Arial" w:hAnsi="Arial" w:cs="Arial"/>
        </w:rPr>
      </w:pPr>
      <w:del w:id="1926" w:author="273776" w:date="2011-05-09T15:55:00Z">
        <w:r w:rsidRPr="00667415" w:rsidDel="00080615">
          <w:rPr>
            <w:rFonts w:ascii="Arial" w:hAnsi="Arial" w:cs="Arial"/>
          </w:rPr>
          <w:delText>Este plano poderá ser aprovisionado para clientes B2B-PJ;</w:delText>
        </w:r>
      </w:del>
    </w:p>
    <w:p w:rsidR="00273DCD" w:rsidRPr="00667415" w:rsidDel="00080615" w:rsidRDefault="00273DCD" w:rsidP="00105428">
      <w:pPr>
        <w:pStyle w:val="PargrafodaLista"/>
        <w:numPr>
          <w:ilvl w:val="0"/>
          <w:numId w:val="35"/>
        </w:numPr>
        <w:ind w:left="2520" w:right="282"/>
        <w:jc w:val="both"/>
        <w:rPr>
          <w:del w:id="1927" w:author="273776" w:date="2011-05-09T15:55:00Z"/>
          <w:rFonts w:ascii="Arial" w:hAnsi="Arial" w:cs="Arial"/>
        </w:rPr>
      </w:pPr>
      <w:del w:id="1928" w:author="273776" w:date="2011-05-09T15:55:00Z">
        <w:r w:rsidRPr="00667415" w:rsidDel="00080615">
          <w:rPr>
            <w:rFonts w:ascii="Arial" w:hAnsi="Arial" w:cs="Arial"/>
          </w:rPr>
          <w:delText xml:space="preserve">Será criado um pacote com as mesmas características do BIS Absoluto, mudando apenas o valor de assinatura que continuará com o valor de R$ 119,90. </w:delText>
        </w:r>
      </w:del>
    </w:p>
    <w:p w:rsidR="00273DCD" w:rsidRPr="00667415" w:rsidDel="00080615" w:rsidRDefault="00273DCD" w:rsidP="00105428">
      <w:pPr>
        <w:pStyle w:val="PargrafodaLista"/>
        <w:numPr>
          <w:ilvl w:val="0"/>
          <w:numId w:val="35"/>
        </w:numPr>
        <w:ind w:left="2520" w:right="282"/>
        <w:jc w:val="both"/>
        <w:rPr>
          <w:del w:id="1929" w:author="273776" w:date="2011-05-09T15:55:00Z"/>
          <w:rFonts w:ascii="Arial" w:hAnsi="Arial" w:cs="Arial"/>
        </w:rPr>
      </w:pPr>
      <w:del w:id="1930" w:author="273776" w:date="2011-05-09T15:55:00Z">
        <w:r w:rsidRPr="00667415" w:rsidDel="00080615">
          <w:rPr>
            <w:rFonts w:ascii="Arial" w:hAnsi="Arial" w:cs="Arial"/>
          </w:rPr>
          <w:delText>Está prevista a migração de todos os clientes do plano BES, já existente atualmente, para o novo plano BES+BIS. As regras de negócio RGN04 e RGN13 serão atendidas por esta migração. O plano BIS ilimitado será desativado para todos os clientes e será aprovisionado o plano BIS Absoluto;</w:delText>
        </w:r>
      </w:del>
    </w:p>
    <w:p w:rsidR="00273DCD" w:rsidRPr="00667415" w:rsidDel="00080615" w:rsidRDefault="00273DCD" w:rsidP="00105428">
      <w:pPr>
        <w:ind w:left="2160" w:right="282"/>
        <w:jc w:val="both"/>
        <w:rPr>
          <w:del w:id="1931" w:author="273776" w:date="2011-05-09T15:55:00Z"/>
          <w:rFonts w:ascii="Arial" w:hAnsi="Arial" w:cs="Arial"/>
          <w:b/>
          <w:lang w:val="pt-BR"/>
        </w:rPr>
      </w:pPr>
    </w:p>
    <w:p w:rsidR="00273DCD" w:rsidRPr="00667415" w:rsidDel="00080615" w:rsidRDefault="00273DCD" w:rsidP="00105428">
      <w:pPr>
        <w:ind w:left="2160" w:right="282"/>
        <w:jc w:val="both"/>
        <w:rPr>
          <w:del w:id="1932" w:author="273776" w:date="2011-05-09T15:55:00Z"/>
          <w:rFonts w:ascii="Arial" w:hAnsi="Arial" w:cs="Arial"/>
          <w:b/>
          <w:lang w:val="pt-BR"/>
        </w:rPr>
      </w:pPr>
    </w:p>
    <w:p w:rsidR="00273DCD" w:rsidRPr="00667415" w:rsidDel="00080615" w:rsidRDefault="00273DCD" w:rsidP="00105428">
      <w:pPr>
        <w:ind w:left="2160" w:right="282"/>
        <w:jc w:val="both"/>
        <w:rPr>
          <w:del w:id="1933" w:author="273776" w:date="2011-05-09T15:55:00Z"/>
          <w:rFonts w:ascii="Arial" w:hAnsi="Arial" w:cs="Arial"/>
          <w:b/>
          <w:sz w:val="24"/>
          <w:lang w:val="pt-BR"/>
        </w:rPr>
      </w:pPr>
      <w:del w:id="1934" w:author="273776" w:date="2011-05-09T15:55:00Z">
        <w:r w:rsidRPr="00667415" w:rsidDel="00080615">
          <w:rPr>
            <w:rFonts w:ascii="Arial" w:hAnsi="Arial" w:cs="Arial"/>
            <w:b/>
            <w:sz w:val="24"/>
            <w:lang w:val="pt-BR"/>
          </w:rPr>
          <w:delText>Descontos</w:delText>
        </w:r>
      </w:del>
    </w:p>
    <w:p w:rsidR="00273DCD" w:rsidRPr="00667415" w:rsidDel="00080615" w:rsidRDefault="00273DCD" w:rsidP="00105428">
      <w:pPr>
        <w:ind w:left="2160" w:right="282"/>
        <w:jc w:val="both"/>
        <w:rPr>
          <w:del w:id="1935" w:author="273776" w:date="2011-05-09T15:55:00Z"/>
          <w:rFonts w:ascii="Arial" w:hAnsi="Arial" w:cs="Arial"/>
          <w:lang w:val="pt-BR"/>
        </w:rPr>
      </w:pPr>
    </w:p>
    <w:p w:rsidR="00273DCD" w:rsidRPr="00667415" w:rsidDel="00080615" w:rsidRDefault="00273DCD" w:rsidP="00105428">
      <w:pPr>
        <w:ind w:left="2160" w:right="282"/>
        <w:jc w:val="both"/>
        <w:rPr>
          <w:del w:id="1936" w:author="273776" w:date="2011-05-09T15:55:00Z"/>
          <w:rFonts w:ascii="Arial" w:hAnsi="Arial" w:cs="Arial"/>
          <w:sz w:val="22"/>
          <w:szCs w:val="22"/>
          <w:lang w:val="pt-BR"/>
        </w:rPr>
      </w:pPr>
      <w:del w:id="1937" w:author="273776" w:date="2011-05-09T15:55:00Z">
        <w:r w:rsidRPr="00667415" w:rsidDel="00080615">
          <w:rPr>
            <w:rFonts w:ascii="Arial" w:hAnsi="Arial" w:cs="Arial"/>
            <w:sz w:val="22"/>
            <w:szCs w:val="22"/>
            <w:lang w:val="pt-BR"/>
          </w:rPr>
          <w:delText>Será criado um novo pacote de descontos onde este poderá ser aprovisionado em tempo de adesão ao novo portfólio Blackberry assim como em tempo de oferta. Serão disponibilizadas as seguintes faixas de descontos para os serviços Blackberry BIS (Completo, Absoluto e Social+Email) - para clientes B2C(PF):</w:delText>
        </w:r>
      </w:del>
    </w:p>
    <w:p w:rsidR="00273DCD" w:rsidRPr="00667415" w:rsidDel="00080615" w:rsidRDefault="00273DCD" w:rsidP="00105428">
      <w:pPr>
        <w:ind w:left="2160" w:right="282"/>
        <w:jc w:val="both"/>
        <w:rPr>
          <w:del w:id="1938" w:author="273776" w:date="2011-05-09T15:55:00Z"/>
          <w:rFonts w:ascii="Arial" w:hAnsi="Arial" w:cs="Arial"/>
          <w:sz w:val="22"/>
          <w:szCs w:val="22"/>
          <w:lang w:val="pt-BR"/>
        </w:rPr>
      </w:pPr>
    </w:p>
    <w:p w:rsidR="00273DCD" w:rsidRPr="00667415" w:rsidDel="00080615" w:rsidRDefault="00273DCD" w:rsidP="00105428">
      <w:pPr>
        <w:pStyle w:val="PargrafodaLista"/>
        <w:numPr>
          <w:ilvl w:val="0"/>
          <w:numId w:val="36"/>
        </w:numPr>
        <w:ind w:right="282"/>
        <w:jc w:val="both"/>
        <w:rPr>
          <w:del w:id="1939" w:author="273776" w:date="2011-05-09T15:55:00Z"/>
          <w:rFonts w:ascii="Arial" w:hAnsi="Arial" w:cs="Arial"/>
        </w:rPr>
      </w:pPr>
      <w:del w:id="1940" w:author="273776" w:date="2011-05-09T15:55:00Z">
        <w:r w:rsidRPr="00667415" w:rsidDel="00080615">
          <w:rPr>
            <w:rFonts w:ascii="Arial" w:hAnsi="Arial" w:cs="Arial"/>
          </w:rPr>
          <w:delText>Desconto de 100% sobre a assinatura por 2 meses</w:delText>
        </w:r>
      </w:del>
    </w:p>
    <w:p w:rsidR="00273DCD" w:rsidRPr="00667415" w:rsidDel="00080615" w:rsidRDefault="00273DCD" w:rsidP="00105428">
      <w:pPr>
        <w:pStyle w:val="PargrafodaLista"/>
        <w:numPr>
          <w:ilvl w:val="0"/>
          <w:numId w:val="36"/>
        </w:numPr>
        <w:ind w:right="282"/>
        <w:jc w:val="both"/>
        <w:rPr>
          <w:del w:id="1941" w:author="273776" w:date="2011-05-09T15:55:00Z"/>
          <w:rFonts w:ascii="Arial" w:hAnsi="Arial" w:cs="Arial"/>
        </w:rPr>
      </w:pPr>
      <w:del w:id="1942" w:author="273776" w:date="2011-05-09T15:55:00Z">
        <w:r w:rsidRPr="00667415" w:rsidDel="00080615">
          <w:rPr>
            <w:rFonts w:ascii="Arial" w:hAnsi="Arial" w:cs="Arial"/>
          </w:rPr>
          <w:delText>Desconto de 100% sobre a assinatura por 3 meses</w:delText>
        </w:r>
      </w:del>
    </w:p>
    <w:p w:rsidR="00273DCD" w:rsidRPr="00667415" w:rsidDel="00080615" w:rsidRDefault="00273DCD" w:rsidP="00105428">
      <w:pPr>
        <w:pStyle w:val="PargrafodaLista"/>
        <w:numPr>
          <w:ilvl w:val="0"/>
          <w:numId w:val="36"/>
        </w:numPr>
        <w:ind w:right="282"/>
        <w:jc w:val="both"/>
        <w:rPr>
          <w:del w:id="1943" w:author="273776" w:date="2011-05-09T15:55:00Z"/>
          <w:rFonts w:ascii="Arial" w:hAnsi="Arial" w:cs="Arial"/>
        </w:rPr>
      </w:pPr>
      <w:del w:id="1944" w:author="273776" w:date="2011-05-09T15:55:00Z">
        <w:r w:rsidRPr="00667415" w:rsidDel="00080615">
          <w:rPr>
            <w:rFonts w:ascii="Arial" w:hAnsi="Arial" w:cs="Arial"/>
          </w:rPr>
          <w:delText>Desconto de 100% sobre a assinatura por 6 meses</w:delText>
        </w:r>
      </w:del>
    </w:p>
    <w:p w:rsidR="00273DCD" w:rsidRPr="00667415" w:rsidDel="00080615" w:rsidRDefault="00273DCD" w:rsidP="00105428">
      <w:pPr>
        <w:pStyle w:val="PargrafodaLista"/>
        <w:numPr>
          <w:ilvl w:val="0"/>
          <w:numId w:val="36"/>
        </w:numPr>
        <w:ind w:right="282"/>
        <w:jc w:val="both"/>
        <w:rPr>
          <w:del w:id="1945" w:author="273776" w:date="2011-05-09T15:55:00Z"/>
          <w:rFonts w:ascii="Arial" w:hAnsi="Arial" w:cs="Arial"/>
        </w:rPr>
      </w:pPr>
      <w:del w:id="1946" w:author="273776" w:date="2011-05-09T15:55:00Z">
        <w:r w:rsidRPr="00667415" w:rsidDel="00080615">
          <w:rPr>
            <w:rFonts w:ascii="Arial" w:hAnsi="Arial" w:cs="Arial"/>
          </w:rPr>
          <w:delText>Desconto de 100% sobre a assinatura por 12 meses</w:delText>
        </w:r>
      </w:del>
    </w:p>
    <w:p w:rsidR="00273DCD" w:rsidRPr="00667415" w:rsidDel="00080615" w:rsidRDefault="00273DCD" w:rsidP="00105428">
      <w:pPr>
        <w:pStyle w:val="PargrafodaLista"/>
        <w:numPr>
          <w:ilvl w:val="0"/>
          <w:numId w:val="36"/>
        </w:numPr>
        <w:ind w:right="282"/>
        <w:jc w:val="both"/>
        <w:rPr>
          <w:del w:id="1947" w:author="273776" w:date="2011-05-09T15:55:00Z"/>
          <w:rFonts w:ascii="Arial" w:hAnsi="Arial" w:cs="Arial"/>
        </w:rPr>
      </w:pPr>
      <w:del w:id="1948" w:author="273776" w:date="2011-05-09T15:55:00Z">
        <w:r w:rsidRPr="00667415" w:rsidDel="00080615">
          <w:rPr>
            <w:rFonts w:ascii="Arial" w:hAnsi="Arial" w:cs="Arial"/>
          </w:rPr>
          <w:delText>Descontos percentuais sobre a assinatura de 15%, 20%, 30%, 50% e 70% por prazo indeterminado.</w:delText>
        </w:r>
      </w:del>
    </w:p>
    <w:p w:rsidR="00273DCD" w:rsidRPr="00667415" w:rsidDel="00080615" w:rsidRDefault="00273DCD" w:rsidP="00105428">
      <w:pPr>
        <w:pStyle w:val="PargrafodaLista"/>
        <w:numPr>
          <w:ilvl w:val="0"/>
          <w:numId w:val="36"/>
        </w:numPr>
        <w:ind w:right="282"/>
        <w:jc w:val="both"/>
        <w:rPr>
          <w:del w:id="1949" w:author="273776" w:date="2011-05-09T15:55:00Z"/>
          <w:rFonts w:ascii="Arial" w:hAnsi="Arial" w:cs="Arial"/>
        </w:rPr>
      </w:pPr>
      <w:del w:id="1950" w:author="273776" w:date="2011-05-09T15:55:00Z">
        <w:r w:rsidRPr="00667415" w:rsidDel="00080615">
          <w:rPr>
            <w:rFonts w:ascii="Arial" w:hAnsi="Arial" w:cs="Arial"/>
          </w:rPr>
          <w:delText>Descontos em Reais (10 meses) de R$ 20,00 na fatura*</w:delText>
        </w:r>
      </w:del>
    </w:p>
    <w:p w:rsidR="00273DCD" w:rsidRPr="00667415" w:rsidDel="00080615" w:rsidRDefault="00273DCD" w:rsidP="00105428">
      <w:pPr>
        <w:pStyle w:val="PargrafodaLista"/>
        <w:numPr>
          <w:ilvl w:val="0"/>
          <w:numId w:val="36"/>
        </w:numPr>
        <w:ind w:right="282"/>
        <w:jc w:val="both"/>
        <w:rPr>
          <w:del w:id="1951" w:author="273776" w:date="2011-05-09T15:55:00Z"/>
          <w:rFonts w:ascii="Arial" w:hAnsi="Arial" w:cs="Arial"/>
        </w:rPr>
      </w:pPr>
      <w:del w:id="1952" w:author="273776" w:date="2011-05-09T15:55:00Z">
        <w:r w:rsidRPr="00667415" w:rsidDel="00080615">
          <w:rPr>
            <w:rFonts w:ascii="Arial" w:hAnsi="Arial" w:cs="Arial"/>
          </w:rPr>
          <w:delText>Descontos em Reais (10 meses) de R$ 50,00 na fatura*</w:delText>
        </w:r>
      </w:del>
    </w:p>
    <w:p w:rsidR="00273DCD" w:rsidRPr="00667415" w:rsidDel="00080615" w:rsidRDefault="00273DCD" w:rsidP="00105428">
      <w:pPr>
        <w:ind w:left="2160" w:right="282"/>
        <w:jc w:val="both"/>
        <w:rPr>
          <w:del w:id="1953" w:author="273776" w:date="2011-05-09T15:55:00Z"/>
          <w:rFonts w:ascii="Arial" w:hAnsi="Arial" w:cs="Arial"/>
          <w:sz w:val="22"/>
          <w:szCs w:val="22"/>
          <w:lang w:val="pt-BR"/>
        </w:rPr>
      </w:pPr>
      <w:del w:id="1954" w:author="273776" w:date="2011-05-09T15:55:00Z">
        <w:r w:rsidRPr="00667415" w:rsidDel="00080615">
          <w:rPr>
            <w:rFonts w:ascii="Arial" w:hAnsi="Arial" w:cs="Arial"/>
            <w:sz w:val="22"/>
            <w:szCs w:val="22"/>
            <w:lang w:val="pt-BR"/>
          </w:rPr>
          <w:delText>*Ou seja, sob o valor total da fatura do cliente.</w:delText>
        </w:r>
      </w:del>
    </w:p>
    <w:p w:rsidR="00273DCD" w:rsidRPr="00667415" w:rsidDel="00080615" w:rsidRDefault="00273DCD" w:rsidP="00105428">
      <w:pPr>
        <w:ind w:left="2160" w:right="282"/>
        <w:jc w:val="both"/>
        <w:rPr>
          <w:del w:id="1955" w:author="273776" w:date="2011-05-09T15:55:00Z"/>
          <w:rFonts w:ascii="Arial" w:hAnsi="Arial" w:cs="Arial"/>
          <w:sz w:val="22"/>
          <w:szCs w:val="22"/>
          <w:lang w:val="pt-BR"/>
        </w:rPr>
      </w:pPr>
    </w:p>
    <w:p w:rsidR="00273DCD" w:rsidRPr="00667415" w:rsidDel="00080615" w:rsidRDefault="00273DCD" w:rsidP="00105428">
      <w:pPr>
        <w:ind w:left="2160" w:right="282"/>
        <w:jc w:val="both"/>
        <w:rPr>
          <w:del w:id="1956" w:author="273776" w:date="2011-05-09T15:55:00Z"/>
          <w:rFonts w:ascii="Arial" w:hAnsi="Arial" w:cs="Arial"/>
          <w:sz w:val="22"/>
          <w:szCs w:val="22"/>
          <w:lang w:val="pt-BR"/>
        </w:rPr>
      </w:pPr>
      <w:del w:id="1957" w:author="273776" w:date="2011-05-09T15:55:00Z">
        <w:r w:rsidRPr="00667415" w:rsidDel="00080615">
          <w:rPr>
            <w:rFonts w:ascii="Arial" w:hAnsi="Arial" w:cs="Arial"/>
            <w:sz w:val="22"/>
            <w:szCs w:val="22"/>
            <w:lang w:val="pt-BR"/>
          </w:rPr>
          <w:delText>Já para clientes B2B(PJ) (Completo, Absoluto e Social+Email e BIS+BES)</w:delText>
        </w:r>
      </w:del>
    </w:p>
    <w:p w:rsidR="00273DCD" w:rsidRPr="00667415" w:rsidDel="00080615" w:rsidRDefault="00273DCD" w:rsidP="00105428">
      <w:pPr>
        <w:ind w:left="2160" w:right="282"/>
        <w:jc w:val="both"/>
        <w:rPr>
          <w:del w:id="1958" w:author="273776" w:date="2011-05-09T15:55:00Z"/>
          <w:rFonts w:ascii="Arial" w:hAnsi="Arial" w:cs="Arial"/>
          <w:sz w:val="22"/>
          <w:szCs w:val="22"/>
          <w:lang w:val="pt-BR"/>
        </w:rPr>
      </w:pPr>
    </w:p>
    <w:p w:rsidR="00273DCD" w:rsidRPr="00667415" w:rsidDel="00080615" w:rsidRDefault="00273DCD" w:rsidP="00105428">
      <w:pPr>
        <w:pStyle w:val="PargrafodaLista"/>
        <w:numPr>
          <w:ilvl w:val="0"/>
          <w:numId w:val="37"/>
        </w:numPr>
        <w:ind w:right="282"/>
        <w:jc w:val="both"/>
        <w:rPr>
          <w:del w:id="1959" w:author="273776" w:date="2011-05-09T15:55:00Z"/>
          <w:rFonts w:ascii="Arial" w:hAnsi="Arial" w:cs="Arial"/>
        </w:rPr>
      </w:pPr>
      <w:del w:id="1960" w:author="273776" w:date="2011-05-09T15:55:00Z">
        <w:r w:rsidRPr="00667415" w:rsidDel="00080615">
          <w:rPr>
            <w:rFonts w:ascii="Arial" w:hAnsi="Arial" w:cs="Arial"/>
          </w:rPr>
          <w:delText>Desconto de 100% sobre a assinatura por 2 meses</w:delText>
        </w:r>
      </w:del>
    </w:p>
    <w:p w:rsidR="00273DCD" w:rsidRPr="00667415" w:rsidDel="00080615" w:rsidRDefault="00273DCD" w:rsidP="00105428">
      <w:pPr>
        <w:pStyle w:val="PargrafodaLista"/>
        <w:numPr>
          <w:ilvl w:val="0"/>
          <w:numId w:val="37"/>
        </w:numPr>
        <w:ind w:right="282"/>
        <w:jc w:val="both"/>
        <w:rPr>
          <w:del w:id="1961" w:author="273776" w:date="2011-05-09T15:55:00Z"/>
          <w:rFonts w:ascii="Arial" w:hAnsi="Arial" w:cs="Arial"/>
        </w:rPr>
      </w:pPr>
      <w:del w:id="1962" w:author="273776" w:date="2011-05-09T15:55:00Z">
        <w:r w:rsidRPr="00667415" w:rsidDel="00080615">
          <w:rPr>
            <w:rFonts w:ascii="Arial" w:hAnsi="Arial" w:cs="Arial"/>
          </w:rPr>
          <w:delText>Desconto de 100% sobre a assinatura por 3 meses</w:delText>
        </w:r>
      </w:del>
    </w:p>
    <w:p w:rsidR="00273DCD" w:rsidRPr="00667415" w:rsidDel="00080615" w:rsidRDefault="00273DCD" w:rsidP="00105428">
      <w:pPr>
        <w:pStyle w:val="PargrafodaLista"/>
        <w:numPr>
          <w:ilvl w:val="0"/>
          <w:numId w:val="37"/>
        </w:numPr>
        <w:ind w:right="282"/>
        <w:jc w:val="both"/>
        <w:rPr>
          <w:del w:id="1963" w:author="273776" w:date="2011-05-09T15:55:00Z"/>
          <w:rFonts w:ascii="Arial" w:hAnsi="Arial" w:cs="Arial"/>
        </w:rPr>
      </w:pPr>
      <w:del w:id="1964" w:author="273776" w:date="2011-05-09T15:55:00Z">
        <w:r w:rsidRPr="00667415" w:rsidDel="00080615">
          <w:rPr>
            <w:rFonts w:ascii="Arial" w:hAnsi="Arial" w:cs="Arial"/>
          </w:rPr>
          <w:delText>Desconto de 100% sobre a assinatura por 6 meses</w:delText>
        </w:r>
      </w:del>
    </w:p>
    <w:p w:rsidR="00273DCD" w:rsidRPr="00667415" w:rsidDel="00080615" w:rsidRDefault="00273DCD" w:rsidP="00105428">
      <w:pPr>
        <w:pStyle w:val="PargrafodaLista"/>
        <w:numPr>
          <w:ilvl w:val="0"/>
          <w:numId w:val="37"/>
        </w:numPr>
        <w:ind w:right="282"/>
        <w:jc w:val="both"/>
        <w:rPr>
          <w:del w:id="1965" w:author="273776" w:date="2011-05-09T15:55:00Z"/>
          <w:rFonts w:ascii="Arial" w:hAnsi="Arial" w:cs="Arial"/>
        </w:rPr>
      </w:pPr>
      <w:del w:id="1966" w:author="273776" w:date="2011-05-09T15:55:00Z">
        <w:r w:rsidRPr="00667415" w:rsidDel="00080615">
          <w:rPr>
            <w:rFonts w:ascii="Arial" w:hAnsi="Arial" w:cs="Arial"/>
          </w:rPr>
          <w:delText>Desconto de 100% sobre a assinatura por 12 meses</w:delText>
        </w:r>
      </w:del>
    </w:p>
    <w:p w:rsidR="00273DCD" w:rsidRPr="00667415" w:rsidDel="00080615" w:rsidRDefault="00273DCD" w:rsidP="00105428">
      <w:pPr>
        <w:pStyle w:val="PargrafodaLista"/>
        <w:numPr>
          <w:ilvl w:val="0"/>
          <w:numId w:val="37"/>
        </w:numPr>
        <w:ind w:right="282"/>
        <w:jc w:val="both"/>
        <w:rPr>
          <w:del w:id="1967" w:author="273776" w:date="2011-05-09T15:55:00Z"/>
          <w:rFonts w:ascii="Arial" w:hAnsi="Arial" w:cs="Arial"/>
        </w:rPr>
      </w:pPr>
      <w:del w:id="1968" w:author="273776" w:date="2011-05-09T15:55:00Z">
        <w:r w:rsidRPr="00667415" w:rsidDel="00080615">
          <w:rPr>
            <w:rFonts w:ascii="Arial" w:hAnsi="Arial" w:cs="Arial"/>
          </w:rPr>
          <w:delText>Descontos percentuais sobre a assinatura de 15%, 20%, 30%, 50% e 70% por prazo indeterminado.</w:delText>
        </w:r>
      </w:del>
    </w:p>
    <w:p w:rsidR="00273DCD" w:rsidRPr="00667415" w:rsidDel="00080615" w:rsidRDefault="00273DCD" w:rsidP="00105428">
      <w:pPr>
        <w:pStyle w:val="PargrafodaLista"/>
        <w:numPr>
          <w:ilvl w:val="0"/>
          <w:numId w:val="37"/>
        </w:numPr>
        <w:ind w:right="282"/>
        <w:jc w:val="both"/>
        <w:rPr>
          <w:del w:id="1969" w:author="273776" w:date="2011-05-09T15:55:00Z"/>
          <w:rFonts w:ascii="Arial" w:hAnsi="Arial" w:cs="Arial"/>
        </w:rPr>
      </w:pPr>
      <w:del w:id="1970" w:author="273776" w:date="2011-05-09T15:55:00Z">
        <w:r w:rsidRPr="00667415" w:rsidDel="00080615">
          <w:rPr>
            <w:rFonts w:ascii="Arial" w:hAnsi="Arial" w:cs="Arial"/>
          </w:rPr>
          <w:delText>Descontos em Reais para 24 e 25 meses na fatura</w:delText>
        </w:r>
      </w:del>
    </w:p>
    <w:p w:rsidR="00273DCD" w:rsidRPr="00667415" w:rsidDel="00080615" w:rsidRDefault="00273DCD" w:rsidP="00105428">
      <w:pPr>
        <w:pStyle w:val="PargrafodaLista"/>
        <w:numPr>
          <w:ilvl w:val="0"/>
          <w:numId w:val="37"/>
        </w:numPr>
        <w:ind w:right="282"/>
        <w:jc w:val="both"/>
        <w:rPr>
          <w:del w:id="1971" w:author="273776" w:date="2011-05-09T15:55:00Z"/>
          <w:rFonts w:ascii="Arial" w:hAnsi="Arial" w:cs="Arial"/>
        </w:rPr>
      </w:pPr>
      <w:del w:id="1972" w:author="273776" w:date="2011-05-09T15:55:00Z">
        <w:r w:rsidRPr="00667415" w:rsidDel="00080615">
          <w:rPr>
            <w:rFonts w:ascii="Arial" w:hAnsi="Arial" w:cs="Arial"/>
          </w:rPr>
          <w:delText>Os valores para desconto serão de R$ 300, R$ 500, e $ 800 (Valor total).</w:delText>
        </w:r>
      </w:del>
    </w:p>
    <w:p w:rsidR="00273DCD" w:rsidRPr="00667415" w:rsidDel="00080615" w:rsidRDefault="00273DCD" w:rsidP="00105428">
      <w:pPr>
        <w:ind w:left="2160" w:right="282"/>
        <w:jc w:val="both"/>
        <w:rPr>
          <w:del w:id="1973" w:author="273776" w:date="2011-05-09T15:55:00Z"/>
          <w:rFonts w:ascii="Arial" w:hAnsi="Arial" w:cs="Arial"/>
          <w:sz w:val="22"/>
          <w:szCs w:val="22"/>
          <w:lang w:val="pt-BR"/>
        </w:rPr>
      </w:pPr>
    </w:p>
    <w:p w:rsidR="00273DCD" w:rsidRPr="00667415" w:rsidDel="00080615" w:rsidRDefault="00273DCD" w:rsidP="00105428">
      <w:pPr>
        <w:ind w:left="2160" w:right="282"/>
        <w:jc w:val="both"/>
        <w:rPr>
          <w:del w:id="1974" w:author="273776" w:date="2011-05-09T15:55:00Z"/>
          <w:rFonts w:ascii="Arial" w:hAnsi="Arial" w:cs="Arial"/>
          <w:sz w:val="22"/>
          <w:szCs w:val="22"/>
          <w:lang w:val="pt-BR"/>
        </w:rPr>
      </w:pPr>
      <w:del w:id="1975" w:author="273776" w:date="2011-05-09T15:55:00Z">
        <w:r w:rsidRPr="00667415" w:rsidDel="00080615">
          <w:rPr>
            <w:rFonts w:ascii="Arial" w:hAnsi="Arial" w:cs="Arial"/>
            <w:sz w:val="22"/>
            <w:szCs w:val="22"/>
            <w:lang w:val="pt-BR"/>
          </w:rPr>
          <w:delText xml:space="preserve">Será configurado um componente de multa pró-rata em nível de conta, em caso de cancelamento, troca de número, transferência de titularidade, ou migração de plano. A decisão do aprovisionamento da multa fica a cargo do CRM. O cálculo feito da seguinte forma: </w:delText>
        </w:r>
      </w:del>
    </w:p>
    <w:p w:rsidR="00273DCD" w:rsidRPr="00667415" w:rsidDel="00080615" w:rsidRDefault="00273DCD" w:rsidP="00105428">
      <w:pPr>
        <w:ind w:left="2160" w:right="282"/>
        <w:jc w:val="both"/>
        <w:rPr>
          <w:del w:id="1976" w:author="273776" w:date="2011-05-09T15:55:00Z"/>
          <w:rFonts w:ascii="Arial" w:hAnsi="Arial" w:cs="Arial"/>
          <w:sz w:val="22"/>
          <w:szCs w:val="22"/>
          <w:lang w:val="pt-BR"/>
        </w:rPr>
      </w:pPr>
    </w:p>
    <w:p w:rsidR="00273DCD" w:rsidRPr="00667415" w:rsidDel="00080615" w:rsidRDefault="00273DCD" w:rsidP="00105428">
      <w:pPr>
        <w:ind w:left="2160" w:right="282"/>
        <w:jc w:val="both"/>
        <w:rPr>
          <w:del w:id="1977" w:author="273776" w:date="2011-05-09T15:55:00Z"/>
          <w:rFonts w:ascii="Arial" w:hAnsi="Arial" w:cs="Arial"/>
          <w:sz w:val="22"/>
          <w:szCs w:val="22"/>
          <w:lang w:val="pt-BR"/>
        </w:rPr>
      </w:pPr>
      <w:del w:id="1978" w:author="273776" w:date="2011-05-09T15:55:00Z">
        <w:r w:rsidRPr="00667415" w:rsidDel="00080615">
          <w:rPr>
            <w:rFonts w:ascii="Arial" w:hAnsi="Arial" w:cs="Arial"/>
            <w:sz w:val="22"/>
            <w:szCs w:val="22"/>
            <w:lang w:val="pt-BR"/>
          </w:rPr>
          <w:object w:dxaOrig="4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1.5pt" o:ole="">
              <v:imagedata r:id="rId11" o:title=""/>
            </v:shape>
            <o:OLEObject Type="Embed" ProgID="Equation.3" ShapeID="_x0000_i1025" DrawAspect="Content" ObjectID="_1376381531" r:id="rId12"/>
          </w:object>
        </w:r>
      </w:del>
    </w:p>
    <w:p w:rsidR="00273DCD" w:rsidRPr="00667415" w:rsidDel="00080615" w:rsidRDefault="00273DCD" w:rsidP="00105428">
      <w:pPr>
        <w:ind w:left="2160" w:right="282"/>
        <w:jc w:val="both"/>
        <w:rPr>
          <w:del w:id="1979" w:author="273776" w:date="2011-05-09T15:55:00Z"/>
          <w:rFonts w:ascii="Arial" w:hAnsi="Arial" w:cs="Arial"/>
          <w:sz w:val="22"/>
          <w:szCs w:val="22"/>
          <w:lang w:val="pt-BR"/>
        </w:rPr>
      </w:pPr>
    </w:p>
    <w:p w:rsidR="00273DCD" w:rsidRPr="00667415" w:rsidDel="00080615" w:rsidRDefault="00273DCD" w:rsidP="00105428">
      <w:pPr>
        <w:ind w:left="2160" w:right="282"/>
        <w:jc w:val="both"/>
        <w:rPr>
          <w:del w:id="1980" w:author="273776" w:date="2011-05-09T15:55:00Z"/>
          <w:rFonts w:ascii="Arial" w:hAnsi="Arial" w:cs="Arial"/>
          <w:sz w:val="22"/>
          <w:szCs w:val="22"/>
          <w:lang w:val="pt-BR"/>
        </w:rPr>
      </w:pPr>
    </w:p>
    <w:p w:rsidR="00273DCD" w:rsidRPr="00667415" w:rsidDel="00080615" w:rsidRDefault="00273DCD" w:rsidP="00105428">
      <w:pPr>
        <w:ind w:left="2160" w:right="282"/>
        <w:jc w:val="both"/>
        <w:rPr>
          <w:del w:id="1981" w:author="273776" w:date="2011-05-09T15:55:00Z"/>
          <w:rFonts w:ascii="Arial" w:hAnsi="Arial" w:cs="Arial"/>
          <w:b/>
          <w:sz w:val="28"/>
          <w:szCs w:val="28"/>
          <w:u w:val="single"/>
          <w:lang w:val="pt-BR"/>
        </w:rPr>
      </w:pPr>
      <w:del w:id="1982" w:author="273776" w:date="2011-05-09T15:55:00Z">
        <w:r w:rsidRPr="00667415" w:rsidDel="00080615">
          <w:rPr>
            <w:rFonts w:ascii="Arial" w:hAnsi="Arial" w:cs="Arial"/>
            <w:b/>
            <w:sz w:val="28"/>
            <w:szCs w:val="28"/>
            <w:u w:val="single"/>
            <w:lang w:val="pt-BR"/>
          </w:rPr>
          <w:delText>DW Cadastro</w:delText>
        </w:r>
      </w:del>
    </w:p>
    <w:p w:rsidR="00273DCD" w:rsidRPr="00667415" w:rsidDel="00080615" w:rsidRDefault="00273DCD" w:rsidP="00105428">
      <w:pPr>
        <w:ind w:left="2160" w:right="282"/>
        <w:jc w:val="both"/>
        <w:rPr>
          <w:del w:id="1983" w:author="273776" w:date="2011-05-09T15:55:00Z"/>
          <w:rFonts w:ascii="Arial" w:hAnsi="Arial" w:cs="Arial"/>
          <w:sz w:val="22"/>
          <w:szCs w:val="22"/>
          <w:lang w:val="pt-BR"/>
        </w:rPr>
      </w:pPr>
    </w:p>
    <w:p w:rsidR="00273DCD" w:rsidRPr="00667415" w:rsidDel="00080615" w:rsidRDefault="00273DCD" w:rsidP="00105428">
      <w:pPr>
        <w:ind w:left="2160" w:right="282"/>
        <w:jc w:val="both"/>
        <w:rPr>
          <w:del w:id="1984" w:author="273776" w:date="2011-05-09T15:55:00Z"/>
          <w:rFonts w:ascii="Arial" w:hAnsi="Arial" w:cs="Arial"/>
          <w:sz w:val="22"/>
          <w:szCs w:val="22"/>
          <w:lang w:val="pt-BR"/>
        </w:rPr>
      </w:pPr>
      <w:del w:id="1985" w:author="273776" w:date="2011-05-09T15:55:00Z">
        <w:r w:rsidRPr="00667415" w:rsidDel="00080615">
          <w:rPr>
            <w:rFonts w:ascii="Arial" w:hAnsi="Arial" w:cs="Arial"/>
            <w:sz w:val="22"/>
            <w:szCs w:val="22"/>
            <w:lang w:val="pt-BR"/>
          </w:rPr>
          <w:delText>Disponibilização de análises para o novo Portfólio Blackberry, conforme especificado no RQN02</w:delText>
        </w:r>
      </w:del>
    </w:p>
    <w:p w:rsidR="00273DCD" w:rsidRPr="00667415" w:rsidDel="00080615" w:rsidRDefault="00273DCD" w:rsidP="00105428">
      <w:pPr>
        <w:ind w:left="2160" w:right="282"/>
        <w:jc w:val="both"/>
        <w:rPr>
          <w:del w:id="1986" w:author="273776" w:date="2011-05-09T15:55:00Z"/>
          <w:rFonts w:ascii="Arial" w:hAnsi="Arial" w:cs="Arial"/>
          <w:sz w:val="22"/>
          <w:szCs w:val="22"/>
          <w:lang w:val="pt-BR"/>
        </w:rPr>
      </w:pPr>
    </w:p>
    <w:p w:rsidR="00273DCD" w:rsidRPr="00667415" w:rsidDel="00080615" w:rsidRDefault="00273DCD" w:rsidP="00105428">
      <w:pPr>
        <w:ind w:left="2160" w:right="282"/>
        <w:jc w:val="both"/>
        <w:rPr>
          <w:del w:id="1987" w:author="273776" w:date="2011-05-09T15:55:00Z"/>
          <w:rFonts w:ascii="Arial" w:hAnsi="Arial" w:cs="Arial"/>
          <w:sz w:val="22"/>
          <w:szCs w:val="22"/>
          <w:lang w:val="pt-BR"/>
        </w:rPr>
      </w:pPr>
      <w:del w:id="1988" w:author="273776" w:date="2011-05-09T15:55:00Z">
        <w:r w:rsidRPr="00667415" w:rsidDel="00080615">
          <w:rPr>
            <w:rFonts w:ascii="Arial" w:hAnsi="Arial" w:cs="Arial"/>
            <w:sz w:val="22"/>
            <w:szCs w:val="22"/>
            <w:lang w:val="pt-BR"/>
          </w:rPr>
          <w:delText>O usuário junto ao Responsável Técnico do Siebel deverá enviar ao DW Cadastro a especificação dos produtos para que a tradução (de/para) possa ser realizada.</w:delText>
        </w:r>
      </w:del>
    </w:p>
    <w:p w:rsidR="00273DCD" w:rsidRPr="00667415" w:rsidDel="00080615" w:rsidRDefault="00273DCD" w:rsidP="00105428">
      <w:pPr>
        <w:ind w:left="2160" w:right="282"/>
        <w:jc w:val="both"/>
        <w:rPr>
          <w:del w:id="1989" w:author="273776" w:date="2011-05-09T15:55:00Z"/>
          <w:rFonts w:ascii="Arial" w:hAnsi="Arial" w:cs="Arial"/>
          <w:sz w:val="22"/>
          <w:szCs w:val="22"/>
          <w:lang w:val="pt-BR"/>
        </w:rPr>
      </w:pPr>
    </w:p>
    <w:p w:rsidR="00273DCD" w:rsidRPr="00667415" w:rsidDel="00080615" w:rsidRDefault="00273DCD" w:rsidP="00105428">
      <w:pPr>
        <w:ind w:left="2160" w:right="282"/>
        <w:jc w:val="both"/>
        <w:rPr>
          <w:del w:id="1990" w:author="273776" w:date="2011-05-09T15:55:00Z"/>
          <w:rFonts w:ascii="Arial" w:hAnsi="Arial" w:cs="Arial"/>
          <w:sz w:val="22"/>
          <w:szCs w:val="22"/>
          <w:lang w:val="pt-BR"/>
        </w:rPr>
      </w:pPr>
      <w:del w:id="1991" w:author="273776" w:date="2011-05-09T15:55:00Z">
        <w:r w:rsidRPr="00667415" w:rsidDel="00080615">
          <w:rPr>
            <w:rFonts w:ascii="Arial" w:hAnsi="Arial" w:cs="Arial"/>
            <w:sz w:val="22"/>
            <w:szCs w:val="22"/>
            <w:lang w:val="pt-BR"/>
          </w:rPr>
          <w:delText>A implementação será realizada por OGS do DW Cadastro.</w:delText>
        </w:r>
      </w:del>
    </w:p>
    <w:p w:rsidR="00273DCD" w:rsidRPr="00667415" w:rsidDel="002C6673" w:rsidRDefault="00273DCD" w:rsidP="007A0904">
      <w:pPr>
        <w:ind w:left="2160"/>
        <w:jc w:val="both"/>
        <w:rPr>
          <w:del w:id="1992" w:author="273776" w:date="2011-06-16T18:40:00Z"/>
          <w:rFonts w:ascii="Arial" w:hAnsi="Arial" w:cs="Arial"/>
          <w:sz w:val="22"/>
          <w:szCs w:val="22"/>
          <w:lang w:val="pt-BR"/>
        </w:rPr>
      </w:pPr>
    </w:p>
    <w:p w:rsidR="00273DCD" w:rsidRPr="00667415" w:rsidRDefault="00273DCD" w:rsidP="007A0904">
      <w:pPr>
        <w:ind w:left="2160"/>
        <w:jc w:val="both"/>
        <w:rPr>
          <w:rFonts w:ascii="Arial" w:hAnsi="Arial" w:cs="Arial"/>
          <w:sz w:val="22"/>
          <w:szCs w:val="22"/>
          <w:lang w:val="pt-BR"/>
        </w:rPr>
      </w:pPr>
    </w:p>
    <w:p w:rsidR="00273DCD" w:rsidRPr="00667415" w:rsidRDefault="003C3EF4" w:rsidP="00042EC1">
      <w:pPr>
        <w:ind w:left="1210"/>
        <w:rPr>
          <w:rFonts w:cs="Arial"/>
          <w:b/>
          <w:i/>
          <w:iCs/>
          <w:color w:val="3366FF"/>
          <w:sz w:val="18"/>
          <w:lang w:val="pt-BR"/>
        </w:rPr>
      </w:pPr>
      <w:r>
        <w:rPr>
          <w:rFonts w:cs="Arial"/>
          <w:b/>
          <w:i/>
          <w:iCs/>
          <w:noProof/>
          <w:color w:val="3366FF"/>
          <w:sz w:val="18"/>
          <w:lang w:val="pt-BR" w:eastAsia="pt-BR"/>
        </w:rPr>
        <w:drawing>
          <wp:inline distT="0" distB="0" distL="0" distR="0">
            <wp:extent cx="2276475" cy="23812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276475" cy="238125"/>
                    </a:xfrm>
                    <a:prstGeom prst="rect">
                      <a:avLst/>
                    </a:prstGeom>
                    <a:noFill/>
                    <a:ln w="9525">
                      <a:noFill/>
                      <a:miter lim="800000"/>
                      <a:headEnd/>
                      <a:tailEnd/>
                    </a:ln>
                  </pic:spPr>
                </pic:pic>
              </a:graphicData>
            </a:graphic>
          </wp:inline>
        </w:drawing>
      </w:r>
    </w:p>
    <w:p w:rsidR="00273DCD" w:rsidRDefault="00273DCD" w:rsidP="00042EC1">
      <w:pPr>
        <w:keepNext/>
        <w:keepLines/>
        <w:ind w:left="130" w:firstLine="720"/>
        <w:jc w:val="both"/>
        <w:rPr>
          <w:ins w:id="1993" w:author="273776" w:date="2011-06-10T17:45:00Z"/>
          <w:rFonts w:ascii="Arial" w:hAnsi="Arial" w:cs="Arial"/>
          <w:i/>
          <w:iCs/>
          <w:sz w:val="18"/>
          <w:lang w:val="pt-BR"/>
        </w:rPr>
      </w:pPr>
    </w:p>
    <w:p w:rsidR="00EA1B8E" w:rsidRDefault="00EA1B8E" w:rsidP="00042EC1">
      <w:pPr>
        <w:keepNext/>
        <w:keepLines/>
        <w:ind w:left="130" w:firstLine="720"/>
        <w:jc w:val="both"/>
        <w:rPr>
          <w:ins w:id="1994" w:author="273776" w:date="2011-06-10T17:44:00Z"/>
          <w:rFonts w:ascii="Arial" w:hAnsi="Arial" w:cs="Arial"/>
          <w:i/>
          <w:iCs/>
          <w:sz w:val="18"/>
          <w:lang w:val="pt-BR"/>
        </w:rPr>
      </w:pPr>
    </w:p>
    <w:p w:rsidR="003C2FBA" w:rsidRPr="00667415" w:rsidDel="00896E97" w:rsidRDefault="003C2FBA" w:rsidP="00042EC1">
      <w:pPr>
        <w:keepNext/>
        <w:keepLines/>
        <w:ind w:left="130" w:firstLine="720"/>
        <w:jc w:val="both"/>
        <w:rPr>
          <w:del w:id="1995" w:author="273776" w:date="2011-06-09T21:07:00Z"/>
          <w:rFonts w:ascii="Arial" w:hAnsi="Arial" w:cs="Arial"/>
          <w:i/>
          <w:iCs/>
          <w:sz w:val="18"/>
          <w:lang w:val="pt-BR"/>
        </w:rPr>
      </w:pPr>
    </w:p>
    <w:p w:rsidR="00273DCD" w:rsidRPr="00667415" w:rsidRDefault="00273DCD" w:rsidP="00042EC1">
      <w:pPr>
        <w:keepNext/>
        <w:keepLines/>
        <w:ind w:left="850"/>
        <w:jc w:val="both"/>
        <w:rPr>
          <w:rFonts w:ascii="Arial" w:hAnsi="Arial" w:cs="Arial"/>
          <w:i/>
          <w:iCs/>
          <w:vanish/>
          <w:color w:val="0000FF"/>
          <w:sz w:val="18"/>
          <w:lang w:val="pt-BR"/>
        </w:rPr>
      </w:pPr>
      <w:r w:rsidRPr="00667415">
        <w:rPr>
          <w:rFonts w:ascii="Arial" w:hAnsi="Arial" w:cs="Arial"/>
          <w:i/>
          <w:iCs/>
          <w:vanish/>
          <w:color w:val="0000FF"/>
          <w:sz w:val="18"/>
          <w:lang w:val="pt-BR"/>
        </w:rPr>
        <w:br w:type="page"/>
      </w:r>
    </w:p>
    <w:p w:rsidR="00273DCD" w:rsidRPr="00667415" w:rsidDel="00EA1B8E" w:rsidRDefault="00273DCD" w:rsidP="00042EC1">
      <w:pPr>
        <w:pStyle w:val="Ttulo2"/>
        <w:tabs>
          <w:tab w:val="clear" w:pos="1512"/>
          <w:tab w:val="num" w:pos="1080"/>
        </w:tabs>
        <w:ind w:hanging="972"/>
        <w:rPr>
          <w:del w:id="1996" w:author="273776" w:date="2011-06-10T17:44:00Z"/>
          <w:sz w:val="24"/>
          <w:szCs w:val="24"/>
        </w:rPr>
      </w:pPr>
      <w:bookmarkStart w:id="1997" w:name="_Toc290922816"/>
      <w:r w:rsidRPr="00667415">
        <w:rPr>
          <w:sz w:val="24"/>
          <w:szCs w:val="24"/>
        </w:rPr>
        <w:t>Usuários Envolvidos</w:t>
      </w:r>
      <w:bookmarkEnd w:id="1997"/>
    </w:p>
    <w:p w:rsidR="009910BF" w:rsidRPr="009910BF" w:rsidRDefault="009910BF">
      <w:pPr>
        <w:pStyle w:val="Ttulo2"/>
        <w:tabs>
          <w:tab w:val="clear" w:pos="1512"/>
          <w:tab w:val="num" w:pos="1080"/>
        </w:tabs>
        <w:ind w:hanging="972"/>
        <w:rPr>
          <w:rFonts w:cs="Arial"/>
          <w:sz w:val="24"/>
          <w:rPrChange w:id="1998" w:author="273776" w:date="2011-06-10T17:44:00Z">
            <w:rPr>
              <w:rFonts w:ascii="Arial" w:hAnsi="Arial" w:cs="Arial"/>
              <w:lang w:val="pt-BR"/>
            </w:rPr>
          </w:rPrChange>
        </w:rPr>
        <w:pPrChange w:id="1999" w:author="273776" w:date="2011-06-10T17:44:00Z">
          <w:pPr/>
        </w:pPrChange>
      </w:pPr>
    </w:p>
    <w:p w:rsidR="00273DCD" w:rsidRPr="00EA1B8E" w:rsidRDefault="00273DCD" w:rsidP="00042EC1">
      <w:pPr>
        <w:ind w:left="360"/>
        <w:rPr>
          <w:rFonts w:ascii="Arial" w:hAnsi="Arial" w:cs="Arial"/>
          <w:b/>
          <w:bCs/>
          <w:i/>
          <w:iCs/>
          <w:sz w:val="24"/>
          <w:lang w:val="pt-BR"/>
          <w:rPrChange w:id="2000" w:author="273776" w:date="2011-06-10T17:44:00Z">
            <w:rPr>
              <w:rFonts w:ascii="Arial" w:hAnsi="Arial" w:cs="Arial"/>
              <w:b/>
              <w:bCs/>
              <w:i/>
              <w:iCs/>
              <w:lang w:val="pt-BR"/>
            </w:rPr>
          </w:rPrChange>
        </w:rPr>
      </w:pPr>
    </w:p>
    <w:tbl>
      <w:tblPr>
        <w:tblW w:w="10217" w:type="dxa"/>
        <w:jc w:val="center"/>
        <w:tblInd w:w="461"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70" w:type="dxa"/>
          <w:right w:w="70" w:type="dxa"/>
        </w:tblCellMar>
        <w:tblLook w:val="0000" w:firstRow="0" w:lastRow="0" w:firstColumn="0" w:lastColumn="0" w:noHBand="0" w:noVBand="0"/>
      </w:tblPr>
      <w:tblGrid>
        <w:gridCol w:w="1682"/>
        <w:gridCol w:w="2143"/>
        <w:gridCol w:w="4249"/>
        <w:gridCol w:w="2143"/>
      </w:tblGrid>
      <w:tr w:rsidR="00273DCD" w:rsidRPr="00667415" w:rsidTr="007C7E94">
        <w:trPr>
          <w:jc w:val="center"/>
        </w:trPr>
        <w:tc>
          <w:tcPr>
            <w:tcW w:w="1682" w:type="dxa"/>
            <w:shd w:val="pct10" w:color="auto" w:fill="FFFFFF"/>
          </w:tcPr>
          <w:p w:rsidR="00273DCD" w:rsidRPr="00EA1B8E" w:rsidRDefault="009910BF" w:rsidP="007C7E94">
            <w:pPr>
              <w:spacing w:before="60"/>
              <w:jc w:val="center"/>
              <w:rPr>
                <w:rFonts w:ascii="Arial" w:hAnsi="Arial" w:cs="Arial"/>
                <w:b/>
                <w:sz w:val="24"/>
                <w:szCs w:val="22"/>
                <w:lang w:val="pt-BR"/>
                <w:rPrChange w:id="2001" w:author="273776" w:date="2011-06-10T17:44:00Z">
                  <w:rPr>
                    <w:rFonts w:ascii="Arial" w:hAnsi="Arial" w:cs="Arial"/>
                    <w:b/>
                    <w:sz w:val="22"/>
                    <w:lang w:val="pt-BR"/>
                  </w:rPr>
                </w:rPrChange>
              </w:rPr>
            </w:pPr>
            <w:r w:rsidRPr="009910BF">
              <w:rPr>
                <w:rFonts w:ascii="Arial" w:hAnsi="Arial" w:cs="Arial"/>
                <w:b/>
                <w:sz w:val="24"/>
                <w:szCs w:val="22"/>
                <w:lang w:val="pt-BR"/>
                <w:rPrChange w:id="2002" w:author="273776" w:date="2011-06-10T17:44:00Z">
                  <w:rPr>
                    <w:rFonts w:ascii="Arial" w:hAnsi="Arial" w:cs="Arial"/>
                    <w:b/>
                    <w:color w:val="FF00FF"/>
                    <w:sz w:val="22"/>
                    <w:szCs w:val="22"/>
                    <w:shd w:val="clear" w:color="auto" w:fill="FFFF99"/>
                    <w:lang w:val="pt-BR"/>
                  </w:rPr>
                </w:rPrChange>
              </w:rPr>
              <w:t>Área</w:t>
            </w:r>
          </w:p>
        </w:tc>
        <w:tc>
          <w:tcPr>
            <w:tcW w:w="2143" w:type="dxa"/>
            <w:shd w:val="pct10" w:color="auto" w:fill="FFFFFF"/>
          </w:tcPr>
          <w:p w:rsidR="00273DCD" w:rsidRPr="00EA1B8E" w:rsidRDefault="009910BF" w:rsidP="007C7E94">
            <w:pPr>
              <w:spacing w:before="60"/>
              <w:jc w:val="center"/>
              <w:rPr>
                <w:rFonts w:ascii="Arial" w:hAnsi="Arial" w:cs="Arial"/>
                <w:b/>
                <w:sz w:val="24"/>
                <w:lang w:val="pt-BR"/>
                <w:rPrChange w:id="2003" w:author="273776" w:date="2011-06-10T17:44:00Z">
                  <w:rPr>
                    <w:rFonts w:ascii="Arial" w:hAnsi="Arial" w:cs="Arial"/>
                    <w:b/>
                    <w:sz w:val="22"/>
                    <w:lang w:val="pt-BR"/>
                  </w:rPr>
                </w:rPrChange>
              </w:rPr>
            </w:pPr>
            <w:r w:rsidRPr="009910BF">
              <w:rPr>
                <w:rFonts w:ascii="Arial" w:hAnsi="Arial" w:cs="Arial"/>
                <w:b/>
                <w:sz w:val="24"/>
                <w:szCs w:val="22"/>
                <w:lang w:val="pt-BR"/>
                <w:rPrChange w:id="2004" w:author="273776" w:date="2011-06-10T17:44:00Z">
                  <w:rPr>
                    <w:rFonts w:ascii="Arial" w:hAnsi="Arial" w:cs="Arial"/>
                    <w:b/>
                    <w:color w:val="FF00FF"/>
                    <w:sz w:val="22"/>
                    <w:szCs w:val="22"/>
                    <w:shd w:val="clear" w:color="auto" w:fill="FFFF99"/>
                    <w:lang w:val="pt-BR"/>
                  </w:rPr>
                </w:rPrChange>
              </w:rPr>
              <w:t>Usuário</w:t>
            </w:r>
          </w:p>
        </w:tc>
        <w:tc>
          <w:tcPr>
            <w:tcW w:w="4249" w:type="dxa"/>
            <w:shd w:val="pct10" w:color="auto" w:fill="FFFFFF"/>
          </w:tcPr>
          <w:p w:rsidR="00273DCD" w:rsidRPr="00667415" w:rsidRDefault="009910BF" w:rsidP="007C7E94">
            <w:pPr>
              <w:spacing w:before="60"/>
              <w:jc w:val="center"/>
              <w:rPr>
                <w:rFonts w:ascii="Arial" w:hAnsi="Arial" w:cs="Arial"/>
                <w:b/>
                <w:sz w:val="22"/>
                <w:lang w:val="pt-BR"/>
              </w:rPr>
            </w:pPr>
            <w:r w:rsidRPr="009910BF">
              <w:rPr>
                <w:rFonts w:ascii="Arial" w:hAnsi="Arial" w:cs="Arial"/>
                <w:b/>
                <w:sz w:val="24"/>
                <w:szCs w:val="22"/>
                <w:lang w:val="pt-BR"/>
                <w:rPrChange w:id="2005" w:author="273776" w:date="2011-06-10T17:44:00Z">
                  <w:rPr>
                    <w:rFonts w:ascii="Arial" w:hAnsi="Arial" w:cs="Arial"/>
                    <w:b/>
                    <w:color w:val="FF00FF"/>
                    <w:sz w:val="22"/>
                    <w:szCs w:val="22"/>
                    <w:shd w:val="clear" w:color="auto" w:fill="FFFF99"/>
                    <w:lang w:val="pt-BR"/>
                  </w:rPr>
                </w:rPrChange>
              </w:rPr>
              <w:t>Nece</w:t>
            </w:r>
            <w:r w:rsidRPr="009910BF">
              <w:rPr>
                <w:rFonts w:ascii="Arial" w:hAnsi="Arial" w:cs="Arial"/>
                <w:b/>
                <w:sz w:val="22"/>
                <w:szCs w:val="22"/>
                <w:lang w:val="pt-BR"/>
                <w:rPrChange w:id="2006" w:author="273776" w:date="2011-06-10T17:44:00Z">
                  <w:rPr>
                    <w:rFonts w:ascii="Arial" w:hAnsi="Arial" w:cs="Arial"/>
                    <w:b/>
                    <w:color w:val="FF00FF"/>
                    <w:sz w:val="22"/>
                    <w:szCs w:val="22"/>
                    <w:shd w:val="clear" w:color="auto" w:fill="FFFF99"/>
                    <w:lang w:val="pt-BR"/>
                  </w:rPr>
                </w:rPrChange>
              </w:rPr>
              <w:t>s</w:t>
            </w:r>
            <w:r w:rsidR="00273DCD" w:rsidRPr="00667415">
              <w:rPr>
                <w:rFonts w:ascii="Arial" w:hAnsi="Arial" w:cs="Arial"/>
                <w:b/>
                <w:sz w:val="22"/>
                <w:szCs w:val="22"/>
                <w:lang w:val="pt-BR"/>
              </w:rPr>
              <w:t>sidades</w:t>
            </w:r>
          </w:p>
        </w:tc>
        <w:tc>
          <w:tcPr>
            <w:tcW w:w="2143" w:type="dxa"/>
            <w:shd w:val="pct10" w:color="auto" w:fill="FFFFFF"/>
          </w:tcPr>
          <w:p w:rsidR="00273DCD" w:rsidRPr="00667415" w:rsidRDefault="00273DCD" w:rsidP="007C7E94">
            <w:pPr>
              <w:spacing w:before="60"/>
              <w:jc w:val="center"/>
              <w:rPr>
                <w:rFonts w:ascii="Arial" w:hAnsi="Arial" w:cs="Arial"/>
                <w:b/>
                <w:sz w:val="22"/>
                <w:lang w:val="pt-BR"/>
              </w:rPr>
            </w:pPr>
            <w:r w:rsidRPr="00667415">
              <w:rPr>
                <w:rFonts w:ascii="Arial" w:hAnsi="Arial" w:cs="Arial"/>
                <w:b/>
                <w:sz w:val="22"/>
                <w:szCs w:val="22"/>
                <w:lang w:val="pt-BR"/>
              </w:rPr>
              <w:t>Usuário Principal?</w:t>
            </w:r>
          </w:p>
        </w:tc>
      </w:tr>
      <w:tr w:rsidR="00000A55" w:rsidRPr="003C2FBA" w:rsidTr="007C7E94">
        <w:trPr>
          <w:jc w:val="center"/>
        </w:trPr>
        <w:tc>
          <w:tcPr>
            <w:tcW w:w="1682" w:type="dxa"/>
          </w:tcPr>
          <w:p w:rsidR="009910BF" w:rsidRPr="009910BF" w:rsidRDefault="009910BF">
            <w:pPr>
              <w:rPr>
                <w:rFonts w:ascii="Arial" w:hAnsi="Arial" w:cs="Arial"/>
                <w:noProof/>
                <w:lang w:val="pt-BR"/>
                <w:rPrChange w:id="2007" w:author="273776" w:date="2011-06-16T18:40:00Z">
                  <w:rPr>
                    <w:rFonts w:ascii="Arial" w:hAnsi="Arial" w:cs="Arial"/>
                    <w:b/>
                    <w:sz w:val="22"/>
                    <w:u w:val="single"/>
                    <w:lang w:val="pt-BR"/>
                  </w:rPr>
                </w:rPrChange>
              </w:rPr>
              <w:pPrChange w:id="2008" w:author="273776" w:date="2011-06-08T18:07:00Z">
                <w:pPr>
                  <w:keepNext/>
                  <w:numPr>
                    <w:ilvl w:val="3"/>
                    <w:numId w:val="5"/>
                  </w:numPr>
                  <w:tabs>
                    <w:tab w:val="num" w:pos="2520"/>
                  </w:tabs>
                  <w:ind w:left="2160"/>
                  <w:jc w:val="center"/>
                  <w:outlineLvl w:val="3"/>
                </w:pPr>
              </w:pPrChange>
            </w:pPr>
            <w:ins w:id="2009" w:author="273776" w:date="2011-06-14T17:38:00Z">
              <w:r w:rsidRPr="009910BF">
                <w:rPr>
                  <w:rFonts w:ascii="Arial" w:hAnsi="Arial" w:cs="Arial"/>
                  <w:sz w:val="22"/>
                  <w:szCs w:val="22"/>
                  <w:lang w:val="pt-PT"/>
                  <w:rPrChange w:id="2010" w:author="273776" w:date="2011-06-16T18:40:00Z">
                    <w:rPr>
                      <w:rFonts w:ascii="Arial" w:hAnsi="Arial" w:cs="Arial"/>
                      <w:color w:val="FF00FF"/>
                      <w:sz w:val="22"/>
                      <w:szCs w:val="22"/>
                      <w:shd w:val="clear" w:color="auto" w:fill="FFFF99"/>
                      <w:lang w:val="pt-PT"/>
                    </w:rPr>
                  </w:rPrChange>
                </w:rPr>
                <w:t>Ger Produtos Pos-Pago E Convergente B2C</w:t>
              </w:r>
            </w:ins>
            <w:del w:id="2011" w:author="273776" w:date="2011-05-09T15:55:00Z">
              <w:r w:rsidRPr="009910BF">
                <w:rPr>
                  <w:rFonts w:ascii="Arial" w:hAnsi="Arial" w:cs="Arial"/>
                  <w:noProof/>
                  <w:lang w:val="pt-BR"/>
                  <w:rPrChange w:id="2012" w:author="273776" w:date="2011-06-16T18:40:00Z">
                    <w:rPr>
                      <w:rFonts w:ascii="Arial" w:hAnsi="Arial" w:cs="Arial"/>
                      <w:color w:val="FF00FF"/>
                      <w:sz w:val="22"/>
                      <w:szCs w:val="22"/>
                      <w:shd w:val="clear" w:color="auto" w:fill="FFFF99"/>
                      <w:lang w:val="pt-BR"/>
                    </w:rPr>
                  </w:rPrChange>
                </w:rPr>
                <w:delText>Dir Mercado / Ger Produtos B2b</w:delText>
              </w:r>
            </w:del>
          </w:p>
        </w:tc>
        <w:tc>
          <w:tcPr>
            <w:tcW w:w="2143" w:type="dxa"/>
          </w:tcPr>
          <w:p w:rsidR="009910BF" w:rsidRPr="009910BF" w:rsidRDefault="009910BF">
            <w:pPr>
              <w:rPr>
                <w:rFonts w:ascii="Arial" w:hAnsi="Arial" w:cs="Arial"/>
                <w:noProof/>
                <w:lang w:val="pt-BR"/>
                <w:rPrChange w:id="2013" w:author="273776" w:date="2011-06-16T18:40:00Z">
                  <w:rPr>
                    <w:rFonts w:ascii="Arial" w:hAnsi="Arial" w:cs="Arial"/>
                    <w:b/>
                    <w:sz w:val="22"/>
                    <w:u w:val="single"/>
                    <w:lang w:val="pt-BR"/>
                  </w:rPr>
                </w:rPrChange>
              </w:rPr>
              <w:pPrChange w:id="2014" w:author="273776" w:date="2011-06-08T18:07:00Z">
                <w:pPr>
                  <w:keepNext/>
                  <w:numPr>
                    <w:ilvl w:val="3"/>
                    <w:numId w:val="5"/>
                  </w:numPr>
                  <w:tabs>
                    <w:tab w:val="num" w:pos="2520"/>
                  </w:tabs>
                  <w:ind w:left="2160"/>
                  <w:jc w:val="center"/>
                  <w:outlineLvl w:val="3"/>
                </w:pPr>
              </w:pPrChange>
            </w:pPr>
            <w:ins w:id="2015" w:author="273776" w:date="2011-06-14T17:38:00Z">
              <w:r w:rsidRPr="009910BF">
                <w:rPr>
                  <w:rFonts w:ascii="Arial" w:hAnsi="Arial" w:cs="Arial"/>
                  <w:sz w:val="22"/>
                  <w:szCs w:val="22"/>
                  <w:lang w:val="pt-PT"/>
                  <w:rPrChange w:id="2016" w:author="273776" w:date="2011-06-16T18:40:00Z">
                    <w:rPr>
                      <w:rFonts w:ascii="Arial" w:hAnsi="Arial" w:cs="Arial"/>
                      <w:color w:val="FF00FF"/>
                      <w:sz w:val="22"/>
                      <w:szCs w:val="22"/>
                      <w:shd w:val="clear" w:color="auto" w:fill="FFFF99"/>
                      <w:lang w:val="pt-PT"/>
                    </w:rPr>
                  </w:rPrChange>
                </w:rPr>
                <w:t xml:space="preserve">Luis Claudio </w:t>
              </w:r>
            </w:ins>
            <w:ins w:id="2017" w:author="273776" w:date="2011-06-14T17:39:00Z">
              <w:r w:rsidRPr="009910BF">
                <w:rPr>
                  <w:rFonts w:ascii="Arial" w:hAnsi="Arial" w:cs="Arial"/>
                  <w:sz w:val="22"/>
                  <w:szCs w:val="22"/>
                  <w:lang w:val="pt-PT"/>
                  <w:rPrChange w:id="2018" w:author="273776" w:date="2011-06-16T18:40:00Z">
                    <w:rPr>
                      <w:rFonts w:ascii="Arial" w:hAnsi="Arial" w:cs="Arial"/>
                      <w:color w:val="FF00FF"/>
                      <w:sz w:val="22"/>
                      <w:szCs w:val="22"/>
                      <w:shd w:val="clear" w:color="auto" w:fill="FFFF99"/>
                      <w:lang w:val="pt-PT"/>
                    </w:rPr>
                  </w:rPrChange>
                </w:rPr>
                <w:t xml:space="preserve">dos Santos </w:t>
              </w:r>
            </w:ins>
            <w:ins w:id="2019" w:author="273776" w:date="2011-06-14T17:38:00Z">
              <w:r w:rsidRPr="009910BF">
                <w:rPr>
                  <w:rFonts w:ascii="Arial" w:hAnsi="Arial" w:cs="Arial"/>
                  <w:sz w:val="22"/>
                  <w:szCs w:val="22"/>
                  <w:lang w:val="pt-PT"/>
                  <w:rPrChange w:id="2020" w:author="273776" w:date="2011-06-16T18:40:00Z">
                    <w:rPr>
                      <w:rFonts w:ascii="Arial" w:hAnsi="Arial" w:cs="Arial"/>
                      <w:color w:val="FF00FF"/>
                      <w:sz w:val="22"/>
                      <w:szCs w:val="22"/>
                      <w:shd w:val="clear" w:color="auto" w:fill="FFFF99"/>
                      <w:lang w:val="pt-PT"/>
                    </w:rPr>
                  </w:rPrChange>
                </w:rPr>
                <w:t>Cabral</w:t>
              </w:r>
            </w:ins>
            <w:del w:id="2021" w:author="273776" w:date="2011-05-09T15:56:00Z">
              <w:r w:rsidRPr="009910BF">
                <w:rPr>
                  <w:rFonts w:ascii="Arial" w:hAnsi="Arial" w:cs="Arial"/>
                  <w:noProof/>
                  <w:lang w:val="pt-BR"/>
                  <w:rPrChange w:id="2022" w:author="273776" w:date="2011-06-16T18:40:00Z">
                    <w:rPr>
                      <w:rFonts w:ascii="Arial" w:hAnsi="Arial" w:cs="Arial"/>
                      <w:color w:val="FF00FF"/>
                      <w:sz w:val="22"/>
                      <w:szCs w:val="22"/>
                      <w:shd w:val="clear" w:color="auto" w:fill="FFFF99"/>
                      <w:lang w:val="pt-BR"/>
                    </w:rPr>
                  </w:rPrChange>
                </w:rPr>
                <w:delText>Denis B. Heinrich</w:delText>
              </w:r>
            </w:del>
          </w:p>
        </w:tc>
        <w:tc>
          <w:tcPr>
            <w:tcW w:w="4249" w:type="dxa"/>
          </w:tcPr>
          <w:p w:rsidR="00000A55" w:rsidRPr="002C6673" w:rsidRDefault="009910BF" w:rsidP="00221536">
            <w:pPr>
              <w:rPr>
                <w:rFonts w:ascii="Arial" w:hAnsi="Arial" w:cs="Arial"/>
                <w:noProof/>
                <w:lang w:val="pt-BR"/>
                <w:rPrChange w:id="2023" w:author="273776" w:date="2011-06-16T18:40:00Z">
                  <w:rPr>
                    <w:rFonts w:ascii="Arial" w:hAnsi="Arial" w:cs="Arial"/>
                    <w:sz w:val="22"/>
                    <w:lang w:val="pt-BR"/>
                  </w:rPr>
                </w:rPrChange>
              </w:rPr>
            </w:pPr>
            <w:ins w:id="2024" w:author="273776" w:date="2011-06-14T17:38:00Z">
              <w:r w:rsidRPr="009910BF">
                <w:rPr>
                  <w:rFonts w:ascii="Arial" w:hAnsi="Arial" w:cs="Arial"/>
                  <w:sz w:val="22"/>
                  <w:szCs w:val="22"/>
                  <w:lang w:val="pt-PT"/>
                  <w:rPrChange w:id="2025" w:author="273776" w:date="2011-06-16T18:40:00Z">
                    <w:rPr>
                      <w:rFonts w:ascii="Arial" w:hAnsi="Arial" w:cs="Arial"/>
                      <w:color w:val="FF00FF"/>
                      <w:sz w:val="22"/>
                      <w:szCs w:val="22"/>
                      <w:shd w:val="clear" w:color="auto" w:fill="FFFF99"/>
                      <w:lang w:val="pt-PT"/>
                    </w:rPr>
                  </w:rPrChange>
                </w:rPr>
                <w:t>Participação por evidência durante homologação/UAT</w:t>
              </w:r>
            </w:ins>
            <w:del w:id="2026" w:author="273776" w:date="2011-06-14T17:38:00Z">
              <w:r w:rsidRPr="009910BF">
                <w:rPr>
                  <w:rFonts w:ascii="Arial" w:hAnsi="Arial" w:cs="Arial"/>
                  <w:noProof/>
                  <w:lang w:val="pt-BR"/>
                  <w:rPrChange w:id="2027" w:author="273776" w:date="2011-06-16T18:40:00Z">
                    <w:rPr>
                      <w:rFonts w:ascii="Arial" w:hAnsi="Arial" w:cs="Arial"/>
                      <w:color w:val="FF00FF"/>
                      <w:sz w:val="22"/>
                      <w:szCs w:val="22"/>
                      <w:shd w:val="clear" w:color="auto" w:fill="FFFF99"/>
                      <w:lang w:val="pt-BR"/>
                    </w:rPr>
                  </w:rPrChange>
                </w:rPr>
                <w:delText>Participação por evidência durante homologação/UAT</w:delText>
              </w:r>
            </w:del>
          </w:p>
        </w:tc>
        <w:tc>
          <w:tcPr>
            <w:tcW w:w="2143" w:type="dxa"/>
          </w:tcPr>
          <w:p w:rsidR="00000A55" w:rsidRPr="002C6673" w:rsidRDefault="009910BF" w:rsidP="00221536">
            <w:pPr>
              <w:rPr>
                <w:rFonts w:ascii="Arial" w:hAnsi="Arial" w:cs="Arial"/>
                <w:noProof/>
                <w:lang w:val="pt-BR"/>
                <w:rPrChange w:id="2028" w:author="273776" w:date="2011-06-16T18:40:00Z">
                  <w:rPr>
                    <w:rFonts w:ascii="Arial" w:hAnsi="Arial" w:cs="Arial"/>
                    <w:sz w:val="22"/>
                    <w:lang w:val="pt-BR"/>
                  </w:rPr>
                </w:rPrChange>
              </w:rPr>
            </w:pPr>
            <w:ins w:id="2029" w:author="273776" w:date="2011-06-14T17:38:00Z">
              <w:r w:rsidRPr="009910BF">
                <w:rPr>
                  <w:rFonts w:ascii="Arial" w:hAnsi="Arial" w:cs="Arial"/>
                  <w:sz w:val="22"/>
                  <w:szCs w:val="22"/>
                  <w:rPrChange w:id="2030" w:author="273776" w:date="2011-06-16T18:40:00Z">
                    <w:rPr>
                      <w:rFonts w:ascii="Arial" w:hAnsi="Arial" w:cs="Arial"/>
                      <w:color w:val="FF00FF"/>
                      <w:sz w:val="22"/>
                      <w:szCs w:val="22"/>
                      <w:shd w:val="clear" w:color="auto" w:fill="FFFF99"/>
                    </w:rPr>
                  </w:rPrChange>
                </w:rPr>
                <w:t>Sim</w:t>
              </w:r>
            </w:ins>
            <w:del w:id="2031" w:author="273776" w:date="2011-06-14T17:38:00Z">
              <w:r w:rsidRPr="009910BF">
                <w:rPr>
                  <w:rFonts w:ascii="Arial" w:hAnsi="Arial" w:cs="Arial"/>
                  <w:noProof/>
                  <w:lang w:val="pt-BR"/>
                  <w:rPrChange w:id="2032" w:author="273776" w:date="2011-06-16T18:40:00Z">
                    <w:rPr>
                      <w:rFonts w:ascii="Arial" w:hAnsi="Arial" w:cs="Arial"/>
                      <w:color w:val="FF00FF"/>
                      <w:sz w:val="22"/>
                      <w:szCs w:val="22"/>
                      <w:shd w:val="clear" w:color="auto" w:fill="FFFF99"/>
                      <w:lang w:val="pt-BR"/>
                    </w:rPr>
                  </w:rPrChange>
                </w:rPr>
                <w:delText>Sim</w:delText>
              </w:r>
            </w:del>
          </w:p>
        </w:tc>
      </w:tr>
    </w:tbl>
    <w:p w:rsidR="00273DCD" w:rsidRDefault="00273DCD" w:rsidP="00042EC1">
      <w:pPr>
        <w:keepNext/>
        <w:keepLines/>
        <w:ind w:left="850"/>
        <w:jc w:val="both"/>
        <w:rPr>
          <w:ins w:id="2033" w:author="273776" w:date="2011-06-10T17:45:00Z"/>
          <w:rFonts w:ascii="Arial" w:hAnsi="Arial" w:cs="Arial"/>
          <w:i/>
          <w:iCs/>
          <w:color w:val="0000FF"/>
          <w:sz w:val="18"/>
          <w:lang w:val="pt-BR"/>
        </w:rPr>
      </w:pPr>
    </w:p>
    <w:p w:rsidR="00EA1B8E" w:rsidRDefault="00EA1B8E" w:rsidP="00042EC1">
      <w:pPr>
        <w:keepNext/>
        <w:keepLines/>
        <w:ind w:left="850"/>
        <w:jc w:val="both"/>
        <w:rPr>
          <w:ins w:id="2034" w:author="273776" w:date="2011-06-16T18:45:00Z"/>
          <w:rFonts w:ascii="Arial" w:hAnsi="Arial" w:cs="Arial"/>
          <w:i/>
          <w:iCs/>
          <w:color w:val="0000FF"/>
          <w:sz w:val="18"/>
          <w:lang w:val="pt-BR"/>
        </w:rPr>
      </w:pPr>
    </w:p>
    <w:p w:rsidR="00F33C6C" w:rsidRDefault="00F33C6C" w:rsidP="00042EC1">
      <w:pPr>
        <w:keepNext/>
        <w:keepLines/>
        <w:ind w:left="850"/>
        <w:jc w:val="both"/>
        <w:rPr>
          <w:ins w:id="2035" w:author="273776" w:date="2011-06-10T17:45:00Z"/>
          <w:rFonts w:ascii="Arial" w:hAnsi="Arial" w:cs="Arial"/>
          <w:i/>
          <w:iCs/>
          <w:color w:val="0000FF"/>
          <w:sz w:val="18"/>
          <w:lang w:val="pt-BR"/>
        </w:rPr>
      </w:pPr>
    </w:p>
    <w:p w:rsidR="00EA1B8E" w:rsidRPr="00667415" w:rsidRDefault="00EA1B8E" w:rsidP="00042EC1">
      <w:pPr>
        <w:keepNext/>
        <w:keepLines/>
        <w:ind w:left="850"/>
        <w:jc w:val="both"/>
        <w:rPr>
          <w:rFonts w:ascii="Arial" w:hAnsi="Arial" w:cs="Arial"/>
          <w:i/>
          <w:iCs/>
          <w:vanish/>
          <w:color w:val="0000FF"/>
          <w:sz w:val="18"/>
          <w:lang w:val="pt-BR"/>
        </w:rPr>
      </w:pPr>
    </w:p>
    <w:p w:rsidR="00273DCD" w:rsidRPr="00667415" w:rsidRDefault="00273DCD" w:rsidP="00042EC1">
      <w:pPr>
        <w:keepNext/>
        <w:keepLines/>
        <w:ind w:left="850"/>
        <w:jc w:val="both"/>
        <w:rPr>
          <w:rFonts w:ascii="Arial" w:hAnsi="Arial" w:cs="Arial"/>
          <w:i/>
          <w:iCs/>
          <w:vanish/>
          <w:color w:val="0000FF"/>
          <w:sz w:val="18"/>
          <w:lang w:val="pt-BR"/>
        </w:rPr>
      </w:pPr>
    </w:p>
    <w:p w:rsidR="00273DCD" w:rsidRPr="00667415" w:rsidRDefault="00273DCD" w:rsidP="00042EC1">
      <w:pPr>
        <w:keepNext/>
        <w:keepLines/>
        <w:ind w:left="850"/>
        <w:jc w:val="both"/>
        <w:rPr>
          <w:rFonts w:ascii="Arial" w:hAnsi="Arial" w:cs="Arial"/>
          <w:i/>
          <w:iCs/>
          <w:vanish/>
          <w:color w:val="0000FF"/>
          <w:sz w:val="18"/>
          <w:lang w:val="pt-BR"/>
        </w:rPr>
      </w:pPr>
    </w:p>
    <w:p w:rsidR="00273DCD" w:rsidRPr="00667415" w:rsidRDefault="00273DCD" w:rsidP="00042EC1">
      <w:pPr>
        <w:pStyle w:val="Ttulo2"/>
        <w:tabs>
          <w:tab w:val="clear" w:pos="1512"/>
          <w:tab w:val="num" w:pos="1080"/>
        </w:tabs>
        <w:ind w:hanging="972"/>
        <w:rPr>
          <w:sz w:val="24"/>
          <w:szCs w:val="24"/>
        </w:rPr>
      </w:pPr>
      <w:bookmarkStart w:id="2036" w:name="_Toc290922817"/>
      <w:r w:rsidRPr="00667415">
        <w:rPr>
          <w:sz w:val="24"/>
          <w:szCs w:val="24"/>
        </w:rPr>
        <w:t>Sistemas Impactados</w:t>
      </w:r>
      <w:bookmarkEnd w:id="2036"/>
    </w:p>
    <w:p w:rsidR="00273DCD" w:rsidRPr="00667415" w:rsidRDefault="00273DCD" w:rsidP="00042EC1">
      <w:pPr>
        <w:pStyle w:val="Cabealho"/>
        <w:rPr>
          <w:rFonts w:cs="Arial"/>
        </w:rPr>
      </w:pPr>
    </w:p>
    <w:tbl>
      <w:tblPr>
        <w:tblW w:w="1004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2037" w:author="273776" w:date="2011-06-14T17:43:00Z">
          <w:tblPr>
            <w:tblW w:w="1004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972"/>
        <w:gridCol w:w="1434"/>
        <w:gridCol w:w="2122"/>
        <w:gridCol w:w="2268"/>
        <w:gridCol w:w="2244"/>
        <w:tblGridChange w:id="2038">
          <w:tblGrid>
            <w:gridCol w:w="212"/>
            <w:gridCol w:w="1760"/>
            <w:gridCol w:w="212"/>
            <w:gridCol w:w="1222"/>
            <w:gridCol w:w="212"/>
            <w:gridCol w:w="1910"/>
            <w:gridCol w:w="212"/>
            <w:gridCol w:w="2056"/>
            <w:gridCol w:w="212"/>
            <w:gridCol w:w="2032"/>
            <w:gridCol w:w="212"/>
          </w:tblGrid>
        </w:tblGridChange>
      </w:tblGrid>
      <w:tr w:rsidR="00273DCD" w:rsidRPr="00667415" w:rsidTr="00000A55">
        <w:trPr>
          <w:trHeight w:val="507"/>
          <w:tblHeader/>
          <w:trPrChange w:id="2039" w:author="273776" w:date="2011-06-14T17:43:00Z">
            <w:trPr>
              <w:gridAfter w:val="0"/>
              <w:trHeight w:val="507"/>
              <w:tblHeader/>
            </w:trPr>
          </w:trPrChange>
        </w:trPr>
        <w:tc>
          <w:tcPr>
            <w:tcW w:w="1972" w:type="dxa"/>
            <w:tcBorders>
              <w:bottom w:val="single" w:sz="4" w:space="0" w:color="auto"/>
            </w:tcBorders>
            <w:shd w:val="clear" w:color="auto" w:fill="CCCCCC"/>
            <w:vAlign w:val="center"/>
            <w:tcPrChange w:id="2040" w:author="273776" w:date="2011-06-14T17:43:00Z">
              <w:tcPr>
                <w:tcW w:w="1972" w:type="dxa"/>
                <w:gridSpan w:val="2"/>
                <w:shd w:val="clear" w:color="auto" w:fill="CCCCCC"/>
                <w:vAlign w:val="center"/>
              </w:tcPr>
            </w:tcPrChange>
          </w:tcPr>
          <w:p w:rsidR="00273DCD" w:rsidRPr="00667415" w:rsidRDefault="00273DCD" w:rsidP="007C7E94">
            <w:pPr>
              <w:jc w:val="center"/>
              <w:rPr>
                <w:rFonts w:ascii="Arial" w:hAnsi="Arial" w:cs="Arial"/>
                <w:b/>
                <w:bCs/>
                <w:lang w:val="pt-BR"/>
              </w:rPr>
            </w:pPr>
            <w:r w:rsidRPr="00667415">
              <w:rPr>
                <w:rFonts w:ascii="Arial" w:hAnsi="Arial" w:cs="Arial"/>
                <w:b/>
                <w:bCs/>
                <w:lang w:val="pt-BR"/>
              </w:rPr>
              <w:t>Sistemas</w:t>
            </w:r>
          </w:p>
        </w:tc>
        <w:tc>
          <w:tcPr>
            <w:tcW w:w="1434" w:type="dxa"/>
            <w:tcBorders>
              <w:bottom w:val="single" w:sz="4" w:space="0" w:color="auto"/>
            </w:tcBorders>
            <w:shd w:val="clear" w:color="auto" w:fill="CCCCCC"/>
            <w:vAlign w:val="center"/>
            <w:tcPrChange w:id="2041" w:author="273776" w:date="2011-06-14T17:43:00Z">
              <w:tcPr>
                <w:tcW w:w="1434" w:type="dxa"/>
                <w:gridSpan w:val="2"/>
                <w:shd w:val="clear" w:color="auto" w:fill="CCCCCC"/>
                <w:vAlign w:val="center"/>
              </w:tcPr>
            </w:tcPrChange>
          </w:tcPr>
          <w:p w:rsidR="00273DCD" w:rsidRPr="00667415" w:rsidRDefault="00273DCD" w:rsidP="007C7E94">
            <w:pPr>
              <w:rPr>
                <w:rFonts w:ascii="Arial" w:hAnsi="Arial" w:cs="Arial"/>
                <w:b/>
                <w:bCs/>
                <w:lang w:val="pt-BR"/>
              </w:rPr>
            </w:pPr>
            <w:r w:rsidRPr="00667415">
              <w:rPr>
                <w:rFonts w:ascii="Arial" w:hAnsi="Arial" w:cs="Arial"/>
                <w:b/>
                <w:bCs/>
                <w:lang w:val="pt-BR"/>
              </w:rPr>
              <w:t xml:space="preserve">Módulo </w:t>
            </w:r>
          </w:p>
        </w:tc>
        <w:tc>
          <w:tcPr>
            <w:tcW w:w="2122" w:type="dxa"/>
            <w:tcBorders>
              <w:bottom w:val="single" w:sz="4" w:space="0" w:color="auto"/>
            </w:tcBorders>
            <w:shd w:val="clear" w:color="auto" w:fill="CCCCCC"/>
            <w:vAlign w:val="center"/>
            <w:tcPrChange w:id="2042" w:author="273776" w:date="2011-06-14T17:43:00Z">
              <w:tcPr>
                <w:tcW w:w="2122" w:type="dxa"/>
                <w:gridSpan w:val="2"/>
                <w:shd w:val="clear" w:color="auto" w:fill="CCCCCC"/>
                <w:vAlign w:val="center"/>
              </w:tcPr>
            </w:tcPrChange>
          </w:tcPr>
          <w:p w:rsidR="00273DCD" w:rsidRPr="00667415" w:rsidRDefault="00273DCD" w:rsidP="007C7E94">
            <w:pPr>
              <w:jc w:val="center"/>
              <w:rPr>
                <w:rFonts w:ascii="Arial" w:hAnsi="Arial" w:cs="Arial"/>
                <w:b/>
                <w:bCs/>
                <w:lang w:val="pt-BR"/>
              </w:rPr>
            </w:pPr>
          </w:p>
          <w:p w:rsidR="00273DCD" w:rsidRPr="00667415" w:rsidRDefault="00273DCD" w:rsidP="007C7E94">
            <w:pPr>
              <w:jc w:val="center"/>
              <w:rPr>
                <w:rFonts w:ascii="Arial" w:hAnsi="Arial" w:cs="Arial"/>
                <w:b/>
                <w:bCs/>
                <w:lang w:val="pt-BR"/>
              </w:rPr>
            </w:pPr>
            <w:r w:rsidRPr="00667415">
              <w:rPr>
                <w:rFonts w:ascii="Arial" w:hAnsi="Arial" w:cs="Arial"/>
                <w:b/>
                <w:bCs/>
                <w:lang w:val="pt-BR"/>
              </w:rPr>
              <w:t>Tipo do Impacto(*)</w:t>
            </w:r>
          </w:p>
          <w:p w:rsidR="00273DCD" w:rsidRPr="00667415" w:rsidRDefault="00273DCD" w:rsidP="007C7E94">
            <w:pPr>
              <w:rPr>
                <w:rFonts w:ascii="Arial" w:hAnsi="Arial" w:cs="Arial"/>
                <w:b/>
                <w:bCs/>
                <w:lang w:val="pt-BR"/>
              </w:rPr>
            </w:pPr>
          </w:p>
        </w:tc>
        <w:tc>
          <w:tcPr>
            <w:tcW w:w="2268" w:type="dxa"/>
            <w:tcBorders>
              <w:bottom w:val="single" w:sz="4" w:space="0" w:color="auto"/>
            </w:tcBorders>
            <w:shd w:val="clear" w:color="auto" w:fill="CCCCCC"/>
            <w:vAlign w:val="center"/>
            <w:tcPrChange w:id="2043" w:author="273776" w:date="2011-06-14T17:43:00Z">
              <w:tcPr>
                <w:tcW w:w="2268" w:type="dxa"/>
                <w:gridSpan w:val="2"/>
                <w:shd w:val="clear" w:color="auto" w:fill="CCCCCC"/>
                <w:vAlign w:val="center"/>
              </w:tcPr>
            </w:tcPrChange>
          </w:tcPr>
          <w:p w:rsidR="00273DCD" w:rsidRPr="00667415" w:rsidRDefault="00273DCD" w:rsidP="007C7E94">
            <w:pPr>
              <w:rPr>
                <w:rFonts w:ascii="Arial" w:hAnsi="Arial" w:cs="Arial"/>
                <w:b/>
                <w:bCs/>
                <w:lang w:val="pt-BR"/>
              </w:rPr>
            </w:pPr>
            <w:r w:rsidRPr="00667415">
              <w:rPr>
                <w:rFonts w:ascii="Arial" w:hAnsi="Arial" w:cs="Arial"/>
                <w:b/>
                <w:bCs/>
                <w:lang w:val="pt-BR"/>
              </w:rPr>
              <w:t>Detalhes do Impacto</w:t>
            </w:r>
          </w:p>
        </w:tc>
        <w:tc>
          <w:tcPr>
            <w:tcW w:w="2244" w:type="dxa"/>
            <w:tcBorders>
              <w:bottom w:val="single" w:sz="4" w:space="0" w:color="auto"/>
            </w:tcBorders>
            <w:shd w:val="clear" w:color="auto" w:fill="CCCCCC"/>
            <w:vAlign w:val="center"/>
            <w:tcPrChange w:id="2044" w:author="273776" w:date="2011-06-14T17:43:00Z">
              <w:tcPr>
                <w:tcW w:w="2244" w:type="dxa"/>
                <w:gridSpan w:val="2"/>
                <w:shd w:val="clear" w:color="auto" w:fill="CCCCCC"/>
                <w:vAlign w:val="center"/>
              </w:tcPr>
            </w:tcPrChange>
          </w:tcPr>
          <w:p w:rsidR="00273DCD" w:rsidRPr="00667415" w:rsidRDefault="00273DCD" w:rsidP="007C7E94">
            <w:pPr>
              <w:jc w:val="center"/>
              <w:rPr>
                <w:rFonts w:ascii="Arial" w:hAnsi="Arial" w:cs="Arial"/>
                <w:b/>
                <w:bCs/>
                <w:lang w:val="pt-BR"/>
              </w:rPr>
            </w:pPr>
            <w:r w:rsidRPr="00667415">
              <w:rPr>
                <w:rFonts w:ascii="Arial" w:hAnsi="Arial" w:cs="Arial"/>
                <w:b/>
                <w:bCs/>
                <w:lang w:val="pt-BR"/>
              </w:rPr>
              <w:t>Tipo de Interface (**)</w:t>
            </w:r>
          </w:p>
        </w:tc>
      </w:tr>
      <w:tr w:rsidR="00000A55" w:rsidRPr="00667415" w:rsidDel="003650A0" w:rsidTr="00000A55">
        <w:trPr>
          <w:trHeight w:val="465"/>
          <w:del w:id="2045" w:author="273776" w:date="2011-06-16T15:53:00Z"/>
          <w:trPrChange w:id="2046" w:author="273776" w:date="2011-06-14T17:43:00Z">
            <w:trPr>
              <w:gridAfter w:val="0"/>
              <w:trHeight w:val="465"/>
            </w:trPr>
          </w:trPrChange>
        </w:trPr>
        <w:tc>
          <w:tcPr>
            <w:tcW w:w="1972" w:type="dxa"/>
            <w:tcBorders>
              <w:bottom w:val="single" w:sz="4" w:space="0" w:color="auto"/>
            </w:tcBorders>
            <w:tcPrChange w:id="2047" w:author="273776" w:date="2011-06-14T17:43:00Z">
              <w:tcPr>
                <w:tcW w:w="1972" w:type="dxa"/>
                <w:gridSpan w:val="2"/>
                <w:vAlign w:val="center"/>
              </w:tcPr>
            </w:tcPrChange>
          </w:tcPr>
          <w:p w:rsidR="00000A55" w:rsidRPr="00AA3A2C" w:rsidDel="003650A0" w:rsidRDefault="009910BF" w:rsidP="007C7E94">
            <w:pPr>
              <w:rPr>
                <w:del w:id="2048" w:author="273776" w:date="2011-06-16T15:53:00Z"/>
                <w:rFonts w:ascii="Arial" w:hAnsi="Arial" w:cs="Arial"/>
                <w:lang w:val="pt-BR"/>
              </w:rPr>
            </w:pPr>
            <w:del w:id="2049" w:author="273776" w:date="2011-06-08T18:27:00Z">
              <w:r w:rsidRPr="009910BF">
                <w:rPr>
                  <w:rFonts w:ascii="Arial" w:hAnsi="Arial" w:cs="Arial"/>
                  <w:lang w:val="pt-BR"/>
                  <w:rPrChange w:id="2050" w:author="273776" w:date="2011-06-09T21:08:00Z">
                    <w:rPr>
                      <w:rFonts w:ascii="Arial" w:hAnsi="Arial" w:cs="Arial"/>
                      <w:color w:val="FF00FF"/>
                      <w:sz w:val="16"/>
                      <w:szCs w:val="16"/>
                      <w:shd w:val="clear" w:color="auto" w:fill="FFFF99"/>
                      <w:lang w:val="pt-BR"/>
                    </w:rPr>
                  </w:rPrChange>
                </w:rPr>
                <w:delText>Siebel</w:delText>
              </w:r>
            </w:del>
          </w:p>
        </w:tc>
        <w:tc>
          <w:tcPr>
            <w:tcW w:w="1434" w:type="dxa"/>
            <w:tcBorders>
              <w:bottom w:val="single" w:sz="4" w:space="0" w:color="auto"/>
            </w:tcBorders>
            <w:tcPrChange w:id="2051" w:author="273776" w:date="2011-06-14T17:43:00Z">
              <w:tcPr>
                <w:tcW w:w="1434" w:type="dxa"/>
                <w:gridSpan w:val="2"/>
              </w:tcPr>
            </w:tcPrChange>
          </w:tcPr>
          <w:p w:rsidR="00A14365" w:rsidRDefault="009910BF">
            <w:pPr>
              <w:rPr>
                <w:del w:id="2052" w:author="273776" w:date="2011-06-16T15:53:00Z"/>
                <w:rFonts w:ascii="Arial" w:hAnsi="Arial" w:cs="Arial"/>
                <w:lang w:val="pt-BR"/>
              </w:rPr>
            </w:pPr>
            <w:del w:id="2053" w:author="273776" w:date="2011-06-08T18:27:00Z">
              <w:r w:rsidRPr="009910BF">
                <w:rPr>
                  <w:rFonts w:ascii="Arial" w:hAnsi="Arial" w:cs="Arial"/>
                  <w:lang w:val="pt-BR"/>
                  <w:rPrChange w:id="2054" w:author="273776" w:date="2011-06-09T21:08:00Z">
                    <w:rPr>
                      <w:rFonts w:ascii="Arial" w:hAnsi="Arial" w:cs="Arial"/>
                      <w:color w:val="FF00FF"/>
                      <w:sz w:val="16"/>
                      <w:szCs w:val="16"/>
                      <w:shd w:val="clear" w:color="auto" w:fill="FFFF99"/>
                      <w:lang w:val="pt-BR"/>
                    </w:rPr>
                  </w:rPrChange>
                </w:rPr>
                <w:delText>Ordem de Serviço / Pedido de Venda</w:delText>
              </w:r>
            </w:del>
          </w:p>
        </w:tc>
        <w:tc>
          <w:tcPr>
            <w:tcW w:w="2122" w:type="dxa"/>
            <w:tcBorders>
              <w:bottom w:val="single" w:sz="4" w:space="0" w:color="auto"/>
            </w:tcBorders>
            <w:tcPrChange w:id="2055" w:author="273776" w:date="2011-06-14T17:43:00Z">
              <w:tcPr>
                <w:tcW w:w="2122" w:type="dxa"/>
                <w:gridSpan w:val="2"/>
              </w:tcPr>
            </w:tcPrChange>
          </w:tcPr>
          <w:p w:rsidR="00000A55" w:rsidRPr="00AA3A2C" w:rsidDel="003650A0" w:rsidRDefault="009910BF" w:rsidP="007C7E94">
            <w:pPr>
              <w:rPr>
                <w:del w:id="2056" w:author="273776" w:date="2011-06-16T15:53:00Z"/>
                <w:rFonts w:ascii="Arial" w:hAnsi="Arial" w:cs="Arial"/>
                <w:lang w:val="pt-BR"/>
              </w:rPr>
            </w:pPr>
            <w:del w:id="2057" w:author="273776" w:date="2011-06-08T18:27:00Z">
              <w:r w:rsidRPr="009910BF">
                <w:rPr>
                  <w:rFonts w:ascii="Arial" w:hAnsi="Arial" w:cs="Arial"/>
                  <w:lang w:val="pt-BR"/>
                  <w:rPrChange w:id="2058" w:author="273776" w:date="2011-06-09T21:08:00Z">
                    <w:rPr>
                      <w:rFonts w:ascii="Arial" w:hAnsi="Arial" w:cs="Arial"/>
                      <w:color w:val="FF00FF"/>
                      <w:sz w:val="16"/>
                      <w:szCs w:val="16"/>
                      <w:shd w:val="clear" w:color="auto" w:fill="FFFF99"/>
                      <w:lang w:val="pt-BR"/>
                    </w:rPr>
                  </w:rPrChange>
                </w:rPr>
                <w:delText>Desenvolvimento/ testes de Sistema</w:delText>
              </w:r>
            </w:del>
          </w:p>
        </w:tc>
        <w:tc>
          <w:tcPr>
            <w:tcW w:w="2268" w:type="dxa"/>
            <w:tcBorders>
              <w:bottom w:val="single" w:sz="4" w:space="0" w:color="auto"/>
            </w:tcBorders>
            <w:tcPrChange w:id="2059" w:author="273776" w:date="2011-06-14T17:43:00Z">
              <w:tcPr>
                <w:tcW w:w="2268" w:type="dxa"/>
                <w:gridSpan w:val="2"/>
              </w:tcPr>
            </w:tcPrChange>
          </w:tcPr>
          <w:p w:rsidR="00000A55" w:rsidRPr="00AA3A2C" w:rsidDel="003650A0" w:rsidRDefault="00000A55" w:rsidP="007C7E94">
            <w:pPr>
              <w:rPr>
                <w:del w:id="2060" w:author="273776" w:date="2011-06-16T15:53:00Z"/>
                <w:rFonts w:ascii="Arial" w:hAnsi="Arial" w:cs="Arial"/>
                <w:lang w:val="pt-BR"/>
              </w:rPr>
            </w:pPr>
          </w:p>
        </w:tc>
        <w:tc>
          <w:tcPr>
            <w:tcW w:w="2244" w:type="dxa"/>
            <w:tcBorders>
              <w:bottom w:val="single" w:sz="4" w:space="0" w:color="auto"/>
            </w:tcBorders>
            <w:tcPrChange w:id="2061" w:author="273776" w:date="2011-06-14T17:43:00Z">
              <w:tcPr>
                <w:tcW w:w="2244" w:type="dxa"/>
                <w:gridSpan w:val="2"/>
              </w:tcPr>
            </w:tcPrChange>
          </w:tcPr>
          <w:p w:rsidR="00000A55" w:rsidRPr="00AA3A2C" w:rsidDel="003650A0" w:rsidRDefault="009910BF" w:rsidP="007C7E94">
            <w:pPr>
              <w:rPr>
                <w:del w:id="2062" w:author="273776" w:date="2011-06-16T15:53:00Z"/>
                <w:rFonts w:ascii="Arial" w:hAnsi="Arial" w:cs="Arial"/>
                <w:lang w:val="pt-BR"/>
              </w:rPr>
            </w:pPr>
            <w:del w:id="2063" w:author="273776" w:date="2011-06-08T18:27:00Z">
              <w:r w:rsidRPr="009910BF">
                <w:rPr>
                  <w:rFonts w:ascii="Arial" w:hAnsi="Arial" w:cs="Arial"/>
                  <w:lang w:val="pt-BR"/>
                  <w:rPrChange w:id="2064" w:author="273776" w:date="2011-06-09T21:08:00Z">
                    <w:rPr>
                      <w:rFonts w:ascii="Arial" w:hAnsi="Arial" w:cs="Arial"/>
                      <w:color w:val="FF00FF"/>
                      <w:sz w:val="16"/>
                      <w:szCs w:val="16"/>
                      <w:shd w:val="clear" w:color="auto" w:fill="FFFF99"/>
                      <w:lang w:val="pt-BR"/>
                    </w:rPr>
                  </w:rPrChange>
                </w:rPr>
                <w:delText>SYNC</w:delText>
              </w:r>
            </w:del>
          </w:p>
        </w:tc>
      </w:tr>
      <w:tr w:rsidR="00273DCD" w:rsidRPr="00667415" w:rsidDel="00693DB9" w:rsidTr="00000A55">
        <w:trPr>
          <w:trHeight w:val="493"/>
          <w:del w:id="2065" w:author="273776" w:date="2011-05-09T15:57:00Z"/>
          <w:trPrChange w:id="2066" w:author="273776" w:date="2011-06-14T17:43:00Z">
            <w:trPr>
              <w:gridAfter w:val="0"/>
              <w:trHeight w:val="493"/>
            </w:trPr>
          </w:trPrChange>
        </w:trPr>
        <w:tc>
          <w:tcPr>
            <w:tcW w:w="1972" w:type="dxa"/>
            <w:tcBorders>
              <w:top w:val="single" w:sz="4" w:space="0" w:color="auto"/>
            </w:tcBorders>
            <w:vAlign w:val="center"/>
            <w:tcPrChange w:id="2067" w:author="273776" w:date="2011-06-14T17:43:00Z">
              <w:tcPr>
                <w:tcW w:w="1972" w:type="dxa"/>
                <w:gridSpan w:val="2"/>
                <w:vAlign w:val="center"/>
              </w:tcPr>
            </w:tcPrChange>
          </w:tcPr>
          <w:p w:rsidR="00273DCD" w:rsidRPr="00AA3A2C" w:rsidDel="00693DB9" w:rsidRDefault="009910BF" w:rsidP="007C7E94">
            <w:pPr>
              <w:rPr>
                <w:del w:id="2068" w:author="273776" w:date="2011-05-09T15:57:00Z"/>
                <w:rFonts w:ascii="Arial" w:eastAsia="Batang" w:hAnsi="Arial" w:cs="Arial"/>
                <w:lang w:val="pt-BR"/>
              </w:rPr>
            </w:pPr>
            <w:del w:id="2069" w:author="273776" w:date="2011-05-09T15:57:00Z">
              <w:r w:rsidRPr="009910BF">
                <w:rPr>
                  <w:rFonts w:ascii="Arial" w:hAnsi="Arial" w:cs="Arial"/>
                  <w:lang w:val="pt-BR"/>
                  <w:rPrChange w:id="2070" w:author="273776" w:date="2011-06-09T21:08:00Z">
                    <w:rPr>
                      <w:rFonts w:ascii="Arial" w:hAnsi="Arial" w:cs="Arial"/>
                      <w:color w:val="FF00FF"/>
                      <w:sz w:val="16"/>
                      <w:szCs w:val="16"/>
                      <w:shd w:val="clear" w:color="auto" w:fill="FFFF99"/>
                      <w:lang w:val="pt-BR"/>
                    </w:rPr>
                  </w:rPrChange>
                </w:rPr>
                <w:delText>Siebel Marketing</w:delText>
              </w:r>
            </w:del>
          </w:p>
        </w:tc>
        <w:tc>
          <w:tcPr>
            <w:tcW w:w="1434" w:type="dxa"/>
            <w:tcBorders>
              <w:top w:val="single" w:sz="4" w:space="0" w:color="auto"/>
            </w:tcBorders>
            <w:tcPrChange w:id="2071" w:author="273776" w:date="2011-06-14T17:43:00Z">
              <w:tcPr>
                <w:tcW w:w="1434" w:type="dxa"/>
                <w:gridSpan w:val="2"/>
              </w:tcPr>
            </w:tcPrChange>
          </w:tcPr>
          <w:p w:rsidR="00273DCD" w:rsidRPr="00AA3A2C" w:rsidDel="00693DB9" w:rsidRDefault="009910BF" w:rsidP="007C7E94">
            <w:pPr>
              <w:rPr>
                <w:del w:id="2072" w:author="273776" w:date="2011-05-09T15:57:00Z"/>
                <w:rFonts w:ascii="Arial" w:hAnsi="Arial" w:cs="Arial"/>
                <w:lang w:val="pt-BR"/>
              </w:rPr>
            </w:pPr>
            <w:del w:id="2073" w:author="273776" w:date="2011-05-09T15:57:00Z">
              <w:r w:rsidRPr="009910BF">
                <w:rPr>
                  <w:rFonts w:ascii="Arial" w:hAnsi="Arial" w:cs="Arial"/>
                  <w:lang w:val="pt-BR"/>
                  <w:rPrChange w:id="2074" w:author="273776" w:date="2011-06-09T21:08:00Z">
                    <w:rPr>
                      <w:rFonts w:ascii="Arial" w:hAnsi="Arial" w:cs="Arial"/>
                      <w:color w:val="FF00FF"/>
                      <w:sz w:val="16"/>
                      <w:szCs w:val="16"/>
                      <w:shd w:val="clear" w:color="auto" w:fill="FFFF99"/>
                      <w:lang w:val="pt-BR"/>
                    </w:rPr>
                  </w:rPrChange>
                </w:rPr>
                <w:delText>Configurador Benefícios</w:delText>
              </w:r>
            </w:del>
          </w:p>
        </w:tc>
        <w:tc>
          <w:tcPr>
            <w:tcW w:w="2122" w:type="dxa"/>
            <w:tcBorders>
              <w:top w:val="single" w:sz="4" w:space="0" w:color="auto"/>
            </w:tcBorders>
            <w:tcPrChange w:id="2075" w:author="273776" w:date="2011-06-14T17:43:00Z">
              <w:tcPr>
                <w:tcW w:w="2122" w:type="dxa"/>
                <w:gridSpan w:val="2"/>
              </w:tcPr>
            </w:tcPrChange>
          </w:tcPr>
          <w:p w:rsidR="00273DCD" w:rsidRPr="00AA3A2C" w:rsidDel="00693DB9" w:rsidRDefault="009910BF" w:rsidP="007C7E94">
            <w:pPr>
              <w:rPr>
                <w:del w:id="2076" w:author="273776" w:date="2011-05-09T15:57:00Z"/>
                <w:rFonts w:ascii="Arial" w:hAnsi="Arial" w:cs="Arial"/>
                <w:lang w:val="pt-BR"/>
              </w:rPr>
            </w:pPr>
            <w:del w:id="2077" w:author="273776" w:date="2011-05-09T15:57:00Z">
              <w:r w:rsidRPr="009910BF">
                <w:rPr>
                  <w:rFonts w:ascii="Arial" w:hAnsi="Arial" w:cs="Arial"/>
                  <w:lang w:val="pt-BR"/>
                  <w:rPrChange w:id="2078" w:author="273776" w:date="2011-06-09T21:08:00Z">
                    <w:rPr>
                      <w:rFonts w:ascii="Arial" w:hAnsi="Arial" w:cs="Arial"/>
                      <w:color w:val="FF00FF"/>
                      <w:sz w:val="16"/>
                      <w:szCs w:val="16"/>
                      <w:shd w:val="clear" w:color="auto" w:fill="FFFF99"/>
                      <w:lang w:val="pt-BR"/>
                    </w:rPr>
                  </w:rPrChange>
                </w:rPr>
                <w:delText>Desenvolvimento/ testes de Sistema</w:delText>
              </w:r>
            </w:del>
          </w:p>
        </w:tc>
        <w:tc>
          <w:tcPr>
            <w:tcW w:w="2268" w:type="dxa"/>
            <w:tcBorders>
              <w:top w:val="single" w:sz="4" w:space="0" w:color="auto"/>
            </w:tcBorders>
            <w:tcPrChange w:id="2079" w:author="273776" w:date="2011-06-14T17:43:00Z">
              <w:tcPr>
                <w:tcW w:w="2268" w:type="dxa"/>
                <w:gridSpan w:val="2"/>
              </w:tcPr>
            </w:tcPrChange>
          </w:tcPr>
          <w:p w:rsidR="00273DCD" w:rsidRPr="00AA3A2C" w:rsidDel="00693DB9" w:rsidRDefault="009910BF" w:rsidP="007C7E94">
            <w:pPr>
              <w:rPr>
                <w:del w:id="2080" w:author="273776" w:date="2011-05-09T15:57:00Z"/>
                <w:rFonts w:ascii="Arial" w:hAnsi="Arial" w:cs="Arial"/>
                <w:lang w:val="pt-BR"/>
              </w:rPr>
            </w:pPr>
            <w:del w:id="2081" w:author="273776" w:date="2011-05-09T15:57:00Z">
              <w:r w:rsidRPr="009910BF">
                <w:rPr>
                  <w:rFonts w:ascii="Arial" w:hAnsi="Arial" w:cs="Arial"/>
                  <w:lang w:val="pt-BR"/>
                  <w:rPrChange w:id="2082" w:author="273776" w:date="2011-06-09T21:08:00Z">
                    <w:rPr>
                      <w:rFonts w:ascii="Arial" w:hAnsi="Arial" w:cs="Arial"/>
                      <w:color w:val="FF00FF"/>
                      <w:sz w:val="16"/>
                      <w:szCs w:val="16"/>
                      <w:shd w:val="clear" w:color="auto" w:fill="FFFF99"/>
                      <w:lang w:val="pt-BR"/>
                    </w:rPr>
                  </w:rPrChange>
                </w:rPr>
                <w:delText>Templates e criação/manutenção de regras</w:delText>
              </w:r>
            </w:del>
          </w:p>
        </w:tc>
        <w:tc>
          <w:tcPr>
            <w:tcW w:w="2244" w:type="dxa"/>
            <w:tcBorders>
              <w:top w:val="single" w:sz="4" w:space="0" w:color="auto"/>
            </w:tcBorders>
            <w:tcPrChange w:id="2083" w:author="273776" w:date="2011-06-14T17:43:00Z">
              <w:tcPr>
                <w:tcW w:w="2244" w:type="dxa"/>
                <w:gridSpan w:val="2"/>
              </w:tcPr>
            </w:tcPrChange>
          </w:tcPr>
          <w:p w:rsidR="00273DCD" w:rsidRPr="00AA3A2C" w:rsidDel="00693DB9" w:rsidRDefault="009910BF" w:rsidP="007C7E94">
            <w:pPr>
              <w:rPr>
                <w:del w:id="2084" w:author="273776" w:date="2011-05-09T15:57:00Z"/>
                <w:rFonts w:ascii="Arial" w:hAnsi="Arial" w:cs="Arial"/>
                <w:lang w:val="pt-BR"/>
              </w:rPr>
            </w:pPr>
            <w:del w:id="2085" w:author="273776" w:date="2011-05-09T15:57:00Z">
              <w:r w:rsidRPr="009910BF">
                <w:rPr>
                  <w:rFonts w:ascii="Arial" w:hAnsi="Arial" w:cs="Arial"/>
                  <w:lang w:val="pt-BR"/>
                  <w:rPrChange w:id="2086" w:author="273776" w:date="2011-06-09T21:08:00Z">
                    <w:rPr>
                      <w:rFonts w:ascii="Arial" w:hAnsi="Arial" w:cs="Arial"/>
                      <w:color w:val="FF00FF"/>
                      <w:sz w:val="16"/>
                      <w:szCs w:val="16"/>
                      <w:shd w:val="clear" w:color="auto" w:fill="FFFF99"/>
                      <w:lang w:val="pt-BR"/>
                    </w:rPr>
                  </w:rPrChange>
                </w:rPr>
                <w:delText>SYNC</w:delText>
              </w:r>
            </w:del>
          </w:p>
        </w:tc>
      </w:tr>
      <w:tr w:rsidR="00273DCD" w:rsidRPr="00667415" w:rsidDel="00693DB9" w:rsidTr="007C7E94">
        <w:trPr>
          <w:trHeight w:val="324"/>
          <w:del w:id="2087" w:author="273776" w:date="2011-05-09T15:57:00Z"/>
        </w:trPr>
        <w:tc>
          <w:tcPr>
            <w:tcW w:w="1972" w:type="dxa"/>
            <w:vAlign w:val="center"/>
          </w:tcPr>
          <w:p w:rsidR="00273DCD" w:rsidRPr="00AA3A2C" w:rsidDel="00693DB9" w:rsidRDefault="009910BF" w:rsidP="004859DF">
            <w:pPr>
              <w:rPr>
                <w:del w:id="2088" w:author="273776" w:date="2011-05-09T15:57:00Z"/>
                <w:rFonts w:ascii="Arial" w:eastAsia="Batang" w:hAnsi="Arial" w:cs="Arial"/>
                <w:lang w:val="pt-BR"/>
              </w:rPr>
            </w:pPr>
            <w:del w:id="2089" w:author="273776" w:date="2011-05-09T15:57:00Z">
              <w:r w:rsidRPr="009910BF">
                <w:rPr>
                  <w:rFonts w:ascii="Arial" w:eastAsia="Batang" w:hAnsi="Arial" w:cs="Arial"/>
                  <w:lang w:val="pt-BR"/>
                  <w:rPrChange w:id="2090" w:author="273776" w:date="2011-06-09T21:08:00Z">
                    <w:rPr>
                      <w:rFonts w:ascii="Arial" w:eastAsia="Batang" w:hAnsi="Arial" w:cs="Arial"/>
                      <w:color w:val="FF00FF"/>
                      <w:sz w:val="16"/>
                      <w:szCs w:val="16"/>
                      <w:shd w:val="clear" w:color="auto" w:fill="FFFF99"/>
                      <w:lang w:val="pt-BR"/>
                    </w:rPr>
                  </w:rPrChange>
                </w:rPr>
                <w:delText>eChannel</w:delText>
              </w:r>
            </w:del>
          </w:p>
        </w:tc>
        <w:tc>
          <w:tcPr>
            <w:tcW w:w="1434" w:type="dxa"/>
          </w:tcPr>
          <w:p w:rsidR="00273DCD" w:rsidRPr="00AA3A2C" w:rsidDel="00693DB9" w:rsidRDefault="00273DCD" w:rsidP="007C7E94">
            <w:pPr>
              <w:rPr>
                <w:del w:id="2091" w:author="273776" w:date="2011-05-09T15:57:00Z"/>
                <w:rFonts w:ascii="Arial" w:hAnsi="Arial" w:cs="Arial"/>
                <w:lang w:val="pt-BR"/>
              </w:rPr>
            </w:pPr>
          </w:p>
        </w:tc>
        <w:tc>
          <w:tcPr>
            <w:tcW w:w="2122" w:type="dxa"/>
          </w:tcPr>
          <w:p w:rsidR="00273DCD" w:rsidRPr="00AA3A2C" w:rsidDel="00693DB9" w:rsidRDefault="009910BF" w:rsidP="004859DF">
            <w:pPr>
              <w:rPr>
                <w:del w:id="2092" w:author="273776" w:date="2011-05-09T15:57:00Z"/>
                <w:rFonts w:ascii="Arial" w:hAnsi="Arial" w:cs="Arial"/>
                <w:lang w:val="pt-BR"/>
              </w:rPr>
            </w:pPr>
            <w:del w:id="2093" w:author="273776" w:date="2011-05-09T15:57:00Z">
              <w:r w:rsidRPr="009910BF">
                <w:rPr>
                  <w:rFonts w:ascii="Arial" w:hAnsi="Arial" w:cs="Arial"/>
                  <w:lang w:val="pt-BR"/>
                  <w:rPrChange w:id="2094" w:author="273776" w:date="2011-06-09T21:08:00Z">
                    <w:rPr>
                      <w:rFonts w:ascii="Arial" w:hAnsi="Arial" w:cs="Arial"/>
                      <w:color w:val="FF00FF"/>
                      <w:sz w:val="16"/>
                      <w:szCs w:val="16"/>
                      <w:shd w:val="clear" w:color="auto" w:fill="FFFF99"/>
                      <w:lang w:val="pt-BR"/>
                    </w:rPr>
                  </w:rPrChange>
                </w:rPr>
                <w:delText>Desenvolvimento</w:delText>
              </w:r>
            </w:del>
          </w:p>
        </w:tc>
        <w:tc>
          <w:tcPr>
            <w:tcW w:w="2268" w:type="dxa"/>
          </w:tcPr>
          <w:p w:rsidR="00273DCD" w:rsidRPr="00AA3A2C" w:rsidDel="00693DB9" w:rsidRDefault="00273DCD" w:rsidP="007C7E94">
            <w:pPr>
              <w:rPr>
                <w:del w:id="2095" w:author="273776" w:date="2011-05-09T15:57:00Z"/>
                <w:rFonts w:ascii="Arial" w:eastAsia="Batang" w:hAnsi="Arial" w:cs="Arial"/>
                <w:lang w:val="pt-BR"/>
              </w:rPr>
            </w:pPr>
          </w:p>
        </w:tc>
        <w:tc>
          <w:tcPr>
            <w:tcW w:w="2244" w:type="dxa"/>
          </w:tcPr>
          <w:p w:rsidR="00273DCD" w:rsidRPr="00AA3A2C" w:rsidDel="00693DB9" w:rsidRDefault="009910BF" w:rsidP="007C7E94">
            <w:pPr>
              <w:rPr>
                <w:del w:id="2096" w:author="273776" w:date="2011-05-09T15:57:00Z"/>
                <w:rFonts w:ascii="Arial" w:eastAsia="Batang" w:hAnsi="Arial" w:cs="Arial"/>
                <w:lang w:val="pt-BR"/>
              </w:rPr>
            </w:pPr>
            <w:del w:id="2097" w:author="273776" w:date="2011-05-09T15:57:00Z">
              <w:r w:rsidRPr="009910BF">
                <w:rPr>
                  <w:rFonts w:ascii="Arial" w:eastAsia="Batang" w:hAnsi="Arial" w:cs="Arial"/>
                  <w:lang w:val="pt-BR"/>
                  <w:rPrChange w:id="2098" w:author="273776" w:date="2011-06-09T21:08:00Z">
                    <w:rPr>
                      <w:rFonts w:ascii="Arial" w:eastAsia="Batang" w:hAnsi="Arial" w:cs="Arial"/>
                      <w:color w:val="FF00FF"/>
                      <w:sz w:val="16"/>
                      <w:szCs w:val="16"/>
                      <w:shd w:val="clear" w:color="auto" w:fill="FFFF99"/>
                      <w:lang w:val="pt-BR"/>
                    </w:rPr>
                  </w:rPrChange>
                </w:rPr>
                <w:delText>ASYNC</w:delText>
              </w:r>
            </w:del>
          </w:p>
        </w:tc>
      </w:tr>
      <w:tr w:rsidR="00273DCD" w:rsidRPr="00667415" w:rsidDel="00693DB9" w:rsidTr="007C7E94">
        <w:trPr>
          <w:trHeight w:val="324"/>
          <w:del w:id="2099" w:author="273776" w:date="2011-05-09T15:57:00Z"/>
        </w:trPr>
        <w:tc>
          <w:tcPr>
            <w:tcW w:w="1972" w:type="dxa"/>
            <w:vAlign w:val="center"/>
          </w:tcPr>
          <w:p w:rsidR="00273DCD" w:rsidRPr="00AA3A2C" w:rsidDel="00693DB9" w:rsidRDefault="009910BF" w:rsidP="007C7E94">
            <w:pPr>
              <w:rPr>
                <w:del w:id="2100" w:author="273776" w:date="2011-05-09T15:57:00Z"/>
                <w:rFonts w:ascii="Arial" w:eastAsia="Batang" w:hAnsi="Arial" w:cs="Arial"/>
                <w:lang w:val="pt-BR"/>
              </w:rPr>
            </w:pPr>
            <w:del w:id="2101" w:author="273776" w:date="2011-05-09T15:57:00Z">
              <w:r w:rsidRPr="009910BF">
                <w:rPr>
                  <w:rFonts w:ascii="Arial" w:eastAsia="Batang" w:hAnsi="Arial" w:cs="Arial"/>
                  <w:lang w:val="pt-BR"/>
                  <w:rPrChange w:id="2102" w:author="273776" w:date="2011-06-09T21:08:00Z">
                    <w:rPr>
                      <w:rFonts w:ascii="Arial" w:eastAsia="Batang" w:hAnsi="Arial" w:cs="Arial"/>
                      <w:color w:val="FF00FF"/>
                      <w:sz w:val="16"/>
                      <w:szCs w:val="16"/>
                      <w:shd w:val="clear" w:color="auto" w:fill="FFFF99"/>
                      <w:lang w:val="pt-BR"/>
                    </w:rPr>
                  </w:rPrChange>
                </w:rPr>
                <w:delText>Arbor</w:delText>
              </w:r>
            </w:del>
          </w:p>
        </w:tc>
        <w:tc>
          <w:tcPr>
            <w:tcW w:w="1434" w:type="dxa"/>
          </w:tcPr>
          <w:p w:rsidR="00273DCD" w:rsidRPr="00AA3A2C" w:rsidDel="00693DB9" w:rsidRDefault="009910BF" w:rsidP="007C7E94">
            <w:pPr>
              <w:rPr>
                <w:del w:id="2103" w:author="273776" w:date="2011-05-09T15:57:00Z"/>
                <w:rFonts w:ascii="Arial" w:hAnsi="Arial" w:cs="Arial"/>
                <w:lang w:val="pt-BR"/>
              </w:rPr>
            </w:pPr>
            <w:del w:id="2104" w:author="273776" w:date="2011-05-09T15:57:00Z">
              <w:r w:rsidRPr="009910BF">
                <w:rPr>
                  <w:rFonts w:ascii="Arial" w:hAnsi="Arial" w:cs="Arial"/>
                  <w:lang w:val="pt-BR"/>
                  <w:rPrChange w:id="2105" w:author="273776" w:date="2011-06-09T21:08:00Z">
                    <w:rPr>
                      <w:rFonts w:ascii="Arial" w:hAnsi="Arial" w:cs="Arial"/>
                      <w:color w:val="FF00FF"/>
                      <w:sz w:val="16"/>
                      <w:szCs w:val="16"/>
                      <w:shd w:val="clear" w:color="auto" w:fill="FFFF99"/>
                      <w:lang w:val="pt-BR"/>
                    </w:rPr>
                  </w:rPrChange>
                </w:rPr>
                <w:delText>Faturamento</w:delText>
              </w:r>
            </w:del>
          </w:p>
        </w:tc>
        <w:tc>
          <w:tcPr>
            <w:tcW w:w="2122" w:type="dxa"/>
          </w:tcPr>
          <w:p w:rsidR="00273DCD" w:rsidRPr="00AA3A2C" w:rsidDel="00693DB9" w:rsidRDefault="009910BF" w:rsidP="007C7E94">
            <w:pPr>
              <w:rPr>
                <w:del w:id="2106" w:author="273776" w:date="2011-05-09T15:57:00Z"/>
                <w:rFonts w:ascii="Arial" w:hAnsi="Arial" w:cs="Arial"/>
                <w:lang w:val="pt-BR"/>
              </w:rPr>
            </w:pPr>
            <w:del w:id="2107" w:author="273776" w:date="2011-05-09T15:57:00Z">
              <w:r w:rsidRPr="009910BF">
                <w:rPr>
                  <w:rFonts w:ascii="Arial" w:hAnsi="Arial" w:cs="Arial"/>
                  <w:lang w:val="pt-BR"/>
                  <w:rPrChange w:id="2108" w:author="273776" w:date="2011-06-09T21:08:00Z">
                    <w:rPr>
                      <w:rFonts w:ascii="Arial" w:hAnsi="Arial" w:cs="Arial"/>
                      <w:color w:val="FF00FF"/>
                      <w:sz w:val="16"/>
                      <w:szCs w:val="16"/>
                      <w:shd w:val="clear" w:color="auto" w:fill="FFFF99"/>
                      <w:lang w:val="pt-BR"/>
                    </w:rPr>
                  </w:rPrChange>
                </w:rPr>
                <w:delText>Configuração</w:delText>
              </w:r>
            </w:del>
          </w:p>
        </w:tc>
        <w:tc>
          <w:tcPr>
            <w:tcW w:w="2268" w:type="dxa"/>
          </w:tcPr>
          <w:p w:rsidR="00273DCD" w:rsidRPr="00AA3A2C" w:rsidDel="00693DB9" w:rsidRDefault="00273DCD" w:rsidP="007C7E94">
            <w:pPr>
              <w:rPr>
                <w:del w:id="2109" w:author="273776" w:date="2011-05-09T15:57:00Z"/>
                <w:rFonts w:ascii="Arial" w:eastAsia="Batang" w:hAnsi="Arial" w:cs="Arial"/>
                <w:lang w:val="pt-BR"/>
              </w:rPr>
            </w:pPr>
          </w:p>
        </w:tc>
        <w:tc>
          <w:tcPr>
            <w:tcW w:w="2244" w:type="dxa"/>
          </w:tcPr>
          <w:p w:rsidR="00273DCD" w:rsidRPr="00AA3A2C" w:rsidDel="00693DB9" w:rsidRDefault="009910BF" w:rsidP="007C7E94">
            <w:pPr>
              <w:rPr>
                <w:del w:id="2110" w:author="273776" w:date="2011-05-09T15:57:00Z"/>
                <w:rFonts w:ascii="Arial" w:eastAsia="Batang" w:hAnsi="Arial" w:cs="Arial"/>
                <w:lang w:val="pt-BR"/>
              </w:rPr>
            </w:pPr>
            <w:del w:id="2111" w:author="273776" w:date="2011-05-09T15:57:00Z">
              <w:r w:rsidRPr="009910BF">
                <w:rPr>
                  <w:rFonts w:ascii="Arial" w:eastAsia="Batang" w:hAnsi="Arial" w:cs="Arial"/>
                  <w:lang w:val="pt-BR"/>
                  <w:rPrChange w:id="2112" w:author="273776" w:date="2011-06-09T21:08:00Z">
                    <w:rPr>
                      <w:rFonts w:ascii="Arial" w:eastAsia="Batang" w:hAnsi="Arial" w:cs="Arial"/>
                      <w:color w:val="FF00FF"/>
                      <w:sz w:val="16"/>
                      <w:szCs w:val="16"/>
                      <w:shd w:val="clear" w:color="auto" w:fill="FFFF99"/>
                      <w:lang w:val="pt-BR"/>
                    </w:rPr>
                  </w:rPrChange>
                </w:rPr>
                <w:delText>SYNC</w:delText>
              </w:r>
            </w:del>
          </w:p>
        </w:tc>
      </w:tr>
      <w:tr w:rsidR="00273DCD" w:rsidRPr="00667415" w:rsidDel="00693DB9" w:rsidTr="007C7E94">
        <w:trPr>
          <w:trHeight w:val="324"/>
          <w:del w:id="2113" w:author="273776" w:date="2011-05-09T15:57:00Z"/>
        </w:trPr>
        <w:tc>
          <w:tcPr>
            <w:tcW w:w="1972" w:type="dxa"/>
            <w:vAlign w:val="center"/>
          </w:tcPr>
          <w:p w:rsidR="00273DCD" w:rsidRPr="00AA3A2C" w:rsidDel="00693DB9" w:rsidRDefault="009910BF" w:rsidP="007C7E94">
            <w:pPr>
              <w:rPr>
                <w:del w:id="2114" w:author="273776" w:date="2011-05-09T15:57:00Z"/>
                <w:rFonts w:ascii="Arial" w:eastAsia="Batang" w:hAnsi="Arial" w:cs="Arial"/>
                <w:lang w:val="pt-BR"/>
              </w:rPr>
            </w:pPr>
            <w:del w:id="2115" w:author="273776" w:date="2011-05-09T15:57:00Z">
              <w:r w:rsidRPr="009910BF">
                <w:rPr>
                  <w:rFonts w:ascii="Arial" w:eastAsia="Batang" w:hAnsi="Arial" w:cs="Arial"/>
                  <w:lang w:val="pt-BR"/>
                  <w:rPrChange w:id="2116" w:author="273776" w:date="2011-06-09T21:08:00Z">
                    <w:rPr>
                      <w:rFonts w:ascii="Arial" w:eastAsia="Batang" w:hAnsi="Arial" w:cs="Arial"/>
                      <w:color w:val="FF00FF"/>
                      <w:sz w:val="16"/>
                      <w:szCs w:val="16"/>
                      <w:shd w:val="clear" w:color="auto" w:fill="FFFF99"/>
                      <w:lang w:val="pt-BR"/>
                    </w:rPr>
                  </w:rPrChange>
                </w:rPr>
                <w:delText>DW Cadastro Teradata</w:delText>
              </w:r>
            </w:del>
          </w:p>
        </w:tc>
        <w:tc>
          <w:tcPr>
            <w:tcW w:w="1434" w:type="dxa"/>
          </w:tcPr>
          <w:p w:rsidR="00273DCD" w:rsidRPr="00AA3A2C" w:rsidDel="00693DB9" w:rsidRDefault="009910BF" w:rsidP="007C7E94">
            <w:pPr>
              <w:rPr>
                <w:del w:id="2117" w:author="273776" w:date="2011-05-09T15:57:00Z"/>
                <w:rFonts w:ascii="Arial" w:hAnsi="Arial" w:cs="Arial"/>
                <w:lang w:val="pt-BR"/>
              </w:rPr>
            </w:pPr>
            <w:del w:id="2118" w:author="273776" w:date="2011-05-09T15:57:00Z">
              <w:r w:rsidRPr="009910BF">
                <w:rPr>
                  <w:rFonts w:ascii="Arial" w:hAnsi="Arial" w:cs="Arial"/>
                  <w:lang w:val="pt-BR"/>
                  <w:rPrChange w:id="2119" w:author="273776" w:date="2011-06-09T21:08:00Z">
                    <w:rPr>
                      <w:rFonts w:ascii="Arial" w:hAnsi="Arial" w:cs="Arial"/>
                      <w:color w:val="FF00FF"/>
                      <w:sz w:val="16"/>
                      <w:szCs w:val="16"/>
                      <w:shd w:val="clear" w:color="auto" w:fill="FFFF99"/>
                      <w:lang w:val="pt-BR"/>
                    </w:rPr>
                  </w:rPrChange>
                </w:rPr>
                <w:delText>Cadastro</w:delText>
              </w:r>
            </w:del>
          </w:p>
        </w:tc>
        <w:tc>
          <w:tcPr>
            <w:tcW w:w="2122" w:type="dxa"/>
          </w:tcPr>
          <w:p w:rsidR="00273DCD" w:rsidRPr="00AA3A2C" w:rsidDel="00693DB9" w:rsidRDefault="009910BF" w:rsidP="007C7E94">
            <w:pPr>
              <w:rPr>
                <w:del w:id="2120" w:author="273776" w:date="2011-05-09T15:57:00Z"/>
                <w:rFonts w:ascii="Arial" w:hAnsi="Arial" w:cs="Arial"/>
                <w:lang w:val="pt-BR"/>
              </w:rPr>
            </w:pPr>
            <w:del w:id="2121" w:author="273776" w:date="2011-05-09T15:57:00Z">
              <w:r w:rsidRPr="009910BF">
                <w:rPr>
                  <w:rFonts w:ascii="Arial" w:hAnsi="Arial" w:cs="Arial"/>
                  <w:lang w:val="pt-BR"/>
                  <w:rPrChange w:id="2122" w:author="273776" w:date="2011-06-09T21:08:00Z">
                    <w:rPr>
                      <w:rFonts w:ascii="Arial" w:hAnsi="Arial" w:cs="Arial"/>
                      <w:color w:val="FF00FF"/>
                      <w:sz w:val="16"/>
                      <w:szCs w:val="16"/>
                      <w:shd w:val="clear" w:color="auto" w:fill="FFFF99"/>
                      <w:lang w:val="pt-BR"/>
                    </w:rPr>
                  </w:rPrChange>
                </w:rPr>
                <w:delText>Atualização de dados</w:delText>
              </w:r>
            </w:del>
          </w:p>
        </w:tc>
        <w:tc>
          <w:tcPr>
            <w:tcW w:w="2268" w:type="dxa"/>
          </w:tcPr>
          <w:p w:rsidR="00273DCD" w:rsidRPr="00AA3A2C" w:rsidDel="00693DB9" w:rsidRDefault="009910BF" w:rsidP="007C7E94">
            <w:pPr>
              <w:rPr>
                <w:del w:id="2123" w:author="273776" w:date="2011-05-09T15:57:00Z"/>
                <w:rFonts w:ascii="Arial" w:eastAsia="Batang" w:hAnsi="Arial" w:cs="Arial"/>
                <w:lang w:val="pt-BR"/>
              </w:rPr>
            </w:pPr>
            <w:del w:id="2124" w:author="273776" w:date="2011-05-09T15:57:00Z">
              <w:r w:rsidRPr="009910BF">
                <w:rPr>
                  <w:rFonts w:ascii="Arial" w:eastAsia="Batang" w:hAnsi="Arial" w:cs="Arial"/>
                  <w:lang w:val="pt-BR"/>
                  <w:rPrChange w:id="2125" w:author="273776" w:date="2011-06-09T21:08:00Z">
                    <w:rPr>
                      <w:rFonts w:ascii="Arial" w:eastAsia="Batang" w:hAnsi="Arial" w:cs="Arial"/>
                      <w:color w:val="FF00FF"/>
                      <w:sz w:val="16"/>
                      <w:szCs w:val="16"/>
                      <w:shd w:val="clear" w:color="auto" w:fill="FFFF99"/>
                      <w:lang w:val="pt-BR"/>
                    </w:rPr>
                  </w:rPrChange>
                </w:rPr>
                <w:delText>Tradução dos novos produtos</w:delText>
              </w:r>
            </w:del>
          </w:p>
        </w:tc>
        <w:tc>
          <w:tcPr>
            <w:tcW w:w="2244" w:type="dxa"/>
          </w:tcPr>
          <w:p w:rsidR="00273DCD" w:rsidRPr="00AA3A2C" w:rsidDel="00693DB9" w:rsidRDefault="009910BF" w:rsidP="007C7E94">
            <w:pPr>
              <w:rPr>
                <w:del w:id="2126" w:author="273776" w:date="2011-05-09T15:57:00Z"/>
                <w:rFonts w:ascii="Arial" w:eastAsia="Batang" w:hAnsi="Arial" w:cs="Arial"/>
                <w:lang w:val="pt-BR"/>
              </w:rPr>
            </w:pPr>
            <w:del w:id="2127" w:author="273776" w:date="2011-05-09T15:57:00Z">
              <w:r w:rsidRPr="009910BF">
                <w:rPr>
                  <w:rFonts w:ascii="Arial" w:eastAsia="Batang" w:hAnsi="Arial" w:cs="Arial"/>
                  <w:lang w:val="pt-BR"/>
                  <w:rPrChange w:id="2128" w:author="273776" w:date="2011-06-09T21:08:00Z">
                    <w:rPr>
                      <w:rFonts w:ascii="Arial" w:eastAsia="Batang" w:hAnsi="Arial" w:cs="Arial"/>
                      <w:color w:val="FF00FF"/>
                      <w:sz w:val="16"/>
                      <w:szCs w:val="16"/>
                      <w:shd w:val="clear" w:color="auto" w:fill="FFFF99"/>
                      <w:lang w:val="pt-BR"/>
                    </w:rPr>
                  </w:rPrChange>
                </w:rPr>
                <w:delText xml:space="preserve">ASYNC </w:delText>
              </w:r>
            </w:del>
          </w:p>
          <w:p w:rsidR="00273DCD" w:rsidRPr="00AA3A2C" w:rsidDel="00693DB9" w:rsidRDefault="00273DCD" w:rsidP="007C7E94">
            <w:pPr>
              <w:rPr>
                <w:del w:id="2129" w:author="273776" w:date="2011-05-09T15:57:00Z"/>
                <w:rFonts w:ascii="Arial" w:eastAsia="Batang" w:hAnsi="Arial" w:cs="Arial"/>
                <w:lang w:val="pt-BR"/>
              </w:rPr>
            </w:pPr>
          </w:p>
        </w:tc>
      </w:tr>
      <w:tr w:rsidR="00273DCD" w:rsidRPr="00667415" w:rsidDel="00693DB9" w:rsidTr="007C7E94">
        <w:trPr>
          <w:trHeight w:val="338"/>
          <w:del w:id="2130" w:author="273776" w:date="2011-05-09T15:57:00Z"/>
        </w:trPr>
        <w:tc>
          <w:tcPr>
            <w:tcW w:w="1972" w:type="dxa"/>
            <w:vAlign w:val="center"/>
          </w:tcPr>
          <w:p w:rsidR="00273DCD" w:rsidRPr="00AA3A2C" w:rsidDel="00693DB9" w:rsidRDefault="009910BF" w:rsidP="007C7E94">
            <w:pPr>
              <w:rPr>
                <w:del w:id="2131" w:author="273776" w:date="2011-05-09T15:57:00Z"/>
                <w:rFonts w:ascii="Arial" w:eastAsia="Batang" w:hAnsi="Arial" w:cs="Arial"/>
                <w:lang w:val="pt-BR"/>
              </w:rPr>
            </w:pPr>
            <w:del w:id="2132" w:author="273776" w:date="2011-05-09T15:57:00Z">
              <w:r w:rsidRPr="009910BF">
                <w:rPr>
                  <w:rFonts w:ascii="Arial" w:eastAsia="Batang" w:hAnsi="Arial" w:cs="Arial"/>
                  <w:lang w:val="pt-BR"/>
                  <w:rPrChange w:id="2133" w:author="273776" w:date="2011-06-09T21:08:00Z">
                    <w:rPr>
                      <w:rFonts w:ascii="Arial" w:eastAsia="Batang" w:hAnsi="Arial" w:cs="Arial"/>
                      <w:color w:val="FF00FF"/>
                      <w:sz w:val="16"/>
                      <w:szCs w:val="16"/>
                      <w:shd w:val="clear" w:color="auto" w:fill="FFFF99"/>
                      <w:lang w:val="pt-BR"/>
                    </w:rPr>
                  </w:rPrChange>
                </w:rPr>
                <w:delText>SIS-Movel</w:delText>
              </w:r>
            </w:del>
          </w:p>
        </w:tc>
        <w:tc>
          <w:tcPr>
            <w:tcW w:w="1434" w:type="dxa"/>
          </w:tcPr>
          <w:p w:rsidR="00273DCD" w:rsidRPr="00AA3A2C" w:rsidDel="00693DB9" w:rsidRDefault="009910BF" w:rsidP="007C7E94">
            <w:pPr>
              <w:rPr>
                <w:del w:id="2134" w:author="273776" w:date="2011-05-09T15:57:00Z"/>
                <w:rFonts w:ascii="Arial" w:hAnsi="Arial" w:cs="Arial"/>
                <w:lang w:val="pt-BR"/>
              </w:rPr>
            </w:pPr>
            <w:del w:id="2135" w:author="273776" w:date="2011-05-09T15:57:00Z">
              <w:r w:rsidRPr="009910BF">
                <w:rPr>
                  <w:rFonts w:ascii="Arial" w:hAnsi="Arial" w:cs="Arial"/>
                  <w:lang w:val="pt-BR"/>
                  <w:rPrChange w:id="2136" w:author="273776" w:date="2011-06-09T21:08:00Z">
                    <w:rPr>
                      <w:rFonts w:ascii="Arial" w:hAnsi="Arial" w:cs="Arial"/>
                      <w:color w:val="FF00FF"/>
                      <w:sz w:val="16"/>
                      <w:szCs w:val="16"/>
                      <w:shd w:val="clear" w:color="auto" w:fill="FFFF99"/>
                      <w:lang w:val="pt-BR"/>
                    </w:rPr>
                  </w:rPrChange>
                </w:rPr>
                <w:delText>Aprovisionamento</w:delText>
              </w:r>
            </w:del>
          </w:p>
        </w:tc>
        <w:tc>
          <w:tcPr>
            <w:tcW w:w="2122" w:type="dxa"/>
          </w:tcPr>
          <w:p w:rsidR="00273DCD" w:rsidRPr="00AA3A2C" w:rsidDel="00693DB9" w:rsidRDefault="009910BF" w:rsidP="007C7E94">
            <w:pPr>
              <w:rPr>
                <w:del w:id="2137" w:author="273776" w:date="2011-05-09T15:57:00Z"/>
                <w:rFonts w:ascii="Arial" w:hAnsi="Arial" w:cs="Arial"/>
                <w:lang w:val="pt-BR"/>
              </w:rPr>
            </w:pPr>
            <w:del w:id="2138" w:author="273776" w:date="2011-05-09T15:57:00Z">
              <w:r w:rsidRPr="009910BF">
                <w:rPr>
                  <w:rFonts w:ascii="Arial" w:hAnsi="Arial" w:cs="Arial"/>
                  <w:lang w:val="pt-BR"/>
                  <w:rPrChange w:id="2139" w:author="273776" w:date="2011-06-09T21:08:00Z">
                    <w:rPr>
                      <w:rFonts w:ascii="Arial" w:hAnsi="Arial" w:cs="Arial"/>
                      <w:color w:val="FF00FF"/>
                      <w:sz w:val="16"/>
                      <w:szCs w:val="16"/>
                      <w:shd w:val="clear" w:color="auto" w:fill="FFFF99"/>
                      <w:lang w:val="pt-BR"/>
                    </w:rPr>
                  </w:rPrChange>
                </w:rPr>
                <w:delText>Desenvolvimento</w:delText>
              </w:r>
            </w:del>
          </w:p>
        </w:tc>
        <w:tc>
          <w:tcPr>
            <w:tcW w:w="2268" w:type="dxa"/>
          </w:tcPr>
          <w:p w:rsidR="00273DCD" w:rsidRPr="00AA3A2C" w:rsidDel="00693DB9" w:rsidRDefault="009910BF" w:rsidP="007C7E94">
            <w:pPr>
              <w:rPr>
                <w:del w:id="2140" w:author="273776" w:date="2011-05-09T15:57:00Z"/>
                <w:rFonts w:ascii="Arial" w:eastAsia="Batang" w:hAnsi="Arial" w:cs="Arial"/>
                <w:lang w:val="pt-BR"/>
              </w:rPr>
            </w:pPr>
            <w:del w:id="2141" w:author="273776" w:date="2011-05-09T15:57:00Z">
              <w:r w:rsidRPr="009910BF">
                <w:rPr>
                  <w:rFonts w:ascii="Arial" w:hAnsi="Arial" w:cs="Arial"/>
                  <w:lang w:val="pt-BR"/>
                  <w:rPrChange w:id="2142" w:author="273776" w:date="2011-06-09T21:08:00Z">
                    <w:rPr>
                      <w:rFonts w:ascii="Arial" w:hAnsi="Arial" w:cs="Arial"/>
                      <w:color w:val="FF00FF"/>
                      <w:sz w:val="16"/>
                      <w:szCs w:val="16"/>
                      <w:shd w:val="clear" w:color="auto" w:fill="FFFF99"/>
                      <w:lang w:val="pt-BR"/>
                    </w:rPr>
                  </w:rPrChange>
                </w:rPr>
                <w:delText>Modificação de serviços de aprovisionamento; criação de regras de enriquecimento e validação</w:delText>
              </w:r>
            </w:del>
          </w:p>
        </w:tc>
        <w:tc>
          <w:tcPr>
            <w:tcW w:w="2244" w:type="dxa"/>
          </w:tcPr>
          <w:p w:rsidR="00273DCD" w:rsidRPr="00AA3A2C" w:rsidDel="00693DB9" w:rsidRDefault="009910BF" w:rsidP="007C7E94">
            <w:pPr>
              <w:rPr>
                <w:del w:id="2143" w:author="273776" w:date="2011-05-09T15:57:00Z"/>
                <w:rFonts w:ascii="Arial" w:eastAsia="Batang" w:hAnsi="Arial" w:cs="Arial"/>
                <w:lang w:val="pt-BR"/>
              </w:rPr>
            </w:pPr>
            <w:del w:id="2144" w:author="273776" w:date="2011-05-09T15:57:00Z">
              <w:r w:rsidRPr="009910BF">
                <w:rPr>
                  <w:rFonts w:ascii="Arial" w:eastAsia="Batang" w:hAnsi="Arial" w:cs="Arial"/>
                  <w:lang w:val="pt-BR"/>
                  <w:rPrChange w:id="2145" w:author="273776" w:date="2011-06-09T21:08:00Z">
                    <w:rPr>
                      <w:rFonts w:ascii="Arial" w:eastAsia="Batang" w:hAnsi="Arial" w:cs="Arial"/>
                      <w:color w:val="FF00FF"/>
                      <w:sz w:val="16"/>
                      <w:szCs w:val="16"/>
                      <w:shd w:val="clear" w:color="auto" w:fill="FFFF99"/>
                      <w:lang w:val="pt-BR"/>
                    </w:rPr>
                  </w:rPrChange>
                </w:rPr>
                <w:delText>ASYNC</w:delText>
              </w:r>
            </w:del>
          </w:p>
        </w:tc>
      </w:tr>
      <w:tr w:rsidR="00273DCD" w:rsidRPr="00667415" w:rsidDel="00693DB9" w:rsidTr="007C7E94">
        <w:trPr>
          <w:trHeight w:val="338"/>
          <w:del w:id="2146" w:author="273776" w:date="2011-05-09T15:57:00Z"/>
        </w:trPr>
        <w:tc>
          <w:tcPr>
            <w:tcW w:w="1972" w:type="dxa"/>
            <w:vAlign w:val="center"/>
          </w:tcPr>
          <w:p w:rsidR="00273DCD" w:rsidRPr="00AA3A2C" w:rsidDel="00693DB9" w:rsidRDefault="009910BF" w:rsidP="007C7E94">
            <w:pPr>
              <w:rPr>
                <w:del w:id="2147" w:author="273776" w:date="2011-05-09T15:57:00Z"/>
                <w:rFonts w:ascii="Arial" w:eastAsia="Batang" w:hAnsi="Arial" w:cs="Arial"/>
                <w:lang w:val="pt-BR"/>
              </w:rPr>
            </w:pPr>
            <w:del w:id="2148" w:author="273776" w:date="2011-05-09T15:57:00Z">
              <w:r w:rsidRPr="009910BF">
                <w:rPr>
                  <w:rFonts w:ascii="Arial" w:eastAsia="Batang" w:hAnsi="Arial" w:cs="Arial"/>
                  <w:lang w:val="pt-BR"/>
                  <w:rPrChange w:id="2149" w:author="273776" w:date="2011-06-09T21:08:00Z">
                    <w:rPr>
                      <w:rFonts w:ascii="Arial" w:eastAsia="Batang" w:hAnsi="Arial" w:cs="Arial"/>
                      <w:color w:val="FF00FF"/>
                      <w:sz w:val="16"/>
                      <w:szCs w:val="16"/>
                      <w:shd w:val="clear" w:color="auto" w:fill="FFFF99"/>
                      <w:lang w:val="pt-BR"/>
                    </w:rPr>
                  </w:rPrChange>
                </w:rPr>
                <w:delText>SIS-Movel</w:delText>
              </w:r>
            </w:del>
          </w:p>
        </w:tc>
        <w:tc>
          <w:tcPr>
            <w:tcW w:w="1434" w:type="dxa"/>
          </w:tcPr>
          <w:p w:rsidR="00273DCD" w:rsidRPr="00AA3A2C" w:rsidDel="00693DB9" w:rsidRDefault="009910BF" w:rsidP="007C7E94">
            <w:pPr>
              <w:rPr>
                <w:del w:id="2150" w:author="273776" w:date="2011-05-09T15:57:00Z"/>
                <w:rFonts w:ascii="Arial" w:hAnsi="Arial" w:cs="Arial"/>
                <w:lang w:val="pt-BR"/>
              </w:rPr>
            </w:pPr>
            <w:del w:id="2151" w:author="273776" w:date="2011-05-09T15:57:00Z">
              <w:r w:rsidRPr="009910BF">
                <w:rPr>
                  <w:rFonts w:ascii="Arial" w:hAnsi="Arial" w:cs="Arial"/>
                  <w:lang w:val="pt-BR"/>
                  <w:rPrChange w:id="2152" w:author="273776" w:date="2011-06-09T21:08:00Z">
                    <w:rPr>
                      <w:rFonts w:ascii="Arial" w:hAnsi="Arial" w:cs="Arial"/>
                      <w:color w:val="FF00FF"/>
                      <w:sz w:val="16"/>
                      <w:szCs w:val="16"/>
                      <w:shd w:val="clear" w:color="auto" w:fill="FFFF99"/>
                      <w:lang w:val="pt-BR"/>
                    </w:rPr>
                  </w:rPrChange>
                </w:rPr>
                <w:delText>Rede</w:delText>
              </w:r>
            </w:del>
          </w:p>
        </w:tc>
        <w:tc>
          <w:tcPr>
            <w:tcW w:w="2122" w:type="dxa"/>
          </w:tcPr>
          <w:p w:rsidR="00273DCD" w:rsidRPr="00AA3A2C" w:rsidDel="00693DB9" w:rsidRDefault="009910BF" w:rsidP="007C7E94">
            <w:pPr>
              <w:rPr>
                <w:del w:id="2153" w:author="273776" w:date="2011-05-09T15:57:00Z"/>
                <w:rFonts w:ascii="Arial" w:hAnsi="Arial" w:cs="Arial"/>
                <w:lang w:val="pt-BR"/>
              </w:rPr>
            </w:pPr>
            <w:del w:id="2154" w:author="273776" w:date="2011-05-09T15:57:00Z">
              <w:r w:rsidRPr="009910BF">
                <w:rPr>
                  <w:rFonts w:ascii="Arial" w:hAnsi="Arial" w:cs="Arial"/>
                  <w:lang w:val="pt-BR"/>
                  <w:rPrChange w:id="2155" w:author="273776" w:date="2011-06-09T21:08:00Z">
                    <w:rPr>
                      <w:rFonts w:ascii="Arial" w:hAnsi="Arial" w:cs="Arial"/>
                      <w:color w:val="FF00FF"/>
                      <w:sz w:val="16"/>
                      <w:szCs w:val="16"/>
                      <w:shd w:val="clear" w:color="auto" w:fill="FFFF99"/>
                      <w:lang w:val="pt-BR"/>
                    </w:rPr>
                  </w:rPrChange>
                </w:rPr>
                <w:delText>Desenvolvimento</w:delText>
              </w:r>
            </w:del>
          </w:p>
        </w:tc>
        <w:tc>
          <w:tcPr>
            <w:tcW w:w="2268" w:type="dxa"/>
          </w:tcPr>
          <w:p w:rsidR="00273DCD" w:rsidRPr="00AA3A2C" w:rsidDel="00693DB9" w:rsidRDefault="009910BF" w:rsidP="007C7E94">
            <w:pPr>
              <w:rPr>
                <w:del w:id="2156" w:author="273776" w:date="2011-05-09T15:57:00Z"/>
                <w:rFonts w:ascii="Arial" w:eastAsia="Batang" w:hAnsi="Arial" w:cs="Arial"/>
                <w:lang w:val="pt-BR"/>
              </w:rPr>
            </w:pPr>
            <w:del w:id="2157" w:author="273776" w:date="2011-05-09T15:57:00Z">
              <w:r w:rsidRPr="009910BF">
                <w:rPr>
                  <w:rFonts w:ascii="Arial" w:hAnsi="Arial" w:cs="Arial"/>
                  <w:lang w:val="pt-BR"/>
                  <w:rPrChange w:id="2158" w:author="273776" w:date="2011-06-09T21:08:00Z">
                    <w:rPr>
                      <w:rFonts w:ascii="Arial" w:hAnsi="Arial" w:cs="Arial"/>
                      <w:color w:val="FF00FF"/>
                      <w:sz w:val="16"/>
                      <w:szCs w:val="16"/>
                      <w:shd w:val="clear" w:color="auto" w:fill="FFFF99"/>
                      <w:lang w:val="pt-BR"/>
                    </w:rPr>
                  </w:rPrChange>
                </w:rPr>
                <w:delText>Criação de serviços de rede; Mapeamento de respostas</w:delText>
              </w:r>
              <w:r w:rsidRPr="009910BF">
                <w:rPr>
                  <w:rFonts w:ascii="Arial" w:eastAsia="Batang" w:hAnsi="Arial" w:cs="Arial"/>
                  <w:lang w:val="pt-BR"/>
                  <w:rPrChange w:id="2159" w:author="273776" w:date="2011-06-09T21:08:00Z">
                    <w:rPr>
                      <w:rFonts w:ascii="Arial" w:eastAsia="Batang" w:hAnsi="Arial" w:cs="Arial"/>
                      <w:color w:val="FF00FF"/>
                      <w:sz w:val="16"/>
                      <w:szCs w:val="16"/>
                      <w:shd w:val="clear" w:color="auto" w:fill="FFFF99"/>
                      <w:lang w:val="pt-BR"/>
                    </w:rPr>
                  </w:rPrChange>
                </w:rPr>
                <w:delText>.</w:delText>
              </w:r>
            </w:del>
          </w:p>
        </w:tc>
        <w:tc>
          <w:tcPr>
            <w:tcW w:w="2244" w:type="dxa"/>
          </w:tcPr>
          <w:p w:rsidR="00273DCD" w:rsidRPr="00AA3A2C" w:rsidDel="00693DB9" w:rsidRDefault="009910BF" w:rsidP="007C7E94">
            <w:pPr>
              <w:rPr>
                <w:del w:id="2160" w:author="273776" w:date="2011-05-09T15:57:00Z"/>
                <w:rFonts w:ascii="Arial" w:eastAsia="Batang" w:hAnsi="Arial" w:cs="Arial"/>
                <w:lang w:val="pt-BR"/>
              </w:rPr>
            </w:pPr>
            <w:del w:id="2161" w:author="273776" w:date="2011-05-09T15:57:00Z">
              <w:r w:rsidRPr="009910BF">
                <w:rPr>
                  <w:rFonts w:ascii="Arial" w:eastAsia="Batang" w:hAnsi="Arial" w:cs="Arial"/>
                  <w:lang w:val="pt-BR"/>
                  <w:rPrChange w:id="2162" w:author="273776" w:date="2011-06-09T21:08:00Z">
                    <w:rPr>
                      <w:rFonts w:ascii="Arial" w:eastAsia="Batang" w:hAnsi="Arial" w:cs="Arial"/>
                      <w:color w:val="FF00FF"/>
                      <w:sz w:val="16"/>
                      <w:szCs w:val="16"/>
                      <w:shd w:val="clear" w:color="auto" w:fill="FFFF99"/>
                      <w:lang w:val="pt-BR"/>
                    </w:rPr>
                  </w:rPrChange>
                </w:rPr>
                <w:delText>SYNC</w:delText>
              </w:r>
            </w:del>
          </w:p>
        </w:tc>
      </w:tr>
      <w:tr w:rsidR="00454013" w:rsidRPr="00667415" w:rsidTr="00A14365">
        <w:trPr>
          <w:trHeight w:val="465"/>
          <w:ins w:id="2163" w:author="273776" w:date="2011-06-14T17:56:00Z"/>
        </w:trPr>
        <w:tc>
          <w:tcPr>
            <w:tcW w:w="1972" w:type="dxa"/>
            <w:tcBorders>
              <w:bottom w:val="single" w:sz="4" w:space="0" w:color="auto"/>
            </w:tcBorders>
          </w:tcPr>
          <w:p w:rsidR="00A14365" w:rsidRPr="002C6673" w:rsidRDefault="009910BF">
            <w:pPr>
              <w:rPr>
                <w:ins w:id="2164" w:author="273776" w:date="2011-06-14T17:56:00Z"/>
                <w:rFonts w:ascii="Arial" w:hAnsi="Arial" w:cs="Arial"/>
                <w:sz w:val="22"/>
                <w:lang w:val="pt-PT"/>
                <w:rPrChange w:id="2165" w:author="273776" w:date="2011-06-16T18:40:00Z">
                  <w:rPr>
                    <w:ins w:id="2166" w:author="273776" w:date="2011-06-14T17:56:00Z"/>
                    <w:rFonts w:ascii="Arial" w:hAnsi="Arial" w:cs="Arial"/>
                    <w:lang w:val="pt-BR"/>
                  </w:rPr>
                </w:rPrChange>
              </w:rPr>
            </w:pPr>
            <w:ins w:id="2167" w:author="273776" w:date="2011-06-14T17:56:00Z">
              <w:r w:rsidRPr="009910BF">
                <w:rPr>
                  <w:rFonts w:ascii="Arial" w:hAnsi="Arial" w:cs="Arial"/>
                  <w:sz w:val="22"/>
                  <w:szCs w:val="22"/>
                  <w:lang w:val="pt-PT"/>
                  <w:rPrChange w:id="2168" w:author="273776" w:date="2011-06-16T18:40:00Z">
                    <w:rPr>
                      <w:rFonts w:ascii="Arial" w:eastAsia="Batang" w:hAnsi="Arial" w:cs="Arial"/>
                      <w:color w:val="FF00FF"/>
                      <w:sz w:val="16"/>
                      <w:szCs w:val="16"/>
                      <w:shd w:val="clear" w:color="auto" w:fill="FFFF99"/>
                    </w:rPr>
                  </w:rPrChange>
                </w:rPr>
                <w:t xml:space="preserve">SIEBEL </w:t>
              </w:r>
              <w:r w:rsidRPr="00932DD7">
                <w:rPr>
                  <w:sz w:val="22"/>
                  <w:szCs w:val="22"/>
                  <w:lang w:val="pt-PT"/>
                  <w:rPrChange w:id="2169" w:author="273776" w:date="2011-06-27T14:55:00Z">
                    <w:rPr>
                      <w:rStyle w:val="Refdecomentrio"/>
                      <w:rFonts w:ascii="Arial" w:eastAsiaTheme="majorEastAsia" w:hAnsi="Arial" w:cs="Arial"/>
                      <w:vanish/>
                      <w:sz w:val="20"/>
                      <w:szCs w:val="20"/>
                    </w:rPr>
                  </w:rPrChange>
                </w:rPr>
                <w:commentReference w:id="2170"/>
              </w:r>
              <w:r w:rsidRPr="00932DD7">
                <w:rPr>
                  <w:sz w:val="22"/>
                  <w:szCs w:val="22"/>
                  <w:lang w:val="pt-PT"/>
                  <w:rPrChange w:id="2171" w:author="273776" w:date="2011-06-27T14:55:00Z">
                    <w:rPr>
                      <w:rStyle w:val="Refdecomentrio"/>
                      <w:rFonts w:ascii="Arial" w:eastAsiaTheme="majorEastAsia" w:hAnsi="Arial" w:cs="Arial"/>
                      <w:vanish/>
                      <w:sz w:val="20"/>
                      <w:szCs w:val="20"/>
                    </w:rPr>
                  </w:rPrChange>
                </w:rPr>
                <w:commentReference w:id="2172"/>
              </w:r>
              <w:r w:rsidRPr="00932DD7">
                <w:rPr>
                  <w:sz w:val="22"/>
                  <w:szCs w:val="22"/>
                  <w:lang w:val="pt-PT"/>
                  <w:rPrChange w:id="2173" w:author="273776" w:date="2011-06-27T14:55:00Z">
                    <w:rPr>
                      <w:rStyle w:val="Refdecomentrio"/>
                      <w:rFonts w:ascii="Arial" w:eastAsiaTheme="majorEastAsia" w:hAnsi="Arial" w:cs="Arial"/>
                      <w:vanish/>
                      <w:sz w:val="20"/>
                      <w:szCs w:val="20"/>
                    </w:rPr>
                  </w:rPrChange>
                </w:rPr>
                <w:commentReference w:id="2174"/>
              </w:r>
              <w:r w:rsidRPr="00932DD7">
                <w:rPr>
                  <w:sz w:val="22"/>
                  <w:szCs w:val="22"/>
                  <w:lang w:val="pt-PT"/>
                  <w:rPrChange w:id="2175" w:author="273776" w:date="2011-06-27T14:55:00Z">
                    <w:rPr>
                      <w:rStyle w:val="Refdecomentrio"/>
                      <w:rFonts w:ascii="Arial" w:eastAsiaTheme="majorEastAsia" w:hAnsi="Arial" w:cs="Arial"/>
                      <w:vanish/>
                      <w:sz w:val="20"/>
                      <w:szCs w:val="20"/>
                    </w:rPr>
                  </w:rPrChange>
                </w:rPr>
                <w:commentReference w:id="2176"/>
              </w:r>
              <w:r w:rsidRPr="00932DD7">
                <w:rPr>
                  <w:sz w:val="22"/>
                  <w:szCs w:val="22"/>
                  <w:lang w:val="pt-PT"/>
                  <w:rPrChange w:id="2177" w:author="273776" w:date="2011-06-27T14:55:00Z">
                    <w:rPr>
                      <w:rStyle w:val="Refdecomentrio"/>
                      <w:rFonts w:ascii="Arial" w:eastAsiaTheme="majorEastAsia" w:hAnsi="Arial" w:cs="Arial"/>
                      <w:vanish/>
                      <w:sz w:val="20"/>
                      <w:szCs w:val="20"/>
                    </w:rPr>
                  </w:rPrChange>
                </w:rPr>
                <w:commentReference w:id="2178"/>
              </w:r>
              <w:r w:rsidRPr="00932DD7">
                <w:rPr>
                  <w:sz w:val="22"/>
                  <w:szCs w:val="22"/>
                  <w:lang w:val="pt-PT"/>
                  <w:rPrChange w:id="2179" w:author="273776" w:date="2011-06-27T14:55:00Z">
                    <w:rPr>
                      <w:rStyle w:val="Refdecomentrio"/>
                      <w:rFonts w:ascii="Arial" w:eastAsiaTheme="majorEastAsia" w:hAnsi="Arial" w:cs="Arial"/>
                      <w:vanish/>
                      <w:sz w:val="20"/>
                      <w:szCs w:val="20"/>
                    </w:rPr>
                  </w:rPrChange>
                </w:rPr>
                <w:commentReference w:id="2180"/>
              </w:r>
              <w:r w:rsidRPr="00932DD7">
                <w:rPr>
                  <w:sz w:val="22"/>
                  <w:szCs w:val="22"/>
                  <w:lang w:val="pt-PT"/>
                  <w:rPrChange w:id="2181" w:author="273776" w:date="2011-06-27T14:55:00Z">
                    <w:rPr>
                      <w:rStyle w:val="Refdecomentrio"/>
                      <w:rFonts w:ascii="Arial" w:eastAsiaTheme="majorEastAsia" w:hAnsi="Arial" w:cs="Arial"/>
                      <w:sz w:val="20"/>
                      <w:szCs w:val="20"/>
                    </w:rPr>
                  </w:rPrChange>
                </w:rPr>
                <w:t>MARKETING</w:t>
              </w:r>
            </w:ins>
          </w:p>
        </w:tc>
        <w:tc>
          <w:tcPr>
            <w:tcW w:w="1434" w:type="dxa"/>
            <w:tcBorders>
              <w:bottom w:val="single" w:sz="4" w:space="0" w:color="auto"/>
            </w:tcBorders>
          </w:tcPr>
          <w:p w:rsidR="009910BF" w:rsidRPr="009910BF" w:rsidRDefault="009910BF">
            <w:pPr>
              <w:rPr>
                <w:ins w:id="2182" w:author="273776" w:date="2011-06-14T17:56:00Z"/>
                <w:rFonts w:ascii="Arial" w:hAnsi="Arial" w:cs="Arial"/>
                <w:sz w:val="22"/>
                <w:lang w:val="pt-PT"/>
                <w:rPrChange w:id="2183" w:author="273776" w:date="2011-06-16T18:40:00Z">
                  <w:rPr>
                    <w:ins w:id="2184" w:author="273776" w:date="2011-06-14T17:56:00Z"/>
                    <w:rFonts w:ascii="Arial" w:hAnsi="Arial" w:cs="Arial"/>
                    <w:b/>
                    <w:lang w:val="pt-BR"/>
                  </w:rPr>
                </w:rPrChange>
              </w:rPr>
              <w:pPrChange w:id="2185" w:author="273776" w:date="2011-06-16T18:41:00Z">
                <w:pPr>
                  <w:keepNext/>
                  <w:keepLines/>
                  <w:pageBreakBefore/>
                  <w:numPr>
                    <w:numId w:val="3"/>
                  </w:numPr>
                  <w:tabs>
                    <w:tab w:val="num" w:pos="1080"/>
                  </w:tabs>
                  <w:spacing w:before="480" w:after="120"/>
                  <w:ind w:left="1080" w:hanging="360"/>
                  <w:outlineLvl w:val="0"/>
                </w:pPr>
              </w:pPrChange>
            </w:pPr>
            <w:ins w:id="2186" w:author="273776" w:date="2011-06-14T17:57:00Z">
              <w:r w:rsidRPr="009910BF">
                <w:rPr>
                  <w:rFonts w:ascii="Arial" w:hAnsi="Arial" w:cs="Arial"/>
                  <w:sz w:val="22"/>
                  <w:szCs w:val="22"/>
                  <w:lang w:val="pt-PT"/>
                  <w:rPrChange w:id="2187" w:author="273776" w:date="2011-06-16T18:40:00Z">
                    <w:rPr>
                      <w:rFonts w:ascii="Arial" w:hAnsi="Arial" w:cs="Arial"/>
                      <w:color w:val="FF00FF"/>
                      <w:sz w:val="16"/>
                      <w:szCs w:val="16"/>
                      <w:shd w:val="clear" w:color="auto" w:fill="FFFF99"/>
                    </w:rPr>
                  </w:rPrChange>
                </w:rPr>
                <w:t>Configurador de Benefícios</w:t>
              </w:r>
            </w:ins>
          </w:p>
        </w:tc>
        <w:tc>
          <w:tcPr>
            <w:tcW w:w="2122" w:type="dxa"/>
            <w:tcBorders>
              <w:bottom w:val="single" w:sz="4" w:space="0" w:color="auto"/>
            </w:tcBorders>
          </w:tcPr>
          <w:p w:rsidR="009910BF" w:rsidRPr="00932DD7" w:rsidRDefault="009910BF">
            <w:pPr>
              <w:rPr>
                <w:ins w:id="2188" w:author="273776" w:date="2011-06-14T17:56:00Z"/>
                <w:rFonts w:ascii="Arial" w:hAnsi="Arial" w:cs="Arial"/>
                <w:sz w:val="22"/>
                <w:lang w:val="pt-PT"/>
                <w:rPrChange w:id="2189" w:author="273776" w:date="2011-06-27T14:55:00Z">
                  <w:rPr>
                    <w:ins w:id="2190" w:author="273776" w:date="2011-06-14T17:56:00Z"/>
                    <w:rFonts w:ascii="Arial" w:hAnsi="Arial" w:cs="Arial"/>
                    <w:b/>
                    <w:lang w:val="pt-BR"/>
                  </w:rPr>
                </w:rPrChange>
              </w:rPr>
              <w:pPrChange w:id="2191" w:author="273776" w:date="2011-06-16T18:41:00Z">
                <w:pPr>
                  <w:keepNext/>
                  <w:keepLines/>
                  <w:pageBreakBefore/>
                  <w:numPr>
                    <w:numId w:val="3"/>
                  </w:numPr>
                  <w:tabs>
                    <w:tab w:val="num" w:pos="1080"/>
                  </w:tabs>
                  <w:spacing w:before="480" w:after="120"/>
                  <w:ind w:left="1080" w:hanging="360"/>
                  <w:outlineLvl w:val="0"/>
                </w:pPr>
              </w:pPrChange>
            </w:pPr>
            <w:ins w:id="2192" w:author="273776" w:date="2011-06-14T17:56:00Z">
              <w:r w:rsidRPr="009910BF">
                <w:rPr>
                  <w:sz w:val="22"/>
                  <w:szCs w:val="22"/>
                  <w:lang w:val="pt-PT"/>
                  <w:rPrChange w:id="2193" w:author="273776" w:date="2011-06-16T18:41:00Z">
                    <w:rPr>
                      <w:rStyle w:val="Refdecomentrio"/>
                      <w:rFonts w:ascii="Arial" w:eastAsiaTheme="majorEastAsia" w:hAnsi="Arial" w:cs="Arial"/>
                      <w:vanish/>
                      <w:sz w:val="20"/>
                      <w:szCs w:val="20"/>
                    </w:rPr>
                  </w:rPrChange>
                </w:rPr>
                <w:commentReference w:id="2194"/>
              </w:r>
              <w:r w:rsidRPr="00932DD7">
                <w:rPr>
                  <w:sz w:val="22"/>
                  <w:szCs w:val="22"/>
                  <w:lang w:val="pt-PT"/>
                  <w:rPrChange w:id="2195" w:author="273776" w:date="2011-06-27T14:55:00Z">
                    <w:rPr>
                      <w:rStyle w:val="Refdecomentrio"/>
                      <w:rFonts w:ascii="Arial" w:eastAsiaTheme="majorEastAsia" w:hAnsi="Arial" w:cs="Arial"/>
                      <w:vanish/>
                      <w:sz w:val="20"/>
                      <w:szCs w:val="20"/>
                    </w:rPr>
                  </w:rPrChange>
                </w:rPr>
                <w:commentReference w:id="2196"/>
              </w:r>
              <w:r w:rsidRPr="00932DD7">
                <w:rPr>
                  <w:sz w:val="22"/>
                  <w:szCs w:val="22"/>
                  <w:lang w:val="pt-PT"/>
                  <w:rPrChange w:id="2197" w:author="273776" w:date="2011-06-27T14:55:00Z">
                    <w:rPr>
                      <w:rStyle w:val="Refdecomentrio"/>
                      <w:rFonts w:ascii="Arial" w:eastAsiaTheme="majorEastAsia" w:hAnsi="Arial" w:cs="Arial"/>
                      <w:vanish/>
                      <w:sz w:val="20"/>
                      <w:szCs w:val="20"/>
                    </w:rPr>
                  </w:rPrChange>
                </w:rPr>
                <w:commentReference w:id="2198"/>
              </w:r>
              <w:r w:rsidRPr="00932DD7">
                <w:rPr>
                  <w:rFonts w:ascii="Arial" w:hAnsi="Arial" w:cs="Arial"/>
                  <w:sz w:val="22"/>
                  <w:szCs w:val="22"/>
                  <w:lang w:val="pt-PT"/>
                  <w:rPrChange w:id="2199" w:author="273776" w:date="2011-06-27T14:55:00Z">
                    <w:rPr>
                      <w:rFonts w:ascii="Arial" w:hAnsi="Arial" w:cs="Arial"/>
                      <w:color w:val="FF00FF"/>
                      <w:sz w:val="16"/>
                      <w:szCs w:val="16"/>
                      <w:shd w:val="clear" w:color="auto" w:fill="FFFF99"/>
                    </w:rPr>
                  </w:rPrChange>
                </w:rPr>
                <w:t>Desenvolvimento / Testes de Sistema</w:t>
              </w:r>
              <w:r w:rsidRPr="00932DD7">
                <w:rPr>
                  <w:sz w:val="22"/>
                  <w:szCs w:val="22"/>
                  <w:lang w:val="pt-PT"/>
                  <w:rPrChange w:id="2200" w:author="273776" w:date="2011-06-27T14:55:00Z">
                    <w:rPr>
                      <w:rStyle w:val="Refdecomentrio"/>
                      <w:rFonts w:ascii="Arial" w:eastAsiaTheme="majorEastAsia" w:hAnsi="Arial" w:cs="Arial"/>
                      <w:vanish/>
                      <w:sz w:val="20"/>
                      <w:szCs w:val="20"/>
                    </w:rPr>
                  </w:rPrChange>
                </w:rPr>
                <w:commentReference w:id="2201"/>
              </w:r>
              <w:r w:rsidRPr="00932DD7">
                <w:rPr>
                  <w:sz w:val="22"/>
                  <w:szCs w:val="22"/>
                  <w:lang w:val="pt-PT"/>
                  <w:rPrChange w:id="2202" w:author="273776" w:date="2011-06-27T14:55:00Z">
                    <w:rPr>
                      <w:rStyle w:val="Refdecomentrio"/>
                      <w:rFonts w:ascii="Arial" w:eastAsiaTheme="majorEastAsia" w:hAnsi="Arial" w:cs="Arial"/>
                      <w:vanish/>
                      <w:sz w:val="20"/>
                      <w:szCs w:val="20"/>
                    </w:rPr>
                  </w:rPrChange>
                </w:rPr>
                <w:commentReference w:id="2203"/>
              </w:r>
              <w:r w:rsidRPr="00932DD7">
                <w:rPr>
                  <w:sz w:val="22"/>
                  <w:szCs w:val="22"/>
                  <w:lang w:val="pt-PT"/>
                  <w:rPrChange w:id="2204" w:author="273776" w:date="2011-06-27T14:55:00Z">
                    <w:rPr>
                      <w:rStyle w:val="Refdecomentrio"/>
                      <w:rFonts w:ascii="Arial" w:eastAsiaTheme="majorEastAsia" w:hAnsi="Arial" w:cs="Arial"/>
                      <w:vanish/>
                      <w:sz w:val="20"/>
                      <w:szCs w:val="20"/>
                    </w:rPr>
                  </w:rPrChange>
                </w:rPr>
                <w:commentReference w:id="2205"/>
              </w:r>
            </w:ins>
          </w:p>
        </w:tc>
        <w:tc>
          <w:tcPr>
            <w:tcW w:w="2268" w:type="dxa"/>
            <w:tcBorders>
              <w:bottom w:val="single" w:sz="4" w:space="0" w:color="auto"/>
            </w:tcBorders>
          </w:tcPr>
          <w:p w:rsidR="009910BF" w:rsidRPr="009910BF" w:rsidRDefault="009910BF">
            <w:pPr>
              <w:rPr>
                <w:ins w:id="2206" w:author="273776" w:date="2011-06-14T17:56:00Z"/>
                <w:rFonts w:ascii="Arial" w:hAnsi="Arial" w:cs="Arial"/>
                <w:sz w:val="22"/>
                <w:lang w:val="pt-PT"/>
                <w:rPrChange w:id="2207" w:author="273776" w:date="2011-06-16T18:40:00Z">
                  <w:rPr>
                    <w:ins w:id="2208" w:author="273776" w:date="2011-06-14T17:56:00Z"/>
                    <w:rFonts w:ascii="Arial" w:hAnsi="Arial" w:cs="Arial"/>
                    <w:b/>
                    <w:lang w:val="pt-BR"/>
                  </w:rPr>
                </w:rPrChange>
              </w:rPr>
              <w:pPrChange w:id="2209" w:author="273776" w:date="2011-06-16T18:41:00Z">
                <w:pPr>
                  <w:keepNext/>
                  <w:keepLines/>
                  <w:pageBreakBefore/>
                  <w:numPr>
                    <w:numId w:val="3"/>
                  </w:numPr>
                  <w:tabs>
                    <w:tab w:val="num" w:pos="1080"/>
                  </w:tabs>
                  <w:spacing w:before="480" w:after="120"/>
                  <w:ind w:left="1080" w:hanging="360"/>
                  <w:outlineLvl w:val="0"/>
                </w:pPr>
              </w:pPrChange>
            </w:pPr>
            <w:ins w:id="2210" w:author="273776" w:date="2011-06-16T15:53:00Z">
              <w:r w:rsidRPr="009910BF">
                <w:rPr>
                  <w:rFonts w:ascii="Arial" w:hAnsi="Arial" w:cs="Arial"/>
                  <w:sz w:val="22"/>
                  <w:szCs w:val="22"/>
                  <w:lang w:val="pt-PT"/>
                  <w:rPrChange w:id="2211" w:author="273776" w:date="2011-06-16T18:40:00Z">
                    <w:rPr>
                      <w:rFonts w:ascii="Arial" w:hAnsi="Arial" w:cs="Arial"/>
                      <w:color w:val="FF00FF"/>
                      <w:sz w:val="16"/>
                      <w:szCs w:val="16"/>
                      <w:shd w:val="clear" w:color="auto" w:fill="FFFF99"/>
                      <w:lang w:val="pt-BR"/>
                    </w:rPr>
                  </w:rPrChange>
                </w:rPr>
                <w:t>Alteração no Configurador</w:t>
              </w:r>
            </w:ins>
          </w:p>
        </w:tc>
        <w:tc>
          <w:tcPr>
            <w:tcW w:w="2244" w:type="dxa"/>
            <w:tcBorders>
              <w:bottom w:val="single" w:sz="4" w:space="0" w:color="auto"/>
            </w:tcBorders>
          </w:tcPr>
          <w:p w:rsidR="009910BF" w:rsidRPr="009910BF" w:rsidRDefault="009910BF">
            <w:pPr>
              <w:rPr>
                <w:ins w:id="2212" w:author="273776" w:date="2011-06-14T17:56:00Z"/>
                <w:rFonts w:ascii="Arial" w:hAnsi="Arial" w:cs="Arial"/>
                <w:sz w:val="22"/>
                <w:lang w:val="pt-PT"/>
                <w:rPrChange w:id="2213" w:author="273776" w:date="2011-06-16T18:41:00Z">
                  <w:rPr>
                    <w:ins w:id="2214" w:author="273776" w:date="2011-06-14T17:56:00Z"/>
                    <w:rFonts w:ascii="Arial" w:hAnsi="Arial" w:cs="Arial"/>
                    <w:b/>
                    <w:lang w:val="pt-BR"/>
                  </w:rPr>
                </w:rPrChange>
              </w:rPr>
              <w:pPrChange w:id="2215" w:author="273776" w:date="2011-06-16T18:41:00Z">
                <w:pPr>
                  <w:keepNext/>
                  <w:keepLines/>
                  <w:pageBreakBefore/>
                  <w:numPr>
                    <w:numId w:val="3"/>
                  </w:numPr>
                  <w:tabs>
                    <w:tab w:val="num" w:pos="1080"/>
                  </w:tabs>
                  <w:spacing w:before="480" w:after="120"/>
                  <w:ind w:left="1080" w:hanging="360"/>
                  <w:outlineLvl w:val="0"/>
                </w:pPr>
              </w:pPrChange>
            </w:pPr>
            <w:ins w:id="2216" w:author="273776" w:date="2011-06-14T17:56:00Z">
              <w:r w:rsidRPr="009910BF">
                <w:rPr>
                  <w:sz w:val="22"/>
                  <w:szCs w:val="22"/>
                  <w:lang w:val="pt-PT"/>
                  <w:rPrChange w:id="2217" w:author="273776" w:date="2011-06-16T18:41:00Z">
                    <w:rPr>
                      <w:rStyle w:val="Refdecomentrio"/>
                      <w:rFonts w:ascii="Arial" w:eastAsiaTheme="majorEastAsia" w:hAnsi="Arial" w:cs="Arial"/>
                      <w:vanish/>
                      <w:sz w:val="20"/>
                      <w:szCs w:val="20"/>
                    </w:rPr>
                  </w:rPrChange>
                </w:rPr>
                <w:commentReference w:id="2218"/>
              </w:r>
              <w:r w:rsidRPr="009910BF">
                <w:rPr>
                  <w:sz w:val="22"/>
                  <w:szCs w:val="22"/>
                  <w:lang w:val="pt-PT"/>
                  <w:rPrChange w:id="2219" w:author="273776" w:date="2011-06-16T18:41:00Z">
                    <w:rPr>
                      <w:rStyle w:val="Refdecomentrio"/>
                      <w:rFonts w:ascii="Arial" w:eastAsiaTheme="majorEastAsia" w:hAnsi="Arial" w:cs="Arial"/>
                      <w:vanish/>
                      <w:sz w:val="20"/>
                      <w:szCs w:val="20"/>
                    </w:rPr>
                  </w:rPrChange>
                </w:rPr>
                <w:commentReference w:id="2220"/>
              </w:r>
              <w:r w:rsidRPr="009910BF">
                <w:rPr>
                  <w:sz w:val="22"/>
                  <w:szCs w:val="22"/>
                  <w:lang w:val="pt-PT"/>
                  <w:rPrChange w:id="2221" w:author="273776" w:date="2011-06-16T18:41:00Z">
                    <w:rPr>
                      <w:rStyle w:val="Refdecomentrio"/>
                      <w:rFonts w:ascii="Arial" w:eastAsiaTheme="majorEastAsia" w:hAnsi="Arial" w:cs="Arial"/>
                      <w:vanish/>
                      <w:sz w:val="20"/>
                      <w:szCs w:val="20"/>
                    </w:rPr>
                  </w:rPrChange>
                </w:rPr>
                <w:commentReference w:id="2222"/>
              </w:r>
            </w:ins>
            <w:ins w:id="2223" w:author="273776" w:date="2011-06-16T17:29:00Z">
              <w:r w:rsidRPr="009910BF">
                <w:rPr>
                  <w:rFonts w:ascii="Arial" w:hAnsi="Arial" w:cs="Arial"/>
                  <w:sz w:val="22"/>
                  <w:szCs w:val="22"/>
                  <w:lang w:val="pt-PT"/>
                  <w:rPrChange w:id="2224" w:author="273776" w:date="2011-06-16T18:41:00Z">
                    <w:rPr>
                      <w:rFonts w:ascii="Arial" w:eastAsia="Batang" w:hAnsi="Arial" w:cs="Arial"/>
                      <w:color w:val="FF00FF"/>
                      <w:sz w:val="16"/>
                      <w:szCs w:val="16"/>
                      <w:highlight w:val="lightGray"/>
                      <w:shd w:val="clear" w:color="auto" w:fill="FFFF99"/>
                      <w:lang w:val="pt-BR"/>
                    </w:rPr>
                  </w:rPrChange>
                </w:rPr>
                <w:t>A</w:t>
              </w:r>
            </w:ins>
            <w:ins w:id="2225" w:author="273776" w:date="2011-06-14T17:56:00Z">
              <w:r w:rsidRPr="009910BF">
                <w:rPr>
                  <w:rFonts w:ascii="Arial" w:hAnsi="Arial" w:cs="Arial"/>
                  <w:sz w:val="22"/>
                  <w:szCs w:val="22"/>
                  <w:lang w:val="pt-PT"/>
                  <w:rPrChange w:id="2226" w:author="273776" w:date="2011-06-16T18:41:00Z">
                    <w:rPr>
                      <w:rFonts w:ascii="Arial" w:eastAsia="Batang" w:hAnsi="Arial" w:cs="Arial"/>
                      <w:color w:val="FF00FF"/>
                      <w:sz w:val="16"/>
                      <w:szCs w:val="16"/>
                      <w:shd w:val="clear" w:color="auto" w:fill="FFFF99"/>
                    </w:rPr>
                  </w:rPrChange>
                </w:rPr>
                <w:t>SYNC</w:t>
              </w:r>
              <w:r w:rsidRPr="009910BF">
                <w:rPr>
                  <w:sz w:val="22"/>
                  <w:szCs w:val="22"/>
                  <w:lang w:val="pt-PT"/>
                  <w:rPrChange w:id="2227" w:author="273776" w:date="2011-06-16T18:41:00Z">
                    <w:rPr>
                      <w:rStyle w:val="Refdecomentrio"/>
                      <w:rFonts w:ascii="Arial" w:eastAsiaTheme="majorEastAsia" w:hAnsi="Arial" w:cs="Arial"/>
                      <w:vanish/>
                      <w:sz w:val="20"/>
                      <w:szCs w:val="20"/>
                    </w:rPr>
                  </w:rPrChange>
                </w:rPr>
                <w:commentReference w:id="2228"/>
              </w:r>
              <w:r w:rsidRPr="009910BF">
                <w:rPr>
                  <w:sz w:val="22"/>
                  <w:szCs w:val="22"/>
                  <w:lang w:val="pt-PT"/>
                  <w:rPrChange w:id="2229" w:author="273776" w:date="2011-06-16T18:41:00Z">
                    <w:rPr>
                      <w:rStyle w:val="Refdecomentrio"/>
                      <w:rFonts w:ascii="Arial" w:eastAsiaTheme="majorEastAsia" w:hAnsi="Arial" w:cs="Arial"/>
                      <w:vanish/>
                      <w:sz w:val="20"/>
                      <w:szCs w:val="20"/>
                    </w:rPr>
                  </w:rPrChange>
                </w:rPr>
                <w:commentReference w:id="2230"/>
              </w:r>
              <w:r w:rsidRPr="009910BF">
                <w:rPr>
                  <w:sz w:val="22"/>
                  <w:szCs w:val="22"/>
                  <w:lang w:val="pt-PT"/>
                  <w:rPrChange w:id="2231" w:author="273776" w:date="2011-06-16T18:41:00Z">
                    <w:rPr>
                      <w:rStyle w:val="Refdecomentrio"/>
                      <w:rFonts w:ascii="Arial" w:eastAsiaTheme="majorEastAsia" w:hAnsi="Arial" w:cs="Arial"/>
                      <w:vanish/>
                      <w:sz w:val="20"/>
                      <w:szCs w:val="20"/>
                    </w:rPr>
                  </w:rPrChange>
                </w:rPr>
                <w:commentReference w:id="2232"/>
              </w:r>
            </w:ins>
          </w:p>
        </w:tc>
      </w:tr>
    </w:tbl>
    <w:p w:rsidR="00693DB9" w:rsidRDefault="00693DB9" w:rsidP="00042EC1">
      <w:pPr>
        <w:rPr>
          <w:ins w:id="2233" w:author="273776" w:date="2011-05-09T15:57:00Z"/>
          <w:rFonts w:ascii="Arial" w:hAnsi="Arial" w:cs="Arial"/>
          <w:sz w:val="16"/>
          <w:szCs w:val="16"/>
          <w:lang w:val="pt-BR"/>
        </w:rPr>
      </w:pPr>
    </w:p>
    <w:p w:rsidR="00693DB9" w:rsidRPr="00667415" w:rsidRDefault="00693DB9" w:rsidP="00042EC1">
      <w:pPr>
        <w:rPr>
          <w:rFonts w:ascii="Arial" w:hAnsi="Arial" w:cs="Arial"/>
          <w:sz w:val="16"/>
          <w:szCs w:val="16"/>
          <w:lang w:val="pt-BR"/>
        </w:rPr>
      </w:pPr>
    </w:p>
    <w:p w:rsidR="00273DCD" w:rsidRPr="00667415" w:rsidRDefault="00273DCD" w:rsidP="00042EC1">
      <w:pPr>
        <w:rPr>
          <w:rFonts w:ascii="Arial" w:hAnsi="Arial" w:cs="Arial"/>
          <w:sz w:val="16"/>
          <w:szCs w:val="16"/>
          <w:lang w:val="pt-BR"/>
        </w:rPr>
      </w:pPr>
      <w:r w:rsidRPr="00667415">
        <w:rPr>
          <w:rFonts w:ascii="Arial" w:hAnsi="Arial" w:cs="Arial"/>
          <w:sz w:val="16"/>
          <w:szCs w:val="16"/>
          <w:lang w:val="pt-BR"/>
        </w:rPr>
        <w:t>(*) Classificar entre Desenvolvimento, Leitura de Dados ou Atualização de Dados. Em caso de outro, especificar;</w:t>
      </w:r>
    </w:p>
    <w:p w:rsidR="00273DCD" w:rsidRPr="00667415" w:rsidRDefault="00273DCD" w:rsidP="00042EC1">
      <w:pPr>
        <w:rPr>
          <w:rFonts w:ascii="Arial" w:hAnsi="Arial" w:cs="Arial"/>
          <w:sz w:val="16"/>
          <w:szCs w:val="16"/>
          <w:lang w:val="pt-BR"/>
        </w:rPr>
      </w:pPr>
      <w:r w:rsidRPr="00667415">
        <w:rPr>
          <w:rFonts w:ascii="Arial" w:hAnsi="Arial" w:cs="Arial"/>
          <w:sz w:val="16"/>
          <w:szCs w:val="16"/>
          <w:lang w:val="pt-BR"/>
        </w:rPr>
        <w:t>Consultar documento lista de sistema/módulos.</w:t>
      </w:r>
    </w:p>
    <w:p w:rsidR="00273DCD" w:rsidRPr="00667415" w:rsidRDefault="00273DCD" w:rsidP="00042EC1">
      <w:pPr>
        <w:rPr>
          <w:rFonts w:ascii="Arial" w:hAnsi="Arial" w:cs="Arial"/>
          <w:sz w:val="16"/>
          <w:szCs w:val="16"/>
          <w:lang w:val="pt-BR"/>
        </w:rPr>
      </w:pPr>
    </w:p>
    <w:p w:rsidR="00273DCD" w:rsidRPr="00667415" w:rsidRDefault="00273DCD" w:rsidP="00042EC1">
      <w:pPr>
        <w:rPr>
          <w:rFonts w:ascii="Arial" w:hAnsi="Arial" w:cs="Arial"/>
          <w:sz w:val="16"/>
          <w:szCs w:val="16"/>
          <w:lang w:val="pt-BR"/>
        </w:rPr>
      </w:pPr>
      <w:r w:rsidRPr="00667415">
        <w:rPr>
          <w:rFonts w:ascii="Arial" w:hAnsi="Arial" w:cs="Arial"/>
          <w:sz w:val="16"/>
          <w:szCs w:val="16"/>
          <w:lang w:val="pt-BR"/>
        </w:rPr>
        <w:t>(**)Interface Síncrona = SYNC , Interface Assíncrona = ASYNC;</w:t>
      </w:r>
    </w:p>
    <w:p w:rsidR="00273DCD" w:rsidRPr="00667415" w:rsidRDefault="00273DCD" w:rsidP="00042EC1">
      <w:pPr>
        <w:rPr>
          <w:rFonts w:ascii="Arial" w:hAnsi="Arial" w:cs="Arial"/>
          <w:sz w:val="16"/>
          <w:szCs w:val="16"/>
          <w:lang w:val="pt-BR"/>
        </w:rPr>
      </w:pPr>
      <w:r w:rsidRPr="00667415">
        <w:rPr>
          <w:rFonts w:ascii="Arial" w:hAnsi="Arial" w:cs="Arial"/>
          <w:sz w:val="16"/>
          <w:szCs w:val="16"/>
          <w:lang w:val="pt-BR"/>
        </w:rPr>
        <w:br w:type="page"/>
      </w:r>
    </w:p>
    <w:p w:rsidR="00273DCD" w:rsidRPr="00667415" w:rsidRDefault="00273DCD" w:rsidP="00042EC1">
      <w:pPr>
        <w:pStyle w:val="Ttulo2"/>
        <w:tabs>
          <w:tab w:val="clear" w:pos="1512"/>
          <w:tab w:val="num" w:pos="1080"/>
        </w:tabs>
        <w:ind w:hanging="972"/>
        <w:rPr>
          <w:sz w:val="24"/>
          <w:szCs w:val="24"/>
        </w:rPr>
      </w:pPr>
      <w:bookmarkStart w:id="2234" w:name="_Toc290922818"/>
      <w:r w:rsidRPr="00667415">
        <w:rPr>
          <w:sz w:val="24"/>
          <w:szCs w:val="24"/>
        </w:rPr>
        <w:lastRenderedPageBreak/>
        <w:t>Planejamento de Infra-estrutura</w:t>
      </w:r>
      <w:bookmarkEnd w:id="2234"/>
    </w:p>
    <w:p w:rsidR="00273DCD" w:rsidRPr="00667415" w:rsidRDefault="00273DCD" w:rsidP="00042EC1">
      <w:pPr>
        <w:rPr>
          <w:rFonts w:ascii="Arial" w:hAnsi="Arial" w:cs="Arial"/>
          <w:lang w:val="pt-BR"/>
        </w:rPr>
      </w:pPr>
    </w:p>
    <w:p w:rsidR="00273DCD" w:rsidRPr="00E90A99" w:rsidRDefault="009910BF" w:rsidP="00105428">
      <w:pPr>
        <w:keepLines/>
        <w:numPr>
          <w:ilvl w:val="0"/>
          <w:numId w:val="15"/>
        </w:numPr>
        <w:spacing w:before="60"/>
        <w:ind w:right="282"/>
        <w:jc w:val="both"/>
        <w:rPr>
          <w:rFonts w:ascii="Arial" w:hAnsi="Arial" w:cs="Arial"/>
          <w:bCs/>
          <w:sz w:val="22"/>
          <w:szCs w:val="22"/>
          <w:lang w:val="pt-BR"/>
        </w:rPr>
      </w:pPr>
      <w:r w:rsidRPr="009910BF">
        <w:rPr>
          <w:rFonts w:ascii="Arial" w:hAnsi="Arial" w:cs="Arial"/>
          <w:sz w:val="22"/>
          <w:szCs w:val="22"/>
          <w:lang w:val="pt-BR"/>
          <w:rPrChange w:id="2235" w:author="273776" w:date="2011-06-16T18:41:00Z">
            <w:rPr>
              <w:rFonts w:ascii="Arial" w:hAnsi="Arial" w:cs="Arial"/>
              <w:color w:val="FF00FF"/>
              <w:sz w:val="22"/>
              <w:szCs w:val="22"/>
              <w:shd w:val="clear" w:color="auto" w:fill="FFFF99"/>
              <w:lang w:val="pt-BR"/>
            </w:rPr>
          </w:rPrChange>
        </w:rPr>
        <w:t>A Contratada deverá fornecer todo e qualquer recurso, pessoal, software e hardware necessário à realização dos serviços por sua(s) equipe(s);</w:t>
      </w:r>
    </w:p>
    <w:p w:rsidR="00273DCD" w:rsidRPr="00E90A99" w:rsidRDefault="009910BF" w:rsidP="00105428">
      <w:pPr>
        <w:keepLines/>
        <w:numPr>
          <w:ilvl w:val="0"/>
          <w:numId w:val="15"/>
        </w:numPr>
        <w:spacing w:before="60"/>
        <w:ind w:right="282"/>
        <w:jc w:val="both"/>
        <w:rPr>
          <w:rFonts w:ascii="Arial" w:hAnsi="Arial" w:cs="Arial"/>
          <w:bCs/>
          <w:sz w:val="22"/>
          <w:szCs w:val="22"/>
          <w:lang w:val="pt-BR"/>
        </w:rPr>
      </w:pPr>
      <w:r w:rsidRPr="009910BF">
        <w:rPr>
          <w:rFonts w:ascii="Arial" w:hAnsi="Arial" w:cs="Arial"/>
          <w:sz w:val="22"/>
          <w:szCs w:val="22"/>
          <w:lang w:val="pt-BR"/>
          <w:rPrChange w:id="2236" w:author="273776" w:date="2011-06-16T18:41:00Z">
            <w:rPr>
              <w:rFonts w:ascii="Arial" w:hAnsi="Arial" w:cs="Arial"/>
              <w:color w:val="FF00FF"/>
              <w:sz w:val="22"/>
              <w:szCs w:val="22"/>
              <w:shd w:val="clear" w:color="auto" w:fill="FFFF99"/>
              <w:lang w:val="pt-BR"/>
            </w:rPr>
          </w:rPrChange>
        </w:rPr>
        <w:t>Nenhum equipamento da Contratada poderá dar entrada nas instalações da Oi nem ser conectado à rede sem o prévio consentimento da Contratante;</w:t>
      </w:r>
    </w:p>
    <w:p w:rsidR="00273DCD" w:rsidRPr="00E90A99" w:rsidRDefault="009910BF" w:rsidP="00105428">
      <w:pPr>
        <w:keepLines/>
        <w:numPr>
          <w:ilvl w:val="0"/>
          <w:numId w:val="15"/>
        </w:numPr>
        <w:spacing w:before="60"/>
        <w:ind w:right="282"/>
        <w:jc w:val="both"/>
        <w:rPr>
          <w:rFonts w:ascii="Arial" w:hAnsi="Arial" w:cs="Arial"/>
          <w:bCs/>
          <w:sz w:val="22"/>
          <w:szCs w:val="22"/>
          <w:lang w:val="pt-BR"/>
        </w:rPr>
      </w:pPr>
      <w:r w:rsidRPr="009910BF">
        <w:rPr>
          <w:rFonts w:ascii="Arial" w:hAnsi="Arial" w:cs="Arial"/>
          <w:bCs/>
          <w:sz w:val="22"/>
          <w:szCs w:val="22"/>
          <w:lang w:val="pt-BR"/>
          <w:rPrChange w:id="2237" w:author="273776" w:date="2011-06-16T18:41:00Z">
            <w:rPr>
              <w:rFonts w:ascii="Arial" w:hAnsi="Arial" w:cs="Arial"/>
              <w:bCs/>
              <w:color w:val="FF00FF"/>
              <w:sz w:val="22"/>
              <w:szCs w:val="22"/>
              <w:shd w:val="clear" w:color="auto" w:fill="FFFF99"/>
              <w:lang w:val="pt-BR"/>
            </w:rPr>
          </w:rPrChange>
        </w:rPr>
        <w:t>Qualquer atraso no cronograma, gerado pela não observância destas normas, será de responsabilidade exclusiva da Contratada.</w:t>
      </w:r>
    </w:p>
    <w:p w:rsidR="00273DCD" w:rsidRPr="00667415" w:rsidRDefault="00273DCD" w:rsidP="00105428">
      <w:pPr>
        <w:keepLines/>
        <w:spacing w:before="60"/>
        <w:ind w:right="282"/>
        <w:jc w:val="both"/>
        <w:rPr>
          <w:rFonts w:ascii="Arial" w:hAnsi="Arial" w:cs="Arial"/>
          <w:bCs/>
          <w:szCs w:val="22"/>
          <w:lang w:val="pt-BR"/>
        </w:rPr>
      </w:pPr>
    </w:p>
    <w:p w:rsidR="00273DCD" w:rsidRPr="00667415" w:rsidRDefault="00273DCD" w:rsidP="00105428">
      <w:pPr>
        <w:ind w:right="282"/>
        <w:rPr>
          <w:rFonts w:ascii="Arial" w:hAnsi="Arial" w:cs="Arial"/>
          <w:lang w:val="pt-BR"/>
        </w:rPr>
      </w:pPr>
    </w:p>
    <w:p w:rsidR="00273DCD" w:rsidRPr="00667415" w:rsidRDefault="00273DCD" w:rsidP="00042EC1">
      <w:pPr>
        <w:pStyle w:val="Ttulo2"/>
        <w:tabs>
          <w:tab w:val="clear" w:pos="1512"/>
          <w:tab w:val="num" w:pos="1080"/>
        </w:tabs>
        <w:ind w:hanging="972"/>
        <w:rPr>
          <w:sz w:val="24"/>
          <w:szCs w:val="24"/>
        </w:rPr>
      </w:pPr>
      <w:bookmarkStart w:id="2238" w:name="_Toc290922819"/>
      <w:r w:rsidRPr="00667415">
        <w:rPr>
          <w:sz w:val="24"/>
          <w:szCs w:val="24"/>
        </w:rPr>
        <w:t>Considerações de Teste</w:t>
      </w:r>
      <w:bookmarkEnd w:id="2238"/>
    </w:p>
    <w:p w:rsidR="00273DCD" w:rsidRPr="00667415" w:rsidRDefault="00273DCD" w:rsidP="004859DF">
      <w:pPr>
        <w:rPr>
          <w:lang w:val="pt-BR"/>
        </w:rPr>
      </w:pPr>
    </w:p>
    <w:p w:rsidR="00273DCD" w:rsidRPr="00667415" w:rsidDel="00EE6198" w:rsidRDefault="00273DCD" w:rsidP="00105428">
      <w:pPr>
        <w:keepLines/>
        <w:spacing w:before="60"/>
        <w:ind w:left="426" w:right="282"/>
        <w:jc w:val="both"/>
        <w:rPr>
          <w:del w:id="2239" w:author="273776" w:date="2011-06-16T16:41:00Z"/>
          <w:rFonts w:ascii="Arial" w:hAnsi="Arial" w:cs="Arial"/>
          <w:sz w:val="22"/>
          <w:szCs w:val="22"/>
          <w:lang w:val="pt-BR"/>
        </w:rPr>
      </w:pPr>
      <w:del w:id="2240" w:author="273776" w:date="2011-06-16T16:41:00Z">
        <w:r w:rsidRPr="00667415" w:rsidDel="00EE6198">
          <w:rPr>
            <w:rFonts w:ascii="Arial" w:hAnsi="Arial" w:cs="Arial"/>
            <w:sz w:val="22"/>
            <w:szCs w:val="22"/>
            <w:lang w:val="pt-BR"/>
          </w:rPr>
          <w:delText xml:space="preserve">Abaixo alguns cenários de testes que precisam ser considerados no estudo, lembrando que o detalhamento, assim como definição de todo o escopo de teste será feita no momento do fechamento do plano de UAT e conseqüentemente os apresentados nessa demanda não esgotam os cenários que precisarão ser </w:delText>
        </w:r>
      </w:del>
      <w:del w:id="2241" w:author="273776" w:date="2011-06-08T18:28:00Z">
        <w:r w:rsidRPr="00667415" w:rsidDel="00086CFB">
          <w:rPr>
            <w:rFonts w:ascii="Arial" w:hAnsi="Arial" w:cs="Arial"/>
            <w:sz w:val="22"/>
            <w:szCs w:val="22"/>
            <w:lang w:val="pt-BR"/>
          </w:rPr>
          <w:delText>feitos</w:delText>
        </w:r>
      </w:del>
      <w:del w:id="2242" w:author="273776" w:date="2011-06-16T16:41:00Z">
        <w:r w:rsidRPr="00667415" w:rsidDel="00EE6198">
          <w:rPr>
            <w:rFonts w:ascii="Arial" w:hAnsi="Arial" w:cs="Arial"/>
            <w:sz w:val="22"/>
            <w:szCs w:val="22"/>
            <w:lang w:val="pt-BR"/>
          </w:rPr>
          <w:delText>.</w:delText>
        </w:r>
      </w:del>
    </w:p>
    <w:p w:rsidR="00693DB9" w:rsidRPr="00667415" w:rsidDel="00693DB9" w:rsidRDefault="00693DB9" w:rsidP="00105428">
      <w:pPr>
        <w:keepLines/>
        <w:spacing w:before="60"/>
        <w:ind w:left="653" w:right="282"/>
        <w:jc w:val="both"/>
        <w:rPr>
          <w:del w:id="2243" w:author="273776" w:date="2011-05-09T16:01:00Z"/>
          <w:rFonts w:ascii="Arial" w:hAnsi="Arial" w:cs="Arial"/>
          <w:sz w:val="22"/>
          <w:szCs w:val="22"/>
          <w:lang w:val="pt-BR"/>
        </w:rPr>
      </w:pPr>
    </w:p>
    <w:p w:rsidR="00273DCD" w:rsidRPr="00667415" w:rsidDel="00693DB9" w:rsidRDefault="00273DCD" w:rsidP="00105428">
      <w:pPr>
        <w:keepLines/>
        <w:numPr>
          <w:ilvl w:val="0"/>
          <w:numId w:val="15"/>
        </w:numPr>
        <w:spacing w:before="60"/>
        <w:ind w:right="282"/>
        <w:jc w:val="both"/>
        <w:rPr>
          <w:del w:id="2244" w:author="273776" w:date="2011-05-09T16:00:00Z"/>
          <w:rFonts w:ascii="Arial" w:hAnsi="Arial" w:cs="Arial"/>
          <w:sz w:val="22"/>
          <w:szCs w:val="22"/>
          <w:lang w:val="pt-BR"/>
        </w:rPr>
      </w:pPr>
      <w:del w:id="2245" w:author="273776" w:date="2011-05-09T16:00:00Z">
        <w:r w:rsidRPr="00667415" w:rsidDel="00693DB9">
          <w:rPr>
            <w:rFonts w:ascii="Arial" w:hAnsi="Arial" w:cs="Arial"/>
            <w:sz w:val="22"/>
            <w:szCs w:val="22"/>
            <w:lang w:val="pt-BR"/>
          </w:rPr>
          <w:delText>Validar a convivência BIS/BES com pacotes de dados Oi Dados e Oi 3G.</w:delText>
        </w:r>
      </w:del>
    </w:p>
    <w:p w:rsidR="00273DCD" w:rsidRPr="00667415" w:rsidDel="00693DB9" w:rsidRDefault="00273DCD" w:rsidP="00105428">
      <w:pPr>
        <w:keepLines/>
        <w:numPr>
          <w:ilvl w:val="0"/>
          <w:numId w:val="15"/>
        </w:numPr>
        <w:spacing w:before="60"/>
        <w:ind w:right="282"/>
        <w:jc w:val="both"/>
        <w:rPr>
          <w:del w:id="2246" w:author="273776" w:date="2011-05-09T16:00:00Z"/>
          <w:rFonts w:ascii="Arial" w:hAnsi="Arial" w:cs="Arial"/>
          <w:sz w:val="22"/>
          <w:szCs w:val="22"/>
          <w:lang w:val="pt-BR"/>
        </w:rPr>
      </w:pPr>
      <w:del w:id="2247" w:author="273776" w:date="2011-05-09T16:00:00Z">
        <w:r w:rsidRPr="00667415" w:rsidDel="00693DB9">
          <w:rPr>
            <w:rFonts w:ascii="Arial" w:hAnsi="Arial" w:cs="Arial"/>
            <w:sz w:val="22"/>
            <w:szCs w:val="22"/>
            <w:lang w:val="pt-BR"/>
          </w:rPr>
          <w:delText>Validar descontos em Reais e % para adesão ao Blackberry.</w:delText>
        </w:r>
      </w:del>
    </w:p>
    <w:p w:rsidR="00273DCD" w:rsidRPr="00667415" w:rsidDel="00693DB9" w:rsidRDefault="00273DCD" w:rsidP="00105428">
      <w:pPr>
        <w:keepLines/>
        <w:numPr>
          <w:ilvl w:val="0"/>
          <w:numId w:val="15"/>
        </w:numPr>
        <w:spacing w:before="60"/>
        <w:ind w:right="282"/>
        <w:jc w:val="both"/>
        <w:rPr>
          <w:del w:id="2248" w:author="273776" w:date="2011-05-09T16:00:00Z"/>
          <w:rFonts w:ascii="Arial" w:hAnsi="Arial" w:cs="Arial"/>
          <w:sz w:val="22"/>
          <w:szCs w:val="22"/>
          <w:lang w:val="pt-BR"/>
        </w:rPr>
      </w:pPr>
      <w:del w:id="2249" w:author="273776" w:date="2011-05-09T16:00:00Z">
        <w:r w:rsidRPr="00667415" w:rsidDel="00693DB9">
          <w:rPr>
            <w:rFonts w:ascii="Arial" w:hAnsi="Arial" w:cs="Arial"/>
            <w:sz w:val="22"/>
            <w:szCs w:val="22"/>
            <w:lang w:val="pt-BR"/>
          </w:rPr>
          <w:delText>Validar a aplicação sem pró-rata para Descontos (Créditos Oi).</w:delText>
        </w:r>
      </w:del>
    </w:p>
    <w:p w:rsidR="00273DCD" w:rsidRPr="00667415" w:rsidDel="00693DB9" w:rsidRDefault="00273DCD" w:rsidP="00105428">
      <w:pPr>
        <w:keepLines/>
        <w:numPr>
          <w:ilvl w:val="0"/>
          <w:numId w:val="15"/>
        </w:numPr>
        <w:spacing w:before="60"/>
        <w:ind w:right="282"/>
        <w:jc w:val="both"/>
        <w:rPr>
          <w:del w:id="2250" w:author="273776" w:date="2011-05-09T16:00:00Z"/>
          <w:rFonts w:ascii="Arial" w:hAnsi="Arial" w:cs="Arial"/>
          <w:sz w:val="22"/>
          <w:szCs w:val="22"/>
          <w:lang w:val="pt-BR"/>
        </w:rPr>
      </w:pPr>
      <w:del w:id="2251" w:author="273776" w:date="2011-05-09T16:00:00Z">
        <w:r w:rsidRPr="00667415" w:rsidDel="00693DB9">
          <w:rPr>
            <w:rFonts w:ascii="Arial" w:hAnsi="Arial" w:cs="Arial"/>
            <w:sz w:val="22"/>
            <w:szCs w:val="22"/>
            <w:lang w:val="pt-BR"/>
          </w:rPr>
          <w:delText>Validar a aplicação de assinatura Blackberry pro-rata em fatura – Ativação e Cancelamento.</w:delText>
        </w:r>
      </w:del>
    </w:p>
    <w:p w:rsidR="00273DCD" w:rsidRPr="00667415" w:rsidDel="00693DB9" w:rsidRDefault="00273DCD" w:rsidP="00105428">
      <w:pPr>
        <w:keepLines/>
        <w:numPr>
          <w:ilvl w:val="0"/>
          <w:numId w:val="15"/>
        </w:numPr>
        <w:spacing w:before="60"/>
        <w:ind w:right="282"/>
        <w:jc w:val="both"/>
        <w:rPr>
          <w:del w:id="2252" w:author="273776" w:date="2011-05-09T16:00:00Z"/>
          <w:rFonts w:ascii="Arial" w:hAnsi="Arial" w:cs="Arial"/>
          <w:sz w:val="22"/>
          <w:szCs w:val="22"/>
          <w:lang w:val="pt-BR"/>
        </w:rPr>
      </w:pPr>
      <w:del w:id="2253" w:author="273776" w:date="2011-05-09T16:00:00Z">
        <w:r w:rsidRPr="00667415" w:rsidDel="00693DB9">
          <w:rPr>
            <w:rFonts w:ascii="Arial" w:hAnsi="Arial" w:cs="Arial"/>
            <w:sz w:val="22"/>
            <w:szCs w:val="22"/>
            <w:lang w:val="pt-BR"/>
          </w:rPr>
          <w:delText>Validar a cobrança de multa pro-rata B2B e a opção de confirmação da aplicação da multa e justificativa em caso de não aplicação.</w:delText>
        </w:r>
      </w:del>
    </w:p>
    <w:p w:rsidR="00273DCD" w:rsidRPr="00667415" w:rsidDel="00693DB9" w:rsidRDefault="00273DCD" w:rsidP="00105428">
      <w:pPr>
        <w:keepLines/>
        <w:numPr>
          <w:ilvl w:val="0"/>
          <w:numId w:val="15"/>
        </w:numPr>
        <w:spacing w:before="60"/>
        <w:ind w:right="282"/>
        <w:jc w:val="both"/>
        <w:rPr>
          <w:del w:id="2254" w:author="273776" w:date="2011-05-09T16:00:00Z"/>
          <w:rFonts w:ascii="Arial" w:hAnsi="Arial" w:cs="Arial"/>
          <w:sz w:val="22"/>
          <w:szCs w:val="22"/>
          <w:lang w:val="pt-BR"/>
        </w:rPr>
      </w:pPr>
      <w:del w:id="2255" w:author="273776" w:date="2011-05-09T16:00:00Z">
        <w:r w:rsidRPr="00667415" w:rsidDel="00693DB9">
          <w:rPr>
            <w:rFonts w:ascii="Arial" w:hAnsi="Arial" w:cs="Arial"/>
            <w:sz w:val="22"/>
            <w:szCs w:val="22"/>
            <w:lang w:val="pt-BR"/>
          </w:rPr>
          <w:delText>Seleção de instâncias para ativação do serviço (Nível Conta) por Terceiros (Oi Vende).</w:delText>
        </w:r>
      </w:del>
    </w:p>
    <w:p w:rsidR="00273DCD" w:rsidRPr="00667415" w:rsidDel="00693DB9" w:rsidRDefault="00273DCD" w:rsidP="00105428">
      <w:pPr>
        <w:keepLines/>
        <w:numPr>
          <w:ilvl w:val="0"/>
          <w:numId w:val="15"/>
        </w:numPr>
        <w:spacing w:before="60"/>
        <w:ind w:right="282"/>
        <w:jc w:val="both"/>
        <w:rPr>
          <w:del w:id="2256" w:author="273776" w:date="2011-05-09T16:00:00Z"/>
          <w:rFonts w:ascii="Arial" w:hAnsi="Arial" w:cs="Arial"/>
          <w:sz w:val="22"/>
          <w:szCs w:val="22"/>
          <w:lang w:val="pt-BR"/>
        </w:rPr>
      </w:pPr>
      <w:del w:id="2257" w:author="273776" w:date="2011-05-09T16:00:00Z">
        <w:r w:rsidRPr="00667415" w:rsidDel="00693DB9">
          <w:rPr>
            <w:rFonts w:ascii="Arial" w:hAnsi="Arial" w:cs="Arial"/>
            <w:sz w:val="22"/>
            <w:szCs w:val="22"/>
            <w:lang w:val="pt-BR"/>
          </w:rPr>
          <w:delText>A Migração BIS-BIS sem ônus financeiro deve ser evidenciada (Para PF e para PJ).</w:delText>
        </w:r>
      </w:del>
    </w:p>
    <w:p w:rsidR="00273DCD" w:rsidRPr="00667415" w:rsidDel="00693DB9" w:rsidRDefault="00273DCD" w:rsidP="00105428">
      <w:pPr>
        <w:keepLines/>
        <w:numPr>
          <w:ilvl w:val="0"/>
          <w:numId w:val="15"/>
        </w:numPr>
        <w:spacing w:before="60"/>
        <w:ind w:right="282"/>
        <w:jc w:val="both"/>
        <w:rPr>
          <w:del w:id="2258" w:author="273776" w:date="2011-05-09T16:00:00Z"/>
          <w:rFonts w:ascii="Arial" w:hAnsi="Arial" w:cs="Arial"/>
          <w:sz w:val="22"/>
          <w:szCs w:val="22"/>
          <w:lang w:val="pt-BR"/>
        </w:rPr>
      </w:pPr>
      <w:del w:id="2259" w:author="273776" w:date="2011-05-09T16:00:00Z">
        <w:r w:rsidRPr="00667415" w:rsidDel="00693DB9">
          <w:rPr>
            <w:rFonts w:ascii="Arial" w:hAnsi="Arial" w:cs="Arial"/>
            <w:sz w:val="22"/>
            <w:szCs w:val="22"/>
            <w:lang w:val="pt-BR"/>
          </w:rPr>
          <w:delText>Validação da aplicação de multa (pró-rata) na migração BES – BIS e cancelamento BIS, BES e BIS+BES.</w:delText>
        </w:r>
      </w:del>
    </w:p>
    <w:p w:rsidR="00273DCD" w:rsidRPr="00667415" w:rsidDel="00693DB9" w:rsidRDefault="00273DCD" w:rsidP="00105428">
      <w:pPr>
        <w:keepLines/>
        <w:numPr>
          <w:ilvl w:val="0"/>
          <w:numId w:val="15"/>
        </w:numPr>
        <w:spacing w:before="60"/>
        <w:ind w:right="282"/>
        <w:jc w:val="both"/>
        <w:rPr>
          <w:del w:id="2260" w:author="273776" w:date="2011-05-09T16:00:00Z"/>
          <w:rFonts w:ascii="Arial" w:hAnsi="Arial" w:cs="Arial"/>
          <w:sz w:val="22"/>
          <w:szCs w:val="22"/>
          <w:lang w:val="pt-BR"/>
        </w:rPr>
      </w:pPr>
      <w:del w:id="2261" w:author="273776" w:date="2011-05-09T16:00:00Z">
        <w:r w:rsidRPr="00667415" w:rsidDel="00693DB9">
          <w:rPr>
            <w:rFonts w:ascii="Arial" w:hAnsi="Arial" w:cs="Arial"/>
            <w:sz w:val="22"/>
            <w:szCs w:val="22"/>
            <w:lang w:val="pt-BR"/>
          </w:rPr>
          <w:delText>Apresentar Relatório de Comissionamento Oi Vende contemplando a ativação dos serviços BIS</w:delText>
        </w:r>
      </w:del>
    </w:p>
    <w:p w:rsidR="00273DCD" w:rsidRPr="00667415" w:rsidDel="00693DB9" w:rsidRDefault="00273DCD" w:rsidP="00105428">
      <w:pPr>
        <w:keepLines/>
        <w:numPr>
          <w:ilvl w:val="0"/>
          <w:numId w:val="15"/>
        </w:numPr>
        <w:spacing w:before="60"/>
        <w:ind w:right="282"/>
        <w:jc w:val="both"/>
        <w:rPr>
          <w:del w:id="2262" w:author="273776" w:date="2011-05-09T16:00:00Z"/>
          <w:rFonts w:ascii="Arial" w:hAnsi="Arial" w:cs="Arial"/>
          <w:sz w:val="22"/>
          <w:szCs w:val="22"/>
          <w:lang w:val="pt-BR"/>
        </w:rPr>
      </w:pPr>
      <w:del w:id="2263" w:author="273776" w:date="2011-05-09T16:00:00Z">
        <w:r w:rsidRPr="00667415" w:rsidDel="00693DB9">
          <w:rPr>
            <w:rFonts w:ascii="Arial" w:hAnsi="Arial" w:cs="Arial"/>
            <w:sz w:val="22"/>
            <w:szCs w:val="22"/>
            <w:lang w:val="pt-BR"/>
          </w:rPr>
          <w:delText>Validar a convivência de créditos do serviço Blackberry com créditos e descontos com pacotes de dados (Oi Dados 3G).</w:delText>
        </w:r>
      </w:del>
    </w:p>
    <w:p w:rsidR="00273DCD" w:rsidRPr="00667415" w:rsidDel="00693DB9" w:rsidRDefault="00273DCD" w:rsidP="00105428">
      <w:pPr>
        <w:keepLines/>
        <w:numPr>
          <w:ilvl w:val="0"/>
          <w:numId w:val="15"/>
        </w:numPr>
        <w:spacing w:before="60"/>
        <w:ind w:right="282"/>
        <w:jc w:val="both"/>
        <w:rPr>
          <w:del w:id="2264" w:author="273776" w:date="2011-05-09T16:00:00Z"/>
          <w:rFonts w:ascii="Arial" w:hAnsi="Arial" w:cs="Arial"/>
          <w:sz w:val="22"/>
          <w:szCs w:val="22"/>
          <w:lang w:val="pt-BR"/>
        </w:rPr>
      </w:pPr>
      <w:del w:id="2265" w:author="273776" w:date="2011-05-09T16:00:00Z">
        <w:r w:rsidRPr="00667415" w:rsidDel="00693DB9">
          <w:rPr>
            <w:rFonts w:ascii="Arial" w:hAnsi="Arial" w:cs="Arial"/>
            <w:sz w:val="22"/>
            <w:szCs w:val="22"/>
            <w:lang w:val="pt-BR"/>
          </w:rPr>
          <w:delText>Validar crítica para inclusão da franquia do pacote que deve ser compatível com o serviço.</w:delText>
        </w:r>
      </w:del>
    </w:p>
    <w:p w:rsidR="00273DCD" w:rsidRPr="00667415" w:rsidDel="00693DB9" w:rsidRDefault="00273DCD" w:rsidP="00105428">
      <w:pPr>
        <w:keepLines/>
        <w:numPr>
          <w:ilvl w:val="0"/>
          <w:numId w:val="15"/>
        </w:numPr>
        <w:spacing w:before="60"/>
        <w:ind w:right="282"/>
        <w:jc w:val="both"/>
        <w:rPr>
          <w:del w:id="2266" w:author="273776" w:date="2011-05-09T16:00:00Z"/>
          <w:rFonts w:ascii="Arial" w:hAnsi="Arial" w:cs="Arial"/>
          <w:sz w:val="22"/>
          <w:szCs w:val="22"/>
          <w:lang w:val="pt-BR"/>
        </w:rPr>
      </w:pPr>
      <w:del w:id="2267" w:author="273776" w:date="2011-05-09T16:00:00Z">
        <w:r w:rsidRPr="00667415" w:rsidDel="00693DB9">
          <w:rPr>
            <w:rFonts w:ascii="Arial" w:hAnsi="Arial" w:cs="Arial"/>
            <w:sz w:val="22"/>
            <w:szCs w:val="22"/>
            <w:lang w:val="pt-BR"/>
          </w:rPr>
          <w:delText>Validação dos requisitos que envolvem migração de serviço, troca de número, transferência de titularidade, para contas e meios de acesso com o serviço Blackberry habilitado.</w:delText>
        </w:r>
      </w:del>
    </w:p>
    <w:p w:rsidR="007B376F" w:rsidRDefault="00273DCD">
      <w:pPr>
        <w:keepLines/>
        <w:numPr>
          <w:ilvl w:val="0"/>
          <w:numId w:val="15"/>
        </w:numPr>
        <w:spacing w:before="60"/>
        <w:ind w:right="282"/>
        <w:jc w:val="both"/>
        <w:rPr>
          <w:del w:id="2268" w:author="273776" w:date="2011-05-09T16:00:00Z"/>
          <w:rFonts w:ascii="Arial" w:hAnsi="Arial" w:cs="Arial"/>
          <w:sz w:val="22"/>
          <w:szCs w:val="22"/>
          <w:lang w:val="pt-BR"/>
        </w:rPr>
      </w:pPr>
      <w:del w:id="2269" w:author="273776" w:date="2011-05-09T16:00:00Z">
        <w:r w:rsidRPr="00667415" w:rsidDel="00693DB9">
          <w:rPr>
            <w:rFonts w:ascii="Arial" w:hAnsi="Arial" w:cs="Arial"/>
            <w:sz w:val="22"/>
            <w:szCs w:val="22"/>
            <w:lang w:val="pt-BR"/>
          </w:rPr>
          <w:delText>Validação dos requisitos envolvendo teste de migração de plano de Dados em meios de acesso com o serviço Blackberry habilitado.</w:delText>
        </w:r>
      </w:del>
    </w:p>
    <w:p w:rsidR="007B376F" w:rsidRDefault="00273DCD">
      <w:pPr>
        <w:keepLines/>
        <w:numPr>
          <w:ilvl w:val="0"/>
          <w:numId w:val="15"/>
        </w:numPr>
        <w:spacing w:before="60"/>
        <w:ind w:right="282"/>
        <w:jc w:val="both"/>
        <w:rPr>
          <w:del w:id="2270" w:author="273776" w:date="2011-05-09T16:00:00Z"/>
          <w:rFonts w:ascii="Arial" w:hAnsi="Arial" w:cs="Arial"/>
          <w:sz w:val="22"/>
          <w:szCs w:val="22"/>
          <w:lang w:val="pt-BR"/>
        </w:rPr>
      </w:pPr>
      <w:del w:id="2271" w:author="273776" w:date="2011-05-09T16:00:00Z">
        <w:r w:rsidRPr="00667415" w:rsidDel="00693DB9">
          <w:rPr>
            <w:rFonts w:ascii="Arial" w:hAnsi="Arial" w:cs="Arial"/>
            <w:sz w:val="22"/>
            <w:szCs w:val="22"/>
            <w:lang w:val="pt-BR"/>
          </w:rPr>
          <w:delText>Validação dos requisitos envolvendo cancelamento do serviço Blackberry BIS que possua pacote de dados associado.</w:delText>
        </w:r>
      </w:del>
    </w:p>
    <w:p w:rsidR="007B376F" w:rsidRDefault="00273DCD">
      <w:pPr>
        <w:keepLines/>
        <w:numPr>
          <w:ilvl w:val="0"/>
          <w:numId w:val="15"/>
        </w:numPr>
        <w:spacing w:before="60"/>
        <w:ind w:right="282"/>
        <w:jc w:val="both"/>
        <w:rPr>
          <w:del w:id="2272" w:author="273776" w:date="2011-05-09T16:00:00Z"/>
          <w:rFonts w:ascii="Arial" w:hAnsi="Arial" w:cs="Arial"/>
          <w:sz w:val="22"/>
          <w:szCs w:val="22"/>
          <w:lang w:val="pt-BR"/>
        </w:rPr>
      </w:pPr>
      <w:del w:id="2273" w:author="273776" w:date="2011-05-09T16:00:00Z">
        <w:r w:rsidRPr="00667415" w:rsidDel="00693DB9">
          <w:rPr>
            <w:rFonts w:ascii="Arial" w:hAnsi="Arial" w:cs="Arial"/>
            <w:sz w:val="22"/>
            <w:szCs w:val="22"/>
            <w:lang w:val="pt-BR"/>
          </w:rPr>
          <w:delText>Validação dos requisitos envolvendo ativação por meio de campanha com ativação automática do serviço Blackberry.</w:delText>
        </w:r>
      </w:del>
    </w:p>
    <w:p w:rsidR="007B376F" w:rsidRDefault="00273DCD">
      <w:pPr>
        <w:keepLines/>
        <w:numPr>
          <w:ilvl w:val="0"/>
          <w:numId w:val="15"/>
        </w:numPr>
        <w:spacing w:before="60"/>
        <w:ind w:right="282"/>
        <w:jc w:val="both"/>
        <w:rPr>
          <w:del w:id="2274" w:author="273776" w:date="2011-05-09T16:01:00Z"/>
          <w:rFonts w:ascii="Arial" w:hAnsi="Arial" w:cs="Arial"/>
          <w:sz w:val="22"/>
          <w:szCs w:val="22"/>
          <w:lang w:val="pt-BR"/>
        </w:rPr>
      </w:pPr>
      <w:del w:id="2275" w:author="273776" w:date="2011-05-09T16:00:00Z">
        <w:r w:rsidRPr="00667415" w:rsidDel="00693DB9">
          <w:rPr>
            <w:rFonts w:ascii="Arial" w:hAnsi="Arial" w:cs="Arial"/>
            <w:sz w:val="22"/>
            <w:szCs w:val="22"/>
            <w:lang w:val="pt-BR"/>
          </w:rPr>
          <w:delText>Validação dos requisitos envolvendo cancelamento do serviço Blackberry que possuam pacotes de dados associados (inclusive benefícios de créditos em Reais e descontos percentuais da assinatura do pacote).</w:delText>
        </w:r>
      </w:del>
    </w:p>
    <w:p w:rsidR="007B376F" w:rsidRDefault="00020A06">
      <w:pPr>
        <w:keepLines/>
        <w:numPr>
          <w:ilvl w:val="0"/>
          <w:numId w:val="15"/>
        </w:numPr>
        <w:spacing w:before="60"/>
        <w:ind w:right="282"/>
        <w:jc w:val="both"/>
        <w:rPr>
          <w:del w:id="2276" w:author="273776" w:date="2011-05-09T16:01:00Z"/>
          <w:rFonts w:ascii="Arial" w:hAnsi="Arial" w:cs="Arial"/>
          <w:sz w:val="22"/>
          <w:szCs w:val="22"/>
          <w:lang w:val="pt-BR"/>
        </w:rPr>
      </w:pPr>
      <w:del w:id="2277" w:author="273776" w:date="2011-05-09T16:01:00Z">
        <w:r>
          <w:rPr>
            <w:rFonts w:ascii="Arial" w:hAnsi="Arial" w:cs="Arial"/>
            <w:sz w:val="22"/>
            <w:szCs w:val="22"/>
            <w:lang w:val="pt-BR"/>
          </w:rPr>
          <w:delText>O Siebel e o Arbor deverão disponibilizar massas de testes para o ICS, para que o mesmo possa gerar as evidências dos testes abaixo:</w:delText>
        </w:r>
      </w:del>
    </w:p>
    <w:p w:rsidR="009910BF" w:rsidRDefault="00020A06">
      <w:pPr>
        <w:keepLines/>
        <w:numPr>
          <w:ilvl w:val="0"/>
          <w:numId w:val="15"/>
        </w:numPr>
        <w:spacing w:before="60"/>
        <w:ind w:right="282"/>
        <w:jc w:val="both"/>
        <w:rPr>
          <w:del w:id="2278" w:author="273776" w:date="2011-05-09T16:01:00Z"/>
          <w:rFonts w:ascii="Arial" w:hAnsi="Arial" w:cs="Arial"/>
          <w:sz w:val="22"/>
          <w:szCs w:val="22"/>
          <w:lang w:val="pt-BR"/>
        </w:rPr>
        <w:pPrChange w:id="2279" w:author="273776" w:date="2011-05-09T16:01:00Z">
          <w:pPr>
            <w:keepLines/>
            <w:numPr>
              <w:ilvl w:val="1"/>
              <w:numId w:val="15"/>
            </w:numPr>
            <w:tabs>
              <w:tab w:val="num" w:pos="1809"/>
            </w:tabs>
            <w:spacing w:before="60"/>
            <w:ind w:left="1809" w:right="282" w:hanging="360"/>
            <w:jc w:val="both"/>
          </w:pPr>
        </w:pPrChange>
      </w:pPr>
      <w:del w:id="2280" w:author="273776" w:date="2011-05-09T16:01:00Z">
        <w:r>
          <w:rPr>
            <w:rFonts w:ascii="Arial" w:hAnsi="Arial" w:cs="Arial"/>
            <w:sz w:val="22"/>
            <w:szCs w:val="22"/>
            <w:lang w:val="pt-BR"/>
          </w:rPr>
          <w:delText>04 Bloqueio x Desbloqueio</w:delText>
        </w:r>
      </w:del>
    </w:p>
    <w:p w:rsidR="009910BF" w:rsidRDefault="00020A06">
      <w:pPr>
        <w:keepLines/>
        <w:numPr>
          <w:ilvl w:val="0"/>
          <w:numId w:val="15"/>
        </w:numPr>
        <w:spacing w:before="60"/>
        <w:ind w:right="282"/>
        <w:jc w:val="both"/>
        <w:rPr>
          <w:del w:id="2281" w:author="273776" w:date="2011-05-09T16:01:00Z"/>
          <w:rFonts w:ascii="Arial" w:hAnsi="Arial" w:cs="Arial"/>
          <w:sz w:val="22"/>
          <w:szCs w:val="22"/>
          <w:lang w:val="pt-BR"/>
        </w:rPr>
        <w:pPrChange w:id="2282" w:author="273776" w:date="2011-05-09T16:01:00Z">
          <w:pPr>
            <w:keepLines/>
            <w:numPr>
              <w:ilvl w:val="1"/>
              <w:numId w:val="15"/>
            </w:numPr>
            <w:tabs>
              <w:tab w:val="num" w:pos="1809"/>
            </w:tabs>
            <w:spacing w:before="60"/>
            <w:ind w:left="1809" w:right="282" w:hanging="360"/>
            <w:jc w:val="both"/>
          </w:pPr>
        </w:pPrChange>
      </w:pPr>
      <w:del w:id="2283" w:author="273776" w:date="2011-05-09T16:01:00Z">
        <w:r>
          <w:rPr>
            <w:rFonts w:ascii="Arial" w:hAnsi="Arial" w:cs="Arial"/>
            <w:sz w:val="22"/>
            <w:szCs w:val="22"/>
            <w:lang w:val="pt-BR"/>
          </w:rPr>
          <w:delText>04 Integração</w:delText>
        </w:r>
      </w:del>
    </w:p>
    <w:p w:rsidR="009910BF" w:rsidRDefault="00020A06">
      <w:pPr>
        <w:keepLines/>
        <w:numPr>
          <w:ilvl w:val="0"/>
          <w:numId w:val="15"/>
        </w:numPr>
        <w:spacing w:before="60"/>
        <w:ind w:right="282"/>
        <w:jc w:val="both"/>
        <w:rPr>
          <w:del w:id="2284" w:author="273776" w:date="2011-05-09T16:01:00Z"/>
          <w:rFonts w:ascii="Arial" w:hAnsi="Arial" w:cs="Arial"/>
          <w:sz w:val="22"/>
          <w:szCs w:val="22"/>
          <w:lang w:val="pt-BR"/>
        </w:rPr>
        <w:pPrChange w:id="2285" w:author="273776" w:date="2011-05-09T16:01:00Z">
          <w:pPr>
            <w:keepLines/>
            <w:numPr>
              <w:ilvl w:val="1"/>
              <w:numId w:val="15"/>
            </w:numPr>
            <w:tabs>
              <w:tab w:val="num" w:pos="1809"/>
            </w:tabs>
            <w:spacing w:before="60"/>
            <w:ind w:left="1809" w:right="282" w:hanging="360"/>
            <w:jc w:val="both"/>
          </w:pPr>
        </w:pPrChange>
      </w:pPr>
      <w:del w:id="2286" w:author="273776" w:date="2011-05-09T16:01:00Z">
        <w:r>
          <w:rPr>
            <w:rFonts w:ascii="Arial" w:hAnsi="Arial" w:cs="Arial"/>
            <w:sz w:val="22"/>
            <w:szCs w:val="22"/>
            <w:lang w:val="pt-BR"/>
          </w:rPr>
          <w:delText>04 Contestação</w:delText>
        </w:r>
      </w:del>
    </w:p>
    <w:p w:rsidR="009910BF" w:rsidRDefault="00020A06">
      <w:pPr>
        <w:keepLines/>
        <w:numPr>
          <w:ilvl w:val="0"/>
          <w:numId w:val="15"/>
        </w:numPr>
        <w:spacing w:before="60"/>
        <w:ind w:right="282"/>
        <w:jc w:val="both"/>
        <w:rPr>
          <w:del w:id="2287" w:author="273776" w:date="2011-05-09T16:01:00Z"/>
          <w:rFonts w:ascii="Arial" w:hAnsi="Arial" w:cs="Arial"/>
          <w:sz w:val="22"/>
          <w:szCs w:val="22"/>
          <w:lang w:val="pt-BR"/>
        </w:rPr>
        <w:pPrChange w:id="2288" w:author="273776" w:date="2011-05-09T16:01:00Z">
          <w:pPr>
            <w:keepLines/>
            <w:numPr>
              <w:ilvl w:val="1"/>
              <w:numId w:val="15"/>
            </w:numPr>
            <w:tabs>
              <w:tab w:val="num" w:pos="1809"/>
            </w:tabs>
            <w:spacing w:before="60"/>
            <w:ind w:left="1809" w:right="282" w:hanging="360"/>
            <w:jc w:val="both"/>
          </w:pPr>
        </w:pPrChange>
      </w:pPr>
      <w:del w:id="2289" w:author="273776" w:date="2011-05-09T16:01:00Z">
        <w:r>
          <w:rPr>
            <w:rFonts w:ascii="Arial" w:hAnsi="Arial" w:cs="Arial"/>
            <w:sz w:val="22"/>
            <w:szCs w:val="22"/>
            <w:lang w:val="pt-BR"/>
          </w:rPr>
          <w:delText>04 SMS de Cobrança</w:delText>
        </w:r>
      </w:del>
    </w:p>
    <w:p w:rsidR="007B376F" w:rsidRDefault="00020A06">
      <w:pPr>
        <w:keepLines/>
        <w:numPr>
          <w:ilvl w:val="1"/>
          <w:numId w:val="15"/>
        </w:numPr>
        <w:spacing w:before="60"/>
        <w:ind w:right="282"/>
        <w:jc w:val="both"/>
        <w:rPr>
          <w:del w:id="2290" w:author="273776" w:date="2011-05-09T16:01:00Z"/>
          <w:rFonts w:ascii="Arial" w:hAnsi="Arial" w:cs="Arial"/>
          <w:sz w:val="22"/>
          <w:szCs w:val="22"/>
          <w:lang w:val="pt-BR"/>
        </w:rPr>
      </w:pPr>
      <w:del w:id="2291" w:author="273776" w:date="2011-05-09T16:01:00Z">
        <w:r>
          <w:rPr>
            <w:rFonts w:ascii="Arial" w:hAnsi="Arial" w:cs="Arial"/>
            <w:sz w:val="22"/>
            <w:szCs w:val="22"/>
            <w:lang w:val="pt-BR"/>
          </w:rPr>
          <w:delText>Monitoramento das contas na régua de cobrança e Credito</w:delText>
        </w:r>
      </w:del>
    </w:p>
    <w:p w:rsidR="009910BF" w:rsidRPr="009910BF" w:rsidRDefault="009910BF">
      <w:pPr>
        <w:keepLines/>
        <w:numPr>
          <w:ilvl w:val="1"/>
          <w:numId w:val="15"/>
        </w:numPr>
        <w:spacing w:before="60"/>
        <w:ind w:right="282"/>
        <w:jc w:val="both"/>
        <w:rPr>
          <w:del w:id="2292" w:author="273776" w:date="2011-05-09T16:01:00Z"/>
          <w:rFonts w:ascii="Arial" w:hAnsi="Arial" w:cs="Arial"/>
          <w:sz w:val="22"/>
          <w:szCs w:val="22"/>
          <w:lang w:val="pt-BR"/>
          <w:rPrChange w:id="2293" w:author="273776" w:date="2011-05-09T16:01:00Z">
            <w:rPr>
              <w:del w:id="2294" w:author="273776" w:date="2011-05-09T16:01:00Z"/>
              <w:lang w:val="pt-BR"/>
            </w:rPr>
          </w:rPrChange>
        </w:rPr>
        <w:pPrChange w:id="2295" w:author="273776" w:date="2011-05-09T16:01:00Z">
          <w:pPr>
            <w:ind w:right="282"/>
          </w:pPr>
        </w:pPrChange>
      </w:pPr>
    </w:p>
    <w:p w:rsidR="00273DCD" w:rsidRDefault="009910BF" w:rsidP="00042EC1">
      <w:pPr>
        <w:pStyle w:val="Ttulo3"/>
        <w:numPr>
          <w:ilvl w:val="2"/>
          <w:numId w:val="0"/>
        </w:numPr>
        <w:ind w:left="1134"/>
        <w:rPr>
          <w:ins w:id="2296" w:author="273776" w:date="2011-06-16T16:41:00Z"/>
          <w:rFonts w:ascii="Arial" w:hAnsi="Arial" w:cs="Arial"/>
          <w:szCs w:val="22"/>
        </w:rPr>
      </w:pPr>
      <w:bookmarkStart w:id="2297" w:name="_Toc290922820"/>
      <w:r w:rsidRPr="009910BF">
        <w:rPr>
          <w:rFonts w:ascii="Arial" w:hAnsi="Arial" w:cs="Arial"/>
          <w:szCs w:val="22"/>
          <w:rPrChange w:id="2298" w:author="273776" w:date="2011-05-09T16:01:00Z">
            <w:rPr>
              <w:rFonts w:ascii="Arial" w:hAnsi="Arial" w:cs="Arial"/>
              <w:color w:val="FF00FF"/>
              <w:sz w:val="24"/>
              <w:szCs w:val="16"/>
              <w:shd w:val="clear" w:color="auto" w:fill="FFFF99"/>
            </w:rPr>
          </w:rPrChange>
        </w:rPr>
        <w:t>2.5.1 Massa de Dados</w:t>
      </w:r>
      <w:bookmarkEnd w:id="2297"/>
      <w:r w:rsidRPr="009910BF">
        <w:rPr>
          <w:rFonts w:ascii="Arial" w:hAnsi="Arial" w:cs="Arial"/>
          <w:szCs w:val="22"/>
          <w:rPrChange w:id="2299" w:author="273776" w:date="2011-05-09T16:01:00Z">
            <w:rPr>
              <w:rFonts w:ascii="Arial" w:hAnsi="Arial" w:cs="Arial"/>
              <w:color w:val="FF00FF"/>
              <w:sz w:val="24"/>
              <w:szCs w:val="16"/>
              <w:shd w:val="clear" w:color="auto" w:fill="FFFF99"/>
            </w:rPr>
          </w:rPrChange>
        </w:rPr>
        <w:t xml:space="preserve"> </w:t>
      </w:r>
    </w:p>
    <w:p w:rsidR="009910BF" w:rsidRDefault="009910BF">
      <w:pPr>
        <w:rPr>
          <w:ins w:id="2300" w:author="273776" w:date="2011-06-16T16:41:00Z"/>
        </w:rPr>
        <w:pPrChange w:id="2301" w:author="273776" w:date="2011-06-16T16:41:00Z">
          <w:pPr>
            <w:pStyle w:val="Ttulo3"/>
            <w:numPr>
              <w:numId w:val="0"/>
            </w:numPr>
            <w:tabs>
              <w:tab w:val="clear" w:pos="2160"/>
            </w:tabs>
            <w:ind w:left="1134" w:firstLine="0"/>
          </w:pPr>
        </w:pPrChange>
      </w:pPr>
    </w:p>
    <w:p w:rsidR="00EE6198" w:rsidRPr="00E90A99" w:rsidRDefault="009910BF" w:rsidP="00EE6198">
      <w:pPr>
        <w:keepLines/>
        <w:spacing w:before="60"/>
        <w:ind w:left="426" w:right="282"/>
        <w:jc w:val="both"/>
        <w:rPr>
          <w:ins w:id="2302" w:author="273776" w:date="2011-06-16T16:41:00Z"/>
          <w:rFonts w:ascii="Arial" w:hAnsi="Arial" w:cs="Arial"/>
          <w:sz w:val="22"/>
          <w:szCs w:val="22"/>
          <w:lang w:val="pt-BR"/>
        </w:rPr>
      </w:pPr>
      <w:ins w:id="2303" w:author="273776" w:date="2011-06-16T16:41:00Z">
        <w:r w:rsidRPr="009910BF">
          <w:rPr>
            <w:rFonts w:ascii="Arial" w:hAnsi="Arial" w:cs="Arial"/>
            <w:sz w:val="22"/>
            <w:szCs w:val="22"/>
            <w:lang w:val="pt-BR"/>
            <w:rPrChange w:id="2304" w:author="273776" w:date="2011-06-16T18:41:00Z">
              <w:rPr>
                <w:rFonts w:ascii="Arial" w:hAnsi="Arial" w:cs="Arial"/>
                <w:color w:val="FF00FF"/>
                <w:sz w:val="22"/>
                <w:szCs w:val="22"/>
                <w:shd w:val="clear" w:color="auto" w:fill="FFFF99"/>
                <w:lang w:val="pt-BR"/>
              </w:rPr>
            </w:rPrChange>
          </w:rPr>
          <w:t>Abaixo alguns cenários de testes que precisam ser considerados no estudo, lembrando que o detalhamento, assim como definição de todo o escopo de teste será feita no momento do fechamento do plano de UAT e conseqüentemente os apresentados nessa demanda não esgotam os cenários que precisarão ser realizados.</w:t>
        </w:r>
      </w:ins>
    </w:p>
    <w:p w:rsidR="009910BF" w:rsidRPr="009910BF" w:rsidRDefault="009910BF">
      <w:pPr>
        <w:rPr>
          <w:rPrChange w:id="2305" w:author="273776" w:date="2011-06-16T18:41:00Z">
            <w:rPr>
              <w:rFonts w:ascii="Arial" w:hAnsi="Arial" w:cs="Arial"/>
              <w:sz w:val="24"/>
            </w:rPr>
          </w:rPrChange>
        </w:rPr>
        <w:pPrChange w:id="2306" w:author="273776" w:date="2011-06-16T16:41:00Z">
          <w:pPr>
            <w:pStyle w:val="Ttulo3"/>
            <w:numPr>
              <w:numId w:val="0"/>
            </w:numPr>
            <w:tabs>
              <w:tab w:val="clear" w:pos="2160"/>
            </w:tabs>
            <w:ind w:left="1134" w:firstLine="0"/>
          </w:pPr>
        </w:pPrChange>
      </w:pPr>
    </w:p>
    <w:p w:rsidR="00EE6198" w:rsidRPr="00E90A99" w:rsidRDefault="009910BF" w:rsidP="00EE6198">
      <w:pPr>
        <w:keepLines/>
        <w:numPr>
          <w:ilvl w:val="0"/>
          <w:numId w:val="15"/>
        </w:numPr>
        <w:spacing w:before="60"/>
        <w:jc w:val="both"/>
        <w:rPr>
          <w:ins w:id="2307" w:author="273776" w:date="2011-06-16T16:41:00Z"/>
          <w:rFonts w:ascii="Arial" w:hAnsi="Arial" w:cs="Arial"/>
          <w:bCs/>
          <w:sz w:val="22"/>
          <w:szCs w:val="22"/>
          <w:lang w:val="pt-BR"/>
        </w:rPr>
      </w:pPr>
      <w:ins w:id="2308" w:author="273776" w:date="2011-06-16T16:41:00Z">
        <w:r w:rsidRPr="009910BF">
          <w:rPr>
            <w:rFonts w:ascii="Arial" w:hAnsi="Arial" w:cs="Arial"/>
            <w:bCs/>
            <w:sz w:val="22"/>
            <w:szCs w:val="22"/>
            <w:lang w:val="pt-BR"/>
            <w:rPrChange w:id="2309" w:author="273776" w:date="2011-06-16T18:41:00Z">
              <w:rPr>
                <w:rFonts w:ascii="Arial" w:hAnsi="Arial" w:cs="Arial"/>
                <w:bCs/>
                <w:color w:val="FF00FF"/>
                <w:sz w:val="22"/>
                <w:szCs w:val="22"/>
                <w:shd w:val="clear" w:color="auto" w:fill="FFFF99"/>
                <w:lang w:val="pt-BR"/>
              </w:rPr>
            </w:rPrChange>
          </w:rPr>
          <w:t>Criar os diferentes benefícios de LD solicitados na demanda.</w:t>
        </w:r>
      </w:ins>
    </w:p>
    <w:p w:rsidR="00EE6198" w:rsidRPr="00E90A99" w:rsidRDefault="009910BF" w:rsidP="00EE6198">
      <w:pPr>
        <w:keepLines/>
        <w:numPr>
          <w:ilvl w:val="0"/>
          <w:numId w:val="15"/>
        </w:numPr>
        <w:spacing w:before="60"/>
        <w:jc w:val="both"/>
        <w:rPr>
          <w:ins w:id="2310" w:author="273776" w:date="2011-06-16T16:41:00Z"/>
          <w:rFonts w:ascii="Arial" w:hAnsi="Arial" w:cs="Arial"/>
          <w:bCs/>
          <w:sz w:val="22"/>
          <w:szCs w:val="22"/>
          <w:lang w:val="pt-BR"/>
        </w:rPr>
      </w:pPr>
      <w:ins w:id="2311" w:author="273776" w:date="2011-06-16T16:41:00Z">
        <w:r w:rsidRPr="009910BF">
          <w:rPr>
            <w:rFonts w:ascii="Arial" w:hAnsi="Arial" w:cs="Arial"/>
            <w:bCs/>
            <w:sz w:val="22"/>
            <w:szCs w:val="22"/>
            <w:lang w:val="pt-BR"/>
            <w:rPrChange w:id="2312" w:author="273776" w:date="2011-06-16T18:41:00Z">
              <w:rPr>
                <w:rFonts w:ascii="Arial" w:hAnsi="Arial" w:cs="Arial"/>
                <w:bCs/>
                <w:color w:val="FF00FF"/>
                <w:sz w:val="22"/>
                <w:szCs w:val="22"/>
                <w:shd w:val="clear" w:color="auto" w:fill="FFFF99"/>
                <w:lang w:val="pt-BR"/>
              </w:rPr>
            </w:rPrChange>
          </w:rPr>
          <w:t>Incluir pacotes de LD para linhas já ativas, considerando os diferentes planos do B2C e B2B.</w:t>
        </w:r>
      </w:ins>
    </w:p>
    <w:p w:rsidR="00EE6198" w:rsidRPr="00E90A99" w:rsidRDefault="009910BF" w:rsidP="00EE6198">
      <w:pPr>
        <w:keepLines/>
        <w:numPr>
          <w:ilvl w:val="0"/>
          <w:numId w:val="15"/>
        </w:numPr>
        <w:spacing w:before="60"/>
        <w:jc w:val="both"/>
        <w:rPr>
          <w:ins w:id="2313" w:author="273776" w:date="2011-06-16T16:41:00Z"/>
          <w:rFonts w:ascii="Arial" w:hAnsi="Arial" w:cs="Arial"/>
          <w:bCs/>
          <w:sz w:val="22"/>
          <w:szCs w:val="22"/>
          <w:lang w:val="pt-BR"/>
        </w:rPr>
      </w:pPr>
      <w:ins w:id="2314" w:author="273776" w:date="2011-06-16T16:41:00Z">
        <w:r w:rsidRPr="009910BF">
          <w:rPr>
            <w:rFonts w:ascii="Arial" w:hAnsi="Arial" w:cs="Arial"/>
            <w:bCs/>
            <w:sz w:val="22"/>
            <w:szCs w:val="22"/>
            <w:lang w:val="pt-BR"/>
            <w:rPrChange w:id="2315" w:author="273776" w:date="2011-06-16T18:41:00Z">
              <w:rPr>
                <w:rFonts w:ascii="Arial" w:hAnsi="Arial" w:cs="Arial"/>
                <w:bCs/>
                <w:color w:val="FF00FF"/>
                <w:sz w:val="22"/>
                <w:szCs w:val="22"/>
                <w:shd w:val="clear" w:color="auto" w:fill="FFFF99"/>
                <w:lang w:val="pt-BR"/>
              </w:rPr>
            </w:rPrChange>
          </w:rPr>
          <w:t>Testar convivência entre os pacotes de LD, colocando mais de um do mesmo tipo para uma mesma linha junto com de outros tipos.</w:t>
        </w:r>
      </w:ins>
    </w:p>
    <w:p w:rsidR="00EE6198" w:rsidRPr="00E90A99" w:rsidRDefault="009910BF" w:rsidP="00EE6198">
      <w:pPr>
        <w:keepLines/>
        <w:numPr>
          <w:ilvl w:val="0"/>
          <w:numId w:val="15"/>
        </w:numPr>
        <w:spacing w:before="60"/>
        <w:jc w:val="both"/>
        <w:rPr>
          <w:ins w:id="2316" w:author="273776" w:date="2011-06-16T16:41:00Z"/>
          <w:rFonts w:ascii="Arial" w:hAnsi="Arial" w:cs="Arial"/>
          <w:bCs/>
          <w:sz w:val="22"/>
          <w:szCs w:val="22"/>
          <w:lang w:val="pt-BR"/>
        </w:rPr>
      </w:pPr>
      <w:ins w:id="2317" w:author="273776" w:date="2011-06-16T16:41:00Z">
        <w:r w:rsidRPr="009910BF">
          <w:rPr>
            <w:rFonts w:ascii="Arial" w:hAnsi="Arial" w:cs="Arial"/>
            <w:bCs/>
            <w:sz w:val="22"/>
            <w:szCs w:val="22"/>
            <w:lang w:val="pt-BR"/>
            <w:rPrChange w:id="2318" w:author="273776" w:date="2011-06-16T18:41:00Z">
              <w:rPr>
                <w:rFonts w:ascii="Arial" w:hAnsi="Arial" w:cs="Arial"/>
                <w:bCs/>
                <w:color w:val="FF00FF"/>
                <w:sz w:val="22"/>
                <w:szCs w:val="22"/>
                <w:shd w:val="clear" w:color="auto" w:fill="FFFF99"/>
                <w:lang w:val="pt-BR"/>
              </w:rPr>
            </w:rPrChange>
          </w:rPr>
          <w:t>Mudar campanha de cliente com pacote de LD para outra com pacote do mesmo tipo e mostrar que regra de convivência definida funcionou.</w:t>
        </w:r>
      </w:ins>
    </w:p>
    <w:p w:rsidR="00EE6198" w:rsidRPr="00E90A99" w:rsidRDefault="009910BF" w:rsidP="00EE6198">
      <w:pPr>
        <w:keepLines/>
        <w:numPr>
          <w:ilvl w:val="0"/>
          <w:numId w:val="15"/>
        </w:numPr>
        <w:spacing w:before="60"/>
        <w:jc w:val="both"/>
        <w:rPr>
          <w:ins w:id="2319" w:author="273776" w:date="2011-06-16T16:41:00Z"/>
          <w:rFonts w:ascii="Arial" w:hAnsi="Arial" w:cs="Arial"/>
          <w:bCs/>
          <w:sz w:val="22"/>
          <w:szCs w:val="22"/>
          <w:lang w:val="pt-BR"/>
        </w:rPr>
      </w:pPr>
      <w:ins w:id="2320" w:author="273776" w:date="2011-06-16T16:41:00Z">
        <w:r w:rsidRPr="009910BF">
          <w:rPr>
            <w:rFonts w:ascii="Arial" w:hAnsi="Arial" w:cs="Arial"/>
            <w:bCs/>
            <w:sz w:val="22"/>
            <w:szCs w:val="22"/>
            <w:lang w:val="pt-BR"/>
            <w:rPrChange w:id="2321" w:author="273776" w:date="2011-06-16T18:41:00Z">
              <w:rPr>
                <w:rFonts w:ascii="Arial" w:hAnsi="Arial" w:cs="Arial"/>
                <w:bCs/>
                <w:color w:val="FF00FF"/>
                <w:sz w:val="22"/>
                <w:szCs w:val="22"/>
                <w:shd w:val="clear" w:color="auto" w:fill="FFFF99"/>
                <w:lang w:val="pt-BR"/>
              </w:rPr>
            </w:rPrChange>
          </w:rPr>
          <w:t>Criar Pacote com assinatura de chamadas locais e LD originadas de móvel e fixo.</w:t>
        </w:r>
      </w:ins>
    </w:p>
    <w:p w:rsidR="00EE6198" w:rsidRPr="00E90A99" w:rsidRDefault="009910BF" w:rsidP="00EE6198">
      <w:pPr>
        <w:keepLines/>
        <w:numPr>
          <w:ilvl w:val="0"/>
          <w:numId w:val="15"/>
        </w:numPr>
        <w:spacing w:before="60"/>
        <w:jc w:val="both"/>
        <w:rPr>
          <w:ins w:id="2322" w:author="273776" w:date="2011-06-16T16:41:00Z"/>
          <w:rFonts w:ascii="Arial" w:hAnsi="Arial" w:cs="Arial"/>
          <w:bCs/>
          <w:sz w:val="22"/>
          <w:szCs w:val="22"/>
          <w:lang w:val="pt-BR"/>
        </w:rPr>
      </w:pPr>
      <w:ins w:id="2323" w:author="273776" w:date="2011-06-16T16:41:00Z">
        <w:r w:rsidRPr="009910BF">
          <w:rPr>
            <w:rFonts w:ascii="Arial" w:hAnsi="Arial" w:cs="Arial"/>
            <w:bCs/>
            <w:sz w:val="22"/>
            <w:szCs w:val="22"/>
            <w:lang w:val="pt-BR"/>
            <w:rPrChange w:id="2324" w:author="273776" w:date="2011-06-16T18:41:00Z">
              <w:rPr>
                <w:rFonts w:ascii="Arial" w:hAnsi="Arial" w:cs="Arial"/>
                <w:bCs/>
                <w:color w:val="FF00FF"/>
                <w:sz w:val="22"/>
                <w:szCs w:val="22"/>
                <w:shd w:val="clear" w:color="auto" w:fill="FFFF99"/>
                <w:lang w:val="pt-BR"/>
              </w:rPr>
            </w:rPrChange>
          </w:rPr>
          <w:t>Criar Pacote sem assinatura de chamadas locais originadas de móvel e fixo.</w:t>
        </w:r>
      </w:ins>
    </w:p>
    <w:p w:rsidR="00273DCD" w:rsidRDefault="00273DCD" w:rsidP="00042EC1">
      <w:pPr>
        <w:rPr>
          <w:ins w:id="2325" w:author="273776" w:date="2011-05-09T16:02:00Z"/>
          <w:rFonts w:ascii="Arial" w:hAnsi="Arial" w:cs="Arial"/>
          <w:sz w:val="22"/>
          <w:szCs w:val="22"/>
          <w:lang w:val="pt-BR"/>
        </w:rPr>
      </w:pPr>
    </w:p>
    <w:p w:rsidR="00693DB9" w:rsidRPr="00693DB9" w:rsidDel="003F4BDF" w:rsidRDefault="00693DB9" w:rsidP="00042EC1">
      <w:pPr>
        <w:rPr>
          <w:del w:id="2326" w:author="273776" w:date="2011-06-10T12:19:00Z"/>
          <w:rFonts w:ascii="Arial" w:hAnsi="Arial" w:cs="Arial"/>
          <w:sz w:val="22"/>
          <w:szCs w:val="22"/>
          <w:lang w:val="pt-BR"/>
          <w:rPrChange w:id="2327" w:author="273776" w:date="2011-05-09T16:01:00Z">
            <w:rPr>
              <w:del w:id="2328" w:author="273776" w:date="2011-06-10T12:19:00Z"/>
              <w:lang w:val="pt-BR"/>
            </w:rPr>
          </w:rPrChange>
        </w:rPr>
      </w:pPr>
    </w:p>
    <w:p w:rsidR="00273DCD" w:rsidRPr="00667415" w:rsidDel="00693DB9" w:rsidRDefault="00020A06" w:rsidP="0039239A">
      <w:pPr>
        <w:keepLines/>
        <w:numPr>
          <w:ilvl w:val="1"/>
          <w:numId w:val="15"/>
        </w:numPr>
        <w:spacing w:before="60"/>
        <w:jc w:val="both"/>
        <w:rPr>
          <w:del w:id="2329" w:author="273776" w:date="2011-05-09T16:02:00Z"/>
          <w:rFonts w:ascii="Arial" w:hAnsi="Arial" w:cs="Arial"/>
          <w:sz w:val="22"/>
          <w:szCs w:val="22"/>
          <w:lang w:val="pt-BR"/>
        </w:rPr>
      </w:pPr>
      <w:del w:id="2330" w:author="273776" w:date="2011-05-09T16:02:00Z">
        <w:r>
          <w:rPr>
            <w:rFonts w:ascii="Arial" w:hAnsi="Arial" w:cs="Arial"/>
            <w:sz w:val="22"/>
            <w:szCs w:val="22"/>
            <w:lang w:val="pt-BR"/>
          </w:rPr>
          <w:delText xml:space="preserve">Ativação do Serviço BIS Absoluto para um cliente </w:delText>
        </w:r>
        <w:r w:rsidR="00273DCD" w:rsidRPr="00667415" w:rsidDel="00693DB9">
          <w:rPr>
            <w:rFonts w:ascii="Arial" w:hAnsi="Arial" w:cs="Arial"/>
            <w:sz w:val="22"/>
            <w:szCs w:val="22"/>
            <w:lang w:val="pt-BR"/>
          </w:rPr>
          <w:delText>da base B2C.</w:delText>
        </w:r>
      </w:del>
    </w:p>
    <w:p w:rsidR="00273DCD" w:rsidRPr="00667415" w:rsidDel="00693DB9" w:rsidRDefault="00273DCD" w:rsidP="0039239A">
      <w:pPr>
        <w:keepLines/>
        <w:numPr>
          <w:ilvl w:val="1"/>
          <w:numId w:val="15"/>
        </w:numPr>
        <w:spacing w:before="60"/>
        <w:jc w:val="both"/>
        <w:rPr>
          <w:del w:id="2331" w:author="273776" w:date="2011-05-09T16:02:00Z"/>
          <w:rFonts w:ascii="Arial" w:hAnsi="Arial" w:cs="Arial"/>
          <w:sz w:val="22"/>
          <w:szCs w:val="22"/>
          <w:lang w:val="pt-BR"/>
        </w:rPr>
      </w:pPr>
      <w:del w:id="2332" w:author="273776" w:date="2011-05-09T16:02:00Z">
        <w:r w:rsidRPr="00667415" w:rsidDel="00693DB9">
          <w:rPr>
            <w:rFonts w:ascii="Arial" w:hAnsi="Arial" w:cs="Arial"/>
            <w:sz w:val="22"/>
            <w:szCs w:val="22"/>
            <w:lang w:val="pt-BR"/>
          </w:rPr>
          <w:delText>Ativação do Serviço BIS Absoluto para um cliente da base B2B.</w:delText>
        </w:r>
      </w:del>
    </w:p>
    <w:p w:rsidR="00273DCD" w:rsidRPr="00667415" w:rsidDel="00693DB9" w:rsidRDefault="00273DCD" w:rsidP="0039239A">
      <w:pPr>
        <w:keepLines/>
        <w:numPr>
          <w:ilvl w:val="1"/>
          <w:numId w:val="15"/>
        </w:numPr>
        <w:spacing w:before="60"/>
        <w:jc w:val="both"/>
        <w:rPr>
          <w:del w:id="2333" w:author="273776" w:date="2011-05-09T16:02:00Z"/>
          <w:rFonts w:ascii="Arial" w:hAnsi="Arial" w:cs="Arial"/>
          <w:sz w:val="22"/>
          <w:szCs w:val="22"/>
          <w:lang w:val="pt-BR"/>
        </w:rPr>
      </w:pPr>
      <w:del w:id="2334" w:author="273776" w:date="2011-05-09T16:02:00Z">
        <w:r w:rsidRPr="00667415" w:rsidDel="00693DB9">
          <w:rPr>
            <w:rFonts w:ascii="Arial" w:hAnsi="Arial" w:cs="Arial"/>
            <w:sz w:val="22"/>
            <w:szCs w:val="22"/>
            <w:lang w:val="pt-BR"/>
          </w:rPr>
          <w:delText>Ativação do Serviço BIS Completo para um cliente da base B2C.</w:delText>
        </w:r>
      </w:del>
    </w:p>
    <w:p w:rsidR="00273DCD" w:rsidRPr="00667415" w:rsidDel="00693DB9" w:rsidRDefault="00273DCD" w:rsidP="0039239A">
      <w:pPr>
        <w:keepLines/>
        <w:numPr>
          <w:ilvl w:val="1"/>
          <w:numId w:val="15"/>
        </w:numPr>
        <w:spacing w:before="60"/>
        <w:jc w:val="both"/>
        <w:rPr>
          <w:del w:id="2335" w:author="273776" w:date="2011-05-09T16:02:00Z"/>
          <w:rFonts w:ascii="Arial" w:hAnsi="Arial" w:cs="Arial"/>
          <w:sz w:val="22"/>
          <w:szCs w:val="22"/>
          <w:lang w:val="pt-BR"/>
        </w:rPr>
      </w:pPr>
      <w:del w:id="2336" w:author="273776" w:date="2011-05-09T16:02:00Z">
        <w:r w:rsidRPr="00667415" w:rsidDel="00693DB9">
          <w:rPr>
            <w:rFonts w:ascii="Arial" w:hAnsi="Arial" w:cs="Arial"/>
            <w:sz w:val="22"/>
            <w:szCs w:val="22"/>
            <w:lang w:val="pt-BR"/>
          </w:rPr>
          <w:delText>Ativação do Serviço BIS Completo para um cliente da base B2B.</w:delText>
        </w:r>
      </w:del>
    </w:p>
    <w:p w:rsidR="00273DCD" w:rsidRPr="00667415" w:rsidDel="00693DB9" w:rsidRDefault="00273DCD" w:rsidP="0039239A">
      <w:pPr>
        <w:keepLines/>
        <w:numPr>
          <w:ilvl w:val="1"/>
          <w:numId w:val="15"/>
        </w:numPr>
        <w:spacing w:before="60"/>
        <w:jc w:val="both"/>
        <w:rPr>
          <w:del w:id="2337" w:author="273776" w:date="2011-05-09T16:02:00Z"/>
          <w:rFonts w:ascii="Arial" w:hAnsi="Arial" w:cs="Arial"/>
          <w:sz w:val="22"/>
          <w:szCs w:val="22"/>
          <w:lang w:val="pt-BR"/>
        </w:rPr>
      </w:pPr>
      <w:del w:id="2338" w:author="273776" w:date="2011-05-09T16:02:00Z">
        <w:r w:rsidRPr="00667415" w:rsidDel="00693DB9">
          <w:rPr>
            <w:rFonts w:ascii="Arial" w:hAnsi="Arial" w:cs="Arial"/>
            <w:sz w:val="22"/>
            <w:szCs w:val="22"/>
            <w:lang w:val="pt-BR"/>
          </w:rPr>
          <w:delText>Ativação do Serviço BIS Social+Mail para um cliente da base B2C.</w:delText>
        </w:r>
      </w:del>
    </w:p>
    <w:p w:rsidR="00273DCD" w:rsidRPr="00667415" w:rsidDel="00693DB9" w:rsidRDefault="00273DCD" w:rsidP="0039239A">
      <w:pPr>
        <w:keepLines/>
        <w:numPr>
          <w:ilvl w:val="1"/>
          <w:numId w:val="15"/>
        </w:numPr>
        <w:spacing w:before="60"/>
        <w:jc w:val="both"/>
        <w:rPr>
          <w:del w:id="2339" w:author="273776" w:date="2011-05-09T16:02:00Z"/>
          <w:rFonts w:ascii="Arial" w:hAnsi="Arial" w:cs="Arial"/>
          <w:sz w:val="22"/>
          <w:szCs w:val="22"/>
          <w:lang w:val="pt-BR"/>
        </w:rPr>
      </w:pPr>
      <w:del w:id="2340" w:author="273776" w:date="2011-05-09T16:02:00Z">
        <w:r w:rsidRPr="00667415" w:rsidDel="00693DB9">
          <w:rPr>
            <w:rFonts w:ascii="Arial" w:hAnsi="Arial" w:cs="Arial"/>
            <w:sz w:val="22"/>
            <w:szCs w:val="22"/>
            <w:lang w:val="pt-BR"/>
          </w:rPr>
          <w:delText>Ativação do Serviço BIS Social+Mail para um cliente da base B2B.</w:delText>
        </w:r>
      </w:del>
    </w:p>
    <w:p w:rsidR="00273DCD" w:rsidRPr="00667415" w:rsidDel="00693DB9" w:rsidRDefault="00273DCD" w:rsidP="0039239A">
      <w:pPr>
        <w:keepLines/>
        <w:numPr>
          <w:ilvl w:val="1"/>
          <w:numId w:val="15"/>
        </w:numPr>
        <w:spacing w:before="60"/>
        <w:jc w:val="both"/>
        <w:rPr>
          <w:del w:id="2341" w:author="273776" w:date="2011-05-09T16:02:00Z"/>
          <w:rFonts w:ascii="Arial" w:hAnsi="Arial" w:cs="Arial"/>
          <w:sz w:val="22"/>
          <w:szCs w:val="22"/>
          <w:lang w:val="pt-BR"/>
        </w:rPr>
      </w:pPr>
      <w:del w:id="2342" w:author="273776" w:date="2011-05-09T16:02:00Z">
        <w:r w:rsidRPr="00667415" w:rsidDel="00693DB9">
          <w:rPr>
            <w:rFonts w:ascii="Arial" w:hAnsi="Arial" w:cs="Arial"/>
            <w:sz w:val="22"/>
            <w:szCs w:val="22"/>
            <w:lang w:val="pt-BR"/>
          </w:rPr>
          <w:delText>Ativação do Serviço BIS+BES para um cliente da base B2B.</w:delText>
        </w:r>
      </w:del>
    </w:p>
    <w:p w:rsidR="00273DCD" w:rsidRPr="00667415" w:rsidDel="00693DB9" w:rsidRDefault="00273DCD" w:rsidP="001C4ABF">
      <w:pPr>
        <w:keepLines/>
        <w:spacing w:before="60"/>
        <w:ind w:left="1449"/>
        <w:jc w:val="both"/>
        <w:rPr>
          <w:del w:id="2343" w:author="273776" w:date="2011-05-09T16:02:00Z"/>
          <w:rFonts w:ascii="Arial" w:hAnsi="Arial" w:cs="Arial"/>
          <w:sz w:val="22"/>
          <w:szCs w:val="22"/>
          <w:lang w:val="pt-BR"/>
        </w:rPr>
      </w:pPr>
    </w:p>
    <w:p w:rsidR="00273DCD" w:rsidRPr="00667415" w:rsidDel="003F4BDF" w:rsidRDefault="00273DCD" w:rsidP="001C4ABF">
      <w:pPr>
        <w:keepLines/>
        <w:spacing w:before="60"/>
        <w:ind w:left="1449"/>
        <w:jc w:val="both"/>
        <w:rPr>
          <w:del w:id="2344" w:author="273776" w:date="2011-06-10T12:19:00Z"/>
          <w:rFonts w:ascii="Arial" w:hAnsi="Arial" w:cs="Arial"/>
          <w:sz w:val="22"/>
          <w:szCs w:val="22"/>
          <w:lang w:val="pt-BR"/>
        </w:rPr>
      </w:pPr>
    </w:p>
    <w:p w:rsidR="00273DCD" w:rsidRPr="00667415" w:rsidRDefault="00273DCD" w:rsidP="00042EC1">
      <w:pPr>
        <w:pStyle w:val="Ttulo3"/>
        <w:numPr>
          <w:ilvl w:val="2"/>
          <w:numId w:val="0"/>
        </w:numPr>
        <w:ind w:left="1134"/>
        <w:rPr>
          <w:rFonts w:ascii="Arial" w:hAnsi="Arial" w:cs="Arial"/>
          <w:sz w:val="24"/>
        </w:rPr>
      </w:pPr>
      <w:bookmarkStart w:id="2345" w:name="_Toc290922821"/>
      <w:r w:rsidRPr="00667415">
        <w:rPr>
          <w:rFonts w:ascii="Arial" w:hAnsi="Arial" w:cs="Arial"/>
          <w:sz w:val="24"/>
        </w:rPr>
        <w:t>2.5.2 Integração</w:t>
      </w:r>
      <w:bookmarkEnd w:id="2345"/>
    </w:p>
    <w:p w:rsidR="00273DCD" w:rsidRPr="00667415" w:rsidRDefault="00273DCD" w:rsidP="00042EC1">
      <w:pPr>
        <w:rPr>
          <w:lang w:val="pt-BR"/>
        </w:rPr>
      </w:pPr>
    </w:p>
    <w:p w:rsidR="00273DCD" w:rsidRPr="00667415" w:rsidRDefault="00273DCD" w:rsidP="00042EC1">
      <w:pPr>
        <w:rPr>
          <w:rFonts w:cs="Arial"/>
          <w:lang w:val="pt-BR"/>
        </w:rPr>
      </w:pPr>
    </w:p>
    <w:tbl>
      <w:tblPr>
        <w:tblW w:w="9180" w:type="dxa"/>
        <w:tblInd w:w="1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2" w:type="dxa"/>
          <w:right w:w="142" w:type="dxa"/>
        </w:tblCellMar>
        <w:tblLook w:val="0000" w:firstRow="0" w:lastRow="0" w:firstColumn="0" w:lastColumn="0" w:noHBand="0" w:noVBand="0"/>
        <w:tblPrChange w:id="2346" w:author="273776" w:date="2011-06-16T18:42:00Z">
          <w:tblPr>
            <w:tblW w:w="9180" w:type="dxa"/>
            <w:tblInd w:w="1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2" w:type="dxa"/>
              <w:right w:w="142" w:type="dxa"/>
            </w:tblCellMar>
            <w:tblLook w:val="0000" w:firstRow="0" w:lastRow="0" w:firstColumn="0" w:lastColumn="0" w:noHBand="0" w:noVBand="0"/>
          </w:tblPr>
        </w:tblPrChange>
      </w:tblPr>
      <w:tblGrid>
        <w:gridCol w:w="1897"/>
        <w:gridCol w:w="1523"/>
        <w:gridCol w:w="2340"/>
        <w:gridCol w:w="3420"/>
        <w:tblGridChange w:id="2347">
          <w:tblGrid>
            <w:gridCol w:w="1440"/>
            <w:gridCol w:w="1980"/>
            <w:gridCol w:w="2340"/>
            <w:gridCol w:w="3420"/>
          </w:tblGrid>
        </w:tblGridChange>
      </w:tblGrid>
      <w:tr w:rsidR="00273DCD" w:rsidRPr="00667415" w:rsidTr="00E90A99">
        <w:trPr>
          <w:cantSplit/>
          <w:trHeight w:val="714"/>
          <w:tblHeader/>
          <w:trPrChange w:id="2348" w:author="273776" w:date="2011-06-16T18:42:00Z">
            <w:trPr>
              <w:cantSplit/>
              <w:trHeight w:val="714"/>
              <w:tblHeader/>
            </w:trPr>
          </w:trPrChange>
        </w:trPr>
        <w:tc>
          <w:tcPr>
            <w:tcW w:w="1897" w:type="dxa"/>
            <w:tcBorders>
              <w:bottom w:val="single" w:sz="12" w:space="0" w:color="auto"/>
            </w:tcBorders>
            <w:shd w:val="clear" w:color="auto" w:fill="999999"/>
            <w:vAlign w:val="center"/>
            <w:tcPrChange w:id="2349" w:author="273776" w:date="2011-06-16T18:42:00Z">
              <w:tcPr>
                <w:tcW w:w="1440" w:type="dxa"/>
                <w:tcBorders>
                  <w:bottom w:val="single" w:sz="12" w:space="0" w:color="auto"/>
                </w:tcBorders>
                <w:shd w:val="clear" w:color="auto" w:fill="999999"/>
                <w:vAlign w:val="center"/>
              </w:tcPr>
            </w:tcPrChange>
          </w:tcPr>
          <w:p w:rsidR="00273DCD" w:rsidRPr="00667415" w:rsidRDefault="00273DCD" w:rsidP="007C7E94">
            <w:pPr>
              <w:pStyle w:val="TableHeading"/>
              <w:jc w:val="center"/>
              <w:rPr>
                <w:rFonts w:ascii="Arial" w:hAnsi="Arial" w:cs="Arial"/>
                <w:sz w:val="22"/>
                <w:szCs w:val="22"/>
                <w:lang w:val="pt-BR"/>
              </w:rPr>
            </w:pPr>
            <w:r w:rsidRPr="00667415">
              <w:rPr>
                <w:rFonts w:ascii="Arial" w:hAnsi="Arial" w:cs="Arial"/>
                <w:sz w:val="22"/>
                <w:szCs w:val="22"/>
                <w:lang w:val="pt-BR"/>
              </w:rPr>
              <w:t>Sistema 1</w:t>
            </w:r>
          </w:p>
        </w:tc>
        <w:tc>
          <w:tcPr>
            <w:tcW w:w="1523" w:type="dxa"/>
            <w:tcBorders>
              <w:bottom w:val="single" w:sz="12" w:space="0" w:color="auto"/>
            </w:tcBorders>
            <w:shd w:val="clear" w:color="auto" w:fill="999999"/>
            <w:vAlign w:val="center"/>
            <w:tcPrChange w:id="2350" w:author="273776" w:date="2011-06-16T18:42:00Z">
              <w:tcPr>
                <w:tcW w:w="1980" w:type="dxa"/>
                <w:tcBorders>
                  <w:bottom w:val="single" w:sz="12" w:space="0" w:color="auto"/>
                </w:tcBorders>
                <w:shd w:val="clear" w:color="auto" w:fill="999999"/>
                <w:vAlign w:val="center"/>
              </w:tcPr>
            </w:tcPrChange>
          </w:tcPr>
          <w:p w:rsidR="00273DCD" w:rsidRPr="00667415" w:rsidRDefault="00273DCD" w:rsidP="007C7E94">
            <w:pPr>
              <w:pStyle w:val="TableHeading"/>
              <w:jc w:val="center"/>
              <w:rPr>
                <w:rFonts w:ascii="Arial" w:hAnsi="Arial" w:cs="Arial"/>
                <w:sz w:val="22"/>
                <w:szCs w:val="22"/>
                <w:lang w:val="pt-BR"/>
              </w:rPr>
            </w:pPr>
            <w:r w:rsidRPr="00667415">
              <w:rPr>
                <w:rFonts w:ascii="Arial" w:hAnsi="Arial" w:cs="Arial"/>
                <w:sz w:val="22"/>
                <w:szCs w:val="22"/>
                <w:lang w:val="pt-BR"/>
              </w:rPr>
              <w:t>Sistema 2</w:t>
            </w:r>
          </w:p>
        </w:tc>
        <w:tc>
          <w:tcPr>
            <w:tcW w:w="2340" w:type="dxa"/>
            <w:tcBorders>
              <w:bottom w:val="single" w:sz="12" w:space="0" w:color="auto"/>
            </w:tcBorders>
            <w:shd w:val="clear" w:color="auto" w:fill="999999"/>
            <w:vAlign w:val="center"/>
            <w:tcPrChange w:id="2351" w:author="273776" w:date="2011-06-16T18:42:00Z">
              <w:tcPr>
                <w:tcW w:w="2340" w:type="dxa"/>
                <w:tcBorders>
                  <w:bottom w:val="single" w:sz="12" w:space="0" w:color="auto"/>
                </w:tcBorders>
                <w:shd w:val="clear" w:color="auto" w:fill="999999"/>
                <w:vAlign w:val="center"/>
              </w:tcPr>
            </w:tcPrChange>
          </w:tcPr>
          <w:p w:rsidR="00273DCD" w:rsidRPr="00667415" w:rsidRDefault="00273DCD" w:rsidP="007C7E94">
            <w:pPr>
              <w:pStyle w:val="TableHeading"/>
              <w:spacing w:before="0" w:after="0"/>
              <w:ind w:left="510"/>
              <w:jc w:val="center"/>
              <w:rPr>
                <w:rFonts w:ascii="Arial" w:hAnsi="Arial" w:cs="Arial"/>
                <w:sz w:val="22"/>
                <w:szCs w:val="22"/>
                <w:lang w:val="pt-BR"/>
              </w:rPr>
            </w:pPr>
            <w:r w:rsidRPr="00667415">
              <w:rPr>
                <w:rFonts w:ascii="Arial" w:hAnsi="Arial" w:cs="Arial"/>
                <w:sz w:val="22"/>
                <w:szCs w:val="22"/>
                <w:lang w:val="pt-BR"/>
              </w:rPr>
              <w:t>Integração Existente em Teste</w:t>
            </w:r>
          </w:p>
          <w:p w:rsidR="00273DCD" w:rsidRPr="00667415" w:rsidRDefault="00273DCD" w:rsidP="007C7E94">
            <w:pPr>
              <w:pStyle w:val="TableHeading"/>
              <w:spacing w:before="0" w:after="0"/>
              <w:ind w:left="510"/>
              <w:jc w:val="center"/>
              <w:rPr>
                <w:rFonts w:ascii="Arial" w:hAnsi="Arial" w:cs="Arial"/>
                <w:b w:val="0"/>
                <w:sz w:val="22"/>
                <w:szCs w:val="22"/>
                <w:lang w:val="pt-BR"/>
              </w:rPr>
            </w:pPr>
            <w:r w:rsidRPr="00667415">
              <w:rPr>
                <w:rFonts w:ascii="Arial" w:hAnsi="Arial" w:cs="Arial"/>
                <w:b w:val="0"/>
                <w:sz w:val="22"/>
                <w:szCs w:val="22"/>
                <w:lang w:val="pt-BR"/>
              </w:rPr>
              <w:t>(sim/não)</w:t>
            </w:r>
          </w:p>
        </w:tc>
        <w:tc>
          <w:tcPr>
            <w:tcW w:w="3420" w:type="dxa"/>
            <w:tcBorders>
              <w:bottom w:val="single" w:sz="12" w:space="0" w:color="auto"/>
            </w:tcBorders>
            <w:shd w:val="clear" w:color="auto" w:fill="999999"/>
            <w:tcPrChange w:id="2352" w:author="273776" w:date="2011-06-16T18:42:00Z">
              <w:tcPr>
                <w:tcW w:w="3420" w:type="dxa"/>
                <w:tcBorders>
                  <w:bottom w:val="single" w:sz="12" w:space="0" w:color="auto"/>
                </w:tcBorders>
                <w:shd w:val="clear" w:color="auto" w:fill="999999"/>
              </w:tcPr>
            </w:tcPrChange>
          </w:tcPr>
          <w:p w:rsidR="00273DCD" w:rsidRPr="00667415" w:rsidRDefault="00273DCD" w:rsidP="007C7E94">
            <w:pPr>
              <w:pStyle w:val="TableHeading"/>
              <w:jc w:val="center"/>
              <w:rPr>
                <w:rFonts w:ascii="Arial" w:hAnsi="Arial" w:cs="Arial"/>
                <w:sz w:val="22"/>
                <w:szCs w:val="22"/>
                <w:lang w:val="pt-BR"/>
              </w:rPr>
            </w:pPr>
            <w:r w:rsidRPr="00667415">
              <w:rPr>
                <w:rFonts w:ascii="Arial" w:hAnsi="Arial" w:cs="Arial"/>
                <w:sz w:val="22"/>
                <w:szCs w:val="22"/>
                <w:lang w:val="pt-BR"/>
              </w:rPr>
              <w:t>Se Não Existe, informar:</w:t>
            </w:r>
          </w:p>
          <w:p w:rsidR="00273DCD" w:rsidRPr="00667415" w:rsidRDefault="00273DCD" w:rsidP="007C7E94">
            <w:pPr>
              <w:pStyle w:val="TableHeading"/>
              <w:jc w:val="center"/>
              <w:rPr>
                <w:rFonts w:ascii="Arial" w:hAnsi="Arial" w:cs="Arial"/>
                <w:sz w:val="22"/>
                <w:szCs w:val="22"/>
                <w:lang w:val="pt-BR"/>
              </w:rPr>
            </w:pPr>
            <w:r w:rsidRPr="00667415">
              <w:rPr>
                <w:rFonts w:ascii="Arial" w:hAnsi="Arial" w:cs="Arial"/>
                <w:sz w:val="22"/>
                <w:szCs w:val="22"/>
                <w:lang w:val="pt-BR"/>
              </w:rPr>
              <w:t>(Simular – Como?/Criar)</w:t>
            </w:r>
          </w:p>
        </w:tc>
      </w:tr>
      <w:tr w:rsidR="00273DCD" w:rsidRPr="00667415" w:rsidDel="00693DB9" w:rsidTr="00E90A99">
        <w:trPr>
          <w:cantSplit/>
          <w:trHeight w:val="332"/>
          <w:tblHeader/>
          <w:del w:id="2353" w:author="273776" w:date="2011-05-09T16:03:00Z"/>
          <w:trPrChange w:id="2354" w:author="273776" w:date="2011-06-16T18:42:00Z">
            <w:trPr>
              <w:cantSplit/>
              <w:trHeight w:val="332"/>
              <w:tblHeader/>
            </w:trPr>
          </w:trPrChange>
        </w:trPr>
        <w:tc>
          <w:tcPr>
            <w:tcW w:w="1897" w:type="dxa"/>
            <w:tcBorders>
              <w:top w:val="single" w:sz="12" w:space="0" w:color="auto"/>
            </w:tcBorders>
            <w:tcPrChange w:id="2355" w:author="273776" w:date="2011-06-16T18:42:00Z">
              <w:tcPr>
                <w:tcW w:w="1440" w:type="dxa"/>
                <w:tcBorders>
                  <w:top w:val="single" w:sz="12" w:space="0" w:color="auto"/>
                </w:tcBorders>
              </w:tcPr>
            </w:tcPrChange>
          </w:tcPr>
          <w:p w:rsidR="00273DCD" w:rsidRPr="00667415" w:rsidDel="00693DB9" w:rsidRDefault="00273DCD" w:rsidP="00221536">
            <w:pPr>
              <w:pStyle w:val="TableText"/>
              <w:rPr>
                <w:del w:id="2356" w:author="273776" w:date="2011-05-09T16:03:00Z"/>
                <w:rStyle w:val="TextToEditOrLeave"/>
                <w:rFonts w:cs="Arial"/>
                <w:b/>
                <w:color w:val="auto"/>
                <w:sz w:val="22"/>
                <w:szCs w:val="22"/>
              </w:rPr>
            </w:pPr>
            <w:del w:id="2357" w:author="273776" w:date="2011-05-09T16:03:00Z">
              <w:r w:rsidRPr="00667415" w:rsidDel="00693DB9">
                <w:rPr>
                  <w:rStyle w:val="TextToEditOrLeave"/>
                  <w:rFonts w:cs="Arial"/>
                  <w:b/>
                  <w:color w:val="auto"/>
                  <w:sz w:val="22"/>
                  <w:szCs w:val="22"/>
                </w:rPr>
                <w:delText>SIEBEL/</w:delText>
              </w:r>
            </w:del>
          </w:p>
          <w:p w:rsidR="00273DCD" w:rsidRPr="00667415" w:rsidDel="00693DB9" w:rsidRDefault="00273DCD" w:rsidP="00221536">
            <w:pPr>
              <w:pStyle w:val="TableText"/>
              <w:rPr>
                <w:del w:id="2358" w:author="273776" w:date="2011-05-09T16:03:00Z"/>
                <w:rStyle w:val="TextToEditOrLeave"/>
                <w:rFonts w:cs="Arial"/>
                <w:b/>
                <w:color w:val="auto"/>
                <w:sz w:val="22"/>
                <w:szCs w:val="22"/>
              </w:rPr>
            </w:pPr>
            <w:del w:id="2359" w:author="273776" w:date="2011-05-09T16:03:00Z">
              <w:r w:rsidRPr="00667415" w:rsidDel="00693DB9">
                <w:rPr>
                  <w:rStyle w:val="TextToEditOrLeave"/>
                  <w:rFonts w:cs="Arial"/>
                  <w:b/>
                  <w:color w:val="auto"/>
                  <w:sz w:val="22"/>
                  <w:szCs w:val="22"/>
                </w:rPr>
                <w:delText>ECHANNEL</w:delText>
              </w:r>
            </w:del>
          </w:p>
        </w:tc>
        <w:tc>
          <w:tcPr>
            <w:tcW w:w="1523" w:type="dxa"/>
            <w:tcBorders>
              <w:top w:val="single" w:sz="12" w:space="0" w:color="auto"/>
            </w:tcBorders>
            <w:tcPrChange w:id="2360" w:author="273776" w:date="2011-06-16T18:42:00Z">
              <w:tcPr>
                <w:tcW w:w="1980" w:type="dxa"/>
                <w:tcBorders>
                  <w:top w:val="single" w:sz="12" w:space="0" w:color="auto"/>
                </w:tcBorders>
              </w:tcPr>
            </w:tcPrChange>
          </w:tcPr>
          <w:p w:rsidR="00273DCD" w:rsidRPr="00667415" w:rsidDel="00693DB9" w:rsidRDefault="00273DCD" w:rsidP="00221536">
            <w:pPr>
              <w:pStyle w:val="TableText"/>
              <w:rPr>
                <w:del w:id="2361" w:author="273776" w:date="2011-05-09T16:03:00Z"/>
                <w:rStyle w:val="TextToEditOrLeave"/>
                <w:rFonts w:cs="Arial"/>
                <w:b/>
                <w:color w:val="auto"/>
                <w:sz w:val="22"/>
                <w:szCs w:val="22"/>
              </w:rPr>
            </w:pPr>
            <w:del w:id="2362" w:author="273776" w:date="2011-05-09T16:03:00Z">
              <w:r w:rsidRPr="00667415" w:rsidDel="00693DB9">
                <w:rPr>
                  <w:rStyle w:val="TextToEditOrLeave"/>
                  <w:rFonts w:cs="Arial"/>
                  <w:b/>
                  <w:color w:val="auto"/>
                  <w:sz w:val="22"/>
                  <w:szCs w:val="22"/>
                </w:rPr>
                <w:delText>ARBOR</w:delText>
              </w:r>
            </w:del>
          </w:p>
        </w:tc>
        <w:tc>
          <w:tcPr>
            <w:tcW w:w="2340" w:type="dxa"/>
            <w:tcBorders>
              <w:top w:val="single" w:sz="12" w:space="0" w:color="auto"/>
            </w:tcBorders>
            <w:tcPrChange w:id="2363" w:author="273776" w:date="2011-06-16T18:42:00Z">
              <w:tcPr>
                <w:tcW w:w="2340" w:type="dxa"/>
                <w:tcBorders>
                  <w:top w:val="single" w:sz="12" w:space="0" w:color="auto"/>
                </w:tcBorders>
              </w:tcPr>
            </w:tcPrChange>
          </w:tcPr>
          <w:p w:rsidR="00273DCD" w:rsidRPr="00667415" w:rsidDel="00693DB9" w:rsidRDefault="00273DCD" w:rsidP="00221536">
            <w:pPr>
              <w:pStyle w:val="TableText"/>
              <w:rPr>
                <w:del w:id="2364" w:author="273776" w:date="2011-05-09T16:03:00Z"/>
                <w:rStyle w:val="TextToEditOrLeave"/>
                <w:rFonts w:cs="Arial"/>
                <w:b/>
                <w:color w:val="auto"/>
                <w:sz w:val="22"/>
                <w:szCs w:val="22"/>
              </w:rPr>
            </w:pPr>
            <w:del w:id="2365" w:author="273776" w:date="2011-05-09T16:03:00Z">
              <w:r w:rsidRPr="00667415" w:rsidDel="00693DB9">
                <w:rPr>
                  <w:rStyle w:val="TextToEditOrLeave"/>
                  <w:rFonts w:cs="Arial"/>
                  <w:b/>
                  <w:color w:val="auto"/>
                  <w:sz w:val="22"/>
                  <w:szCs w:val="22"/>
                </w:rPr>
                <w:delText>SIM</w:delText>
              </w:r>
            </w:del>
          </w:p>
        </w:tc>
        <w:tc>
          <w:tcPr>
            <w:tcW w:w="3420" w:type="dxa"/>
            <w:tcBorders>
              <w:top w:val="single" w:sz="12" w:space="0" w:color="auto"/>
            </w:tcBorders>
            <w:tcPrChange w:id="2366" w:author="273776" w:date="2011-06-16T18:42:00Z">
              <w:tcPr>
                <w:tcW w:w="3420" w:type="dxa"/>
                <w:tcBorders>
                  <w:top w:val="single" w:sz="12" w:space="0" w:color="auto"/>
                </w:tcBorders>
              </w:tcPr>
            </w:tcPrChange>
          </w:tcPr>
          <w:p w:rsidR="00273DCD" w:rsidRPr="00667415" w:rsidDel="00693DB9" w:rsidRDefault="00273DCD" w:rsidP="00221536">
            <w:pPr>
              <w:pStyle w:val="TableText"/>
              <w:rPr>
                <w:del w:id="2367" w:author="273776" w:date="2011-05-09T16:03:00Z"/>
                <w:rStyle w:val="TextToEditOrLeave"/>
                <w:rFonts w:cs="Arial"/>
                <w:b/>
                <w:color w:val="auto"/>
                <w:sz w:val="22"/>
                <w:szCs w:val="22"/>
              </w:rPr>
            </w:pPr>
          </w:p>
        </w:tc>
      </w:tr>
      <w:tr w:rsidR="00273DCD" w:rsidRPr="00667415" w:rsidDel="00693DB9" w:rsidTr="00E90A99">
        <w:trPr>
          <w:cantSplit/>
          <w:trHeight w:val="215"/>
          <w:tblHeader/>
          <w:del w:id="2368" w:author="273776" w:date="2011-05-09T16:03:00Z"/>
          <w:trPrChange w:id="2369" w:author="273776" w:date="2011-06-16T18:42:00Z">
            <w:trPr>
              <w:cantSplit/>
              <w:trHeight w:val="215"/>
              <w:tblHeader/>
            </w:trPr>
          </w:trPrChange>
        </w:trPr>
        <w:tc>
          <w:tcPr>
            <w:tcW w:w="1897" w:type="dxa"/>
            <w:tcPrChange w:id="2370" w:author="273776" w:date="2011-06-16T18:42:00Z">
              <w:tcPr>
                <w:tcW w:w="1440" w:type="dxa"/>
              </w:tcPr>
            </w:tcPrChange>
          </w:tcPr>
          <w:p w:rsidR="00273DCD" w:rsidRPr="00667415" w:rsidDel="00693DB9" w:rsidRDefault="00273DCD" w:rsidP="00221536">
            <w:pPr>
              <w:pStyle w:val="TableText"/>
              <w:rPr>
                <w:del w:id="2371" w:author="273776" w:date="2011-05-09T16:03:00Z"/>
                <w:rStyle w:val="TextToEditOrLeave"/>
                <w:rFonts w:cs="Arial"/>
                <w:b/>
                <w:color w:val="auto"/>
                <w:sz w:val="22"/>
                <w:szCs w:val="22"/>
              </w:rPr>
            </w:pPr>
            <w:del w:id="2372" w:author="273776" w:date="2011-05-09T16:03:00Z">
              <w:r w:rsidRPr="00667415" w:rsidDel="00693DB9">
                <w:rPr>
                  <w:rStyle w:val="TextToEditOrLeave"/>
                  <w:rFonts w:cs="Arial"/>
                  <w:b/>
                  <w:color w:val="auto"/>
                  <w:sz w:val="22"/>
                  <w:szCs w:val="22"/>
                </w:rPr>
                <w:delText xml:space="preserve">SIEBEL    </w:delText>
              </w:r>
            </w:del>
          </w:p>
        </w:tc>
        <w:tc>
          <w:tcPr>
            <w:tcW w:w="1523" w:type="dxa"/>
            <w:tcPrChange w:id="2373" w:author="273776" w:date="2011-06-16T18:42:00Z">
              <w:tcPr>
                <w:tcW w:w="1980" w:type="dxa"/>
              </w:tcPr>
            </w:tcPrChange>
          </w:tcPr>
          <w:p w:rsidR="00273DCD" w:rsidRPr="00667415" w:rsidDel="00693DB9" w:rsidRDefault="00273DCD" w:rsidP="00221536">
            <w:pPr>
              <w:pStyle w:val="TableText"/>
              <w:rPr>
                <w:del w:id="2374" w:author="273776" w:date="2011-05-09T16:03:00Z"/>
                <w:rStyle w:val="TextToEditOrLeave"/>
                <w:rFonts w:cs="Arial"/>
                <w:b/>
                <w:color w:val="auto"/>
                <w:sz w:val="22"/>
                <w:szCs w:val="22"/>
              </w:rPr>
            </w:pPr>
            <w:del w:id="2375" w:author="273776" w:date="2011-05-09T16:03:00Z">
              <w:r w:rsidRPr="00667415" w:rsidDel="00693DB9">
                <w:rPr>
                  <w:rStyle w:val="TextToEditOrLeave"/>
                  <w:rFonts w:cs="Arial"/>
                  <w:b/>
                  <w:color w:val="auto"/>
                  <w:sz w:val="22"/>
                  <w:szCs w:val="22"/>
                </w:rPr>
                <w:delText>SISMOVEL</w:delText>
              </w:r>
            </w:del>
          </w:p>
        </w:tc>
        <w:tc>
          <w:tcPr>
            <w:tcW w:w="2340" w:type="dxa"/>
            <w:tcPrChange w:id="2376" w:author="273776" w:date="2011-06-16T18:42:00Z">
              <w:tcPr>
                <w:tcW w:w="2340" w:type="dxa"/>
              </w:tcPr>
            </w:tcPrChange>
          </w:tcPr>
          <w:p w:rsidR="00273DCD" w:rsidRPr="00667415" w:rsidDel="00693DB9" w:rsidRDefault="00273DCD" w:rsidP="00221536">
            <w:pPr>
              <w:pStyle w:val="TableText"/>
              <w:rPr>
                <w:del w:id="2377" w:author="273776" w:date="2011-05-09T16:03:00Z"/>
                <w:rStyle w:val="TextToEditOrLeave"/>
                <w:rFonts w:cs="Arial"/>
                <w:b/>
                <w:color w:val="auto"/>
                <w:sz w:val="22"/>
                <w:szCs w:val="22"/>
              </w:rPr>
            </w:pPr>
            <w:del w:id="2378" w:author="273776" w:date="2011-05-09T16:03:00Z">
              <w:r w:rsidRPr="00667415" w:rsidDel="00693DB9">
                <w:rPr>
                  <w:rStyle w:val="TextToEditOrLeave"/>
                  <w:rFonts w:cs="Arial"/>
                  <w:b/>
                  <w:color w:val="auto"/>
                  <w:sz w:val="22"/>
                  <w:szCs w:val="22"/>
                </w:rPr>
                <w:delText>SIM</w:delText>
              </w:r>
            </w:del>
          </w:p>
        </w:tc>
        <w:tc>
          <w:tcPr>
            <w:tcW w:w="3420" w:type="dxa"/>
            <w:tcPrChange w:id="2379" w:author="273776" w:date="2011-06-16T18:42:00Z">
              <w:tcPr>
                <w:tcW w:w="3420" w:type="dxa"/>
              </w:tcPr>
            </w:tcPrChange>
          </w:tcPr>
          <w:p w:rsidR="00273DCD" w:rsidRPr="00667415" w:rsidDel="00693DB9" w:rsidRDefault="00273DCD" w:rsidP="00221536">
            <w:pPr>
              <w:pStyle w:val="TableText"/>
              <w:rPr>
                <w:del w:id="2380" w:author="273776" w:date="2011-05-09T16:03:00Z"/>
                <w:rStyle w:val="TextToEditOrLeave"/>
                <w:rFonts w:cs="Arial"/>
                <w:color w:val="auto"/>
                <w:sz w:val="22"/>
                <w:szCs w:val="22"/>
              </w:rPr>
            </w:pPr>
          </w:p>
        </w:tc>
      </w:tr>
      <w:tr w:rsidR="00693DB9" w:rsidRPr="00AE25BB" w:rsidTr="00E90A99">
        <w:trPr>
          <w:cantSplit/>
          <w:trHeight w:val="215"/>
          <w:tblHeader/>
          <w:ins w:id="2381" w:author="273776" w:date="2011-05-09T16:02:00Z"/>
          <w:trPrChange w:id="2382" w:author="273776" w:date="2011-06-16T18:42:00Z">
            <w:trPr>
              <w:cantSplit/>
              <w:trHeight w:val="215"/>
              <w:tblHeader/>
            </w:trPr>
          </w:trPrChange>
        </w:trPr>
        <w:tc>
          <w:tcPr>
            <w:tcW w:w="1897" w:type="dxa"/>
            <w:tcBorders>
              <w:top w:val="single" w:sz="4" w:space="0" w:color="auto"/>
              <w:left w:val="single" w:sz="4" w:space="0" w:color="auto"/>
              <w:bottom w:val="single" w:sz="4" w:space="0" w:color="auto"/>
              <w:right w:val="single" w:sz="4" w:space="0" w:color="auto"/>
            </w:tcBorders>
            <w:shd w:val="clear" w:color="auto" w:fill="auto"/>
            <w:tcPrChange w:id="2383" w:author="273776" w:date="2011-06-16T18:42:00Z">
              <w:tcPr>
                <w:tcW w:w="1440" w:type="dxa"/>
                <w:tcBorders>
                  <w:top w:val="single" w:sz="4" w:space="0" w:color="auto"/>
                  <w:left w:val="single" w:sz="4" w:space="0" w:color="auto"/>
                  <w:bottom w:val="single" w:sz="4" w:space="0" w:color="auto"/>
                  <w:right w:val="single" w:sz="4" w:space="0" w:color="auto"/>
                </w:tcBorders>
                <w:shd w:val="clear" w:color="auto" w:fill="auto"/>
              </w:tcPr>
            </w:tcPrChange>
          </w:tcPr>
          <w:p w:rsidR="00693DB9" w:rsidRPr="00E90A99" w:rsidRDefault="00461883" w:rsidP="00693DB9">
            <w:pPr>
              <w:pStyle w:val="TableText"/>
              <w:rPr>
                <w:ins w:id="2384" w:author="273776" w:date="2011-05-09T16:02:00Z"/>
                <w:rStyle w:val="TextToEditOrLeave"/>
                <w:rFonts w:cs="Arial"/>
                <w:b/>
                <w:color w:val="auto"/>
                <w:sz w:val="22"/>
                <w:szCs w:val="22"/>
                <w:rPrChange w:id="2385" w:author="273776" w:date="2011-06-16T18:42:00Z">
                  <w:rPr>
                    <w:ins w:id="2386" w:author="273776" w:date="2011-05-09T16:02:00Z"/>
                    <w:rStyle w:val="TextToEditOrLeave"/>
                    <w:rFonts w:ascii="Times New Roman" w:hAnsi="Times New Roman" w:cs="Arial"/>
                    <w:b/>
                    <w:color w:val="auto"/>
                    <w:sz w:val="22"/>
                    <w:szCs w:val="22"/>
                    <w:lang w:val="en-US"/>
                  </w:rPr>
                </w:rPrChange>
              </w:rPr>
            </w:pPr>
            <w:ins w:id="2387" w:author="273776" w:date="2011-05-09T16:02:00Z">
              <w:r>
                <w:rPr>
                  <w:rStyle w:val="TextToEditOrLeave"/>
                  <w:rFonts w:cs="Arial"/>
                  <w:b/>
                  <w:color w:val="auto"/>
                  <w:sz w:val="22"/>
                  <w:szCs w:val="22"/>
                </w:rPr>
                <w:t>Siebel</w:t>
              </w:r>
            </w:ins>
            <w:ins w:id="2388" w:author="273776" w:date="2011-06-16T16:45:00Z">
              <w:r w:rsidR="009910BF" w:rsidRPr="009910BF">
                <w:rPr>
                  <w:rStyle w:val="TextToEditOrLeave"/>
                  <w:rFonts w:cs="Arial"/>
                  <w:b/>
                  <w:color w:val="auto"/>
                  <w:sz w:val="22"/>
                  <w:szCs w:val="22"/>
                  <w:rPrChange w:id="2389" w:author="273776" w:date="2011-06-16T18:42:00Z">
                    <w:rPr>
                      <w:rStyle w:val="TextToEditOrLeave"/>
                      <w:rFonts w:cs="Arial"/>
                      <w:b/>
                      <w:color w:val="auto"/>
                      <w:sz w:val="22"/>
                      <w:szCs w:val="22"/>
                      <w:highlight w:val="lightGray"/>
                    </w:rPr>
                  </w:rPrChange>
                </w:rPr>
                <w:t>/</w:t>
              </w:r>
            </w:ins>
            <w:ins w:id="2390" w:author="273776" w:date="2011-06-16T18:42:00Z">
              <w:r w:rsidR="00E90A99">
                <w:rPr>
                  <w:rStyle w:val="TextToEditOrLeave"/>
                  <w:rFonts w:cs="Arial"/>
                  <w:b/>
                  <w:color w:val="auto"/>
                  <w:sz w:val="22"/>
                  <w:szCs w:val="22"/>
                </w:rPr>
                <w:t xml:space="preserve"> </w:t>
              </w:r>
            </w:ins>
            <w:ins w:id="2391" w:author="273776" w:date="2011-06-16T16:45:00Z">
              <w:r w:rsidR="009910BF" w:rsidRPr="009910BF">
                <w:rPr>
                  <w:rStyle w:val="TextToEditOrLeave"/>
                  <w:rFonts w:cs="Arial"/>
                  <w:b/>
                  <w:color w:val="auto"/>
                  <w:sz w:val="22"/>
                  <w:szCs w:val="22"/>
                  <w:rPrChange w:id="2392" w:author="273776" w:date="2011-06-16T18:42:00Z">
                    <w:rPr>
                      <w:rStyle w:val="TextToEditOrLeave"/>
                      <w:rFonts w:cs="Arial"/>
                      <w:b/>
                      <w:color w:val="auto"/>
                      <w:sz w:val="22"/>
                      <w:szCs w:val="22"/>
                      <w:highlight w:val="lightGray"/>
                    </w:rPr>
                  </w:rPrChange>
                </w:rPr>
                <w:t>Configurador de Benefícios</w:t>
              </w:r>
            </w:ins>
          </w:p>
        </w:tc>
        <w:tc>
          <w:tcPr>
            <w:tcW w:w="1523" w:type="dxa"/>
            <w:tcBorders>
              <w:top w:val="single" w:sz="4" w:space="0" w:color="auto"/>
              <w:left w:val="single" w:sz="4" w:space="0" w:color="auto"/>
              <w:bottom w:val="single" w:sz="4" w:space="0" w:color="auto"/>
              <w:right w:val="single" w:sz="4" w:space="0" w:color="auto"/>
            </w:tcBorders>
            <w:shd w:val="clear" w:color="auto" w:fill="auto"/>
            <w:tcPrChange w:id="2393" w:author="273776" w:date="2011-06-16T18:42:00Z">
              <w:tcPr>
                <w:tcW w:w="1980" w:type="dxa"/>
                <w:tcBorders>
                  <w:top w:val="single" w:sz="4" w:space="0" w:color="auto"/>
                  <w:left w:val="single" w:sz="4" w:space="0" w:color="auto"/>
                  <w:bottom w:val="single" w:sz="4" w:space="0" w:color="auto"/>
                  <w:right w:val="single" w:sz="4" w:space="0" w:color="auto"/>
                </w:tcBorders>
                <w:shd w:val="clear" w:color="auto" w:fill="auto"/>
              </w:tcPr>
            </w:tcPrChange>
          </w:tcPr>
          <w:p w:rsidR="00693DB9" w:rsidRPr="00E90A99" w:rsidRDefault="00461883" w:rsidP="00693DB9">
            <w:pPr>
              <w:pStyle w:val="TableText"/>
              <w:rPr>
                <w:ins w:id="2394" w:author="273776" w:date="2011-05-09T16:02:00Z"/>
                <w:rStyle w:val="TextToEditOrLeave"/>
                <w:rFonts w:cs="Arial"/>
                <w:b/>
                <w:color w:val="auto"/>
                <w:sz w:val="22"/>
                <w:szCs w:val="22"/>
              </w:rPr>
            </w:pPr>
            <w:ins w:id="2395" w:author="273776" w:date="2011-06-16T16:44:00Z">
              <w:r>
                <w:rPr>
                  <w:rStyle w:val="TextToEditOrLeave"/>
                  <w:rFonts w:cs="Arial"/>
                  <w:b/>
                  <w:color w:val="auto"/>
                  <w:sz w:val="22"/>
                  <w:szCs w:val="22"/>
                </w:rPr>
                <w:t>Arbor</w:t>
              </w:r>
            </w:ins>
          </w:p>
        </w:tc>
        <w:tc>
          <w:tcPr>
            <w:tcW w:w="2340" w:type="dxa"/>
            <w:tcBorders>
              <w:top w:val="single" w:sz="4" w:space="0" w:color="auto"/>
              <w:left w:val="single" w:sz="4" w:space="0" w:color="auto"/>
              <w:bottom w:val="single" w:sz="4" w:space="0" w:color="auto"/>
              <w:right w:val="single" w:sz="4" w:space="0" w:color="auto"/>
            </w:tcBorders>
            <w:shd w:val="clear" w:color="auto" w:fill="auto"/>
            <w:tcPrChange w:id="2396" w:author="273776" w:date="2011-06-16T18:42:00Z">
              <w:tcPr>
                <w:tcW w:w="2340" w:type="dxa"/>
                <w:tcBorders>
                  <w:top w:val="single" w:sz="4" w:space="0" w:color="auto"/>
                  <w:left w:val="single" w:sz="4" w:space="0" w:color="auto"/>
                  <w:bottom w:val="single" w:sz="4" w:space="0" w:color="auto"/>
                  <w:right w:val="single" w:sz="4" w:space="0" w:color="auto"/>
                </w:tcBorders>
                <w:shd w:val="clear" w:color="auto" w:fill="auto"/>
              </w:tcPr>
            </w:tcPrChange>
          </w:tcPr>
          <w:p w:rsidR="00693DB9" w:rsidRPr="00E90A99" w:rsidRDefault="00461883" w:rsidP="00693DB9">
            <w:pPr>
              <w:pStyle w:val="TableText"/>
              <w:rPr>
                <w:ins w:id="2397" w:author="273776" w:date="2011-05-09T16:02:00Z"/>
                <w:rStyle w:val="TextToEditOrLeave"/>
                <w:rFonts w:cs="Arial"/>
                <w:b/>
                <w:color w:val="auto"/>
                <w:sz w:val="22"/>
                <w:szCs w:val="22"/>
              </w:rPr>
            </w:pPr>
            <w:ins w:id="2398" w:author="273776" w:date="2011-06-16T16:44:00Z">
              <w:r>
                <w:rPr>
                  <w:rStyle w:val="TextToEditOrLeave"/>
                  <w:rFonts w:cs="Arial"/>
                  <w:b/>
                  <w:color w:val="auto"/>
                  <w:sz w:val="22"/>
                  <w:szCs w:val="22"/>
                </w:rPr>
                <w:t>Sim</w:t>
              </w:r>
            </w:ins>
          </w:p>
        </w:tc>
        <w:tc>
          <w:tcPr>
            <w:tcW w:w="3420" w:type="dxa"/>
            <w:tcBorders>
              <w:top w:val="single" w:sz="4" w:space="0" w:color="auto"/>
              <w:left w:val="single" w:sz="4" w:space="0" w:color="auto"/>
              <w:bottom w:val="single" w:sz="4" w:space="0" w:color="auto"/>
              <w:right w:val="single" w:sz="4" w:space="0" w:color="auto"/>
            </w:tcBorders>
            <w:tcPrChange w:id="2399" w:author="273776" w:date="2011-06-16T18:42:00Z">
              <w:tcPr>
                <w:tcW w:w="3420" w:type="dxa"/>
                <w:tcBorders>
                  <w:top w:val="single" w:sz="4" w:space="0" w:color="auto"/>
                  <w:left w:val="single" w:sz="4" w:space="0" w:color="auto"/>
                  <w:bottom w:val="single" w:sz="4" w:space="0" w:color="auto"/>
                  <w:right w:val="single" w:sz="4" w:space="0" w:color="auto"/>
                </w:tcBorders>
              </w:tcPr>
            </w:tcPrChange>
          </w:tcPr>
          <w:p w:rsidR="00693DB9" w:rsidRPr="003F4BDF" w:rsidRDefault="00693DB9" w:rsidP="00693DB9">
            <w:pPr>
              <w:pStyle w:val="TableText"/>
              <w:rPr>
                <w:ins w:id="2400" w:author="273776" w:date="2011-05-09T16:02:00Z"/>
                <w:rStyle w:val="TextToEditOrLeave"/>
                <w:rFonts w:cs="Arial"/>
                <w:color w:val="auto"/>
                <w:sz w:val="22"/>
                <w:szCs w:val="22"/>
              </w:rPr>
            </w:pPr>
          </w:p>
        </w:tc>
      </w:tr>
    </w:tbl>
    <w:p w:rsidR="00273DCD" w:rsidRPr="00667415" w:rsidRDefault="00273DCD" w:rsidP="00042EC1">
      <w:pPr>
        <w:rPr>
          <w:rFonts w:cs="Arial"/>
          <w:lang w:val="pt-BR"/>
        </w:rPr>
      </w:pPr>
    </w:p>
    <w:p w:rsidR="00273DCD" w:rsidRPr="00667415" w:rsidRDefault="00273DCD" w:rsidP="00042EC1">
      <w:pPr>
        <w:pStyle w:val="Ttulo3"/>
        <w:numPr>
          <w:ilvl w:val="2"/>
          <w:numId w:val="0"/>
        </w:numPr>
        <w:ind w:left="1134"/>
        <w:rPr>
          <w:rFonts w:ascii="Arial" w:hAnsi="Arial" w:cs="Arial"/>
          <w:sz w:val="24"/>
        </w:rPr>
      </w:pPr>
      <w:bookmarkStart w:id="2401" w:name="_Toc290922822"/>
      <w:r w:rsidRPr="00667415">
        <w:rPr>
          <w:rFonts w:ascii="Arial" w:hAnsi="Arial" w:cs="Arial"/>
          <w:sz w:val="24"/>
        </w:rPr>
        <w:lastRenderedPageBreak/>
        <w:t>2.5.3 Completude</w:t>
      </w:r>
      <w:bookmarkEnd w:id="2401"/>
    </w:p>
    <w:p w:rsidR="00273DCD" w:rsidRPr="00667415" w:rsidRDefault="00273DCD" w:rsidP="00042EC1">
      <w:pPr>
        <w:rPr>
          <w:lang w:val="pt-BR"/>
        </w:rPr>
      </w:pPr>
    </w:p>
    <w:p w:rsidR="00273DCD" w:rsidRPr="00667415" w:rsidDel="00DD702D" w:rsidRDefault="00273DCD" w:rsidP="00105428">
      <w:pPr>
        <w:keepLines/>
        <w:spacing w:before="60"/>
        <w:ind w:left="1134" w:right="282"/>
        <w:jc w:val="both"/>
        <w:rPr>
          <w:del w:id="2402" w:author="273776" w:date="2011-06-08T18:49:00Z"/>
          <w:rFonts w:ascii="Arial" w:hAnsi="Arial" w:cs="Arial"/>
          <w:sz w:val="22"/>
          <w:szCs w:val="22"/>
          <w:lang w:val="pt-BR"/>
        </w:rPr>
      </w:pPr>
      <w:del w:id="2403" w:author="273776" w:date="2011-06-08T18:49:00Z">
        <w:r w:rsidRPr="00667415" w:rsidDel="00DD702D">
          <w:rPr>
            <w:rFonts w:ascii="Arial" w:hAnsi="Arial" w:cs="Arial"/>
            <w:sz w:val="22"/>
            <w:szCs w:val="22"/>
            <w:lang w:val="pt-BR"/>
          </w:rPr>
          <w:delText>Para a efetividade dos testes, além das funcionalidades diretamente relacionadas aos requisitos de usuário, informe os testes complementares para funcionalidades impactadas.</w:delText>
        </w:r>
      </w:del>
    </w:p>
    <w:p w:rsidR="00273DCD" w:rsidRPr="00667415" w:rsidDel="00DD702D" w:rsidRDefault="00273DCD" w:rsidP="00105428">
      <w:pPr>
        <w:keepLines/>
        <w:spacing w:before="60"/>
        <w:ind w:left="1134" w:right="282"/>
        <w:jc w:val="both"/>
        <w:rPr>
          <w:del w:id="2404" w:author="273776" w:date="2011-06-08T18:49:00Z"/>
          <w:rFonts w:ascii="Arial" w:hAnsi="Arial" w:cs="Arial"/>
          <w:sz w:val="22"/>
          <w:szCs w:val="22"/>
          <w:lang w:val="pt-BR"/>
        </w:rPr>
      </w:pPr>
      <w:del w:id="2405" w:author="273776" w:date="2011-06-08T18:49:00Z">
        <w:r w:rsidRPr="00667415" w:rsidDel="00DD702D">
          <w:rPr>
            <w:rFonts w:ascii="Arial" w:hAnsi="Arial" w:cs="Arial"/>
            <w:sz w:val="22"/>
            <w:szCs w:val="22"/>
            <w:lang w:val="pt-BR"/>
          </w:rPr>
          <w:delText>Verifique o item Cenários de Testes no documento de Solicitação para TI para o correto preenchimento deste item.</w:delText>
        </w:r>
      </w:del>
    </w:p>
    <w:p w:rsidR="00273DCD" w:rsidRPr="00667415" w:rsidRDefault="00273DCD" w:rsidP="00042EC1">
      <w:pPr>
        <w:rPr>
          <w:sz w:val="22"/>
          <w:szCs w:val="22"/>
          <w:highlight w:val="yellow"/>
          <w:lang w:val="pt-BR"/>
        </w:rPr>
      </w:pPr>
    </w:p>
    <w:tbl>
      <w:tblPr>
        <w:tblW w:w="9180" w:type="dxa"/>
        <w:tblInd w:w="1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2" w:type="dxa"/>
          <w:right w:w="142" w:type="dxa"/>
        </w:tblCellMar>
        <w:tblLook w:val="0000" w:firstRow="0" w:lastRow="0" w:firstColumn="0" w:lastColumn="0" w:noHBand="0" w:noVBand="0"/>
      </w:tblPr>
      <w:tblGrid>
        <w:gridCol w:w="1260"/>
        <w:gridCol w:w="2160"/>
        <w:gridCol w:w="5760"/>
      </w:tblGrid>
      <w:tr w:rsidR="00273DCD" w:rsidRPr="00667415" w:rsidTr="007C7E94">
        <w:trPr>
          <w:cantSplit/>
          <w:trHeight w:val="332"/>
          <w:tblHeader/>
        </w:trPr>
        <w:tc>
          <w:tcPr>
            <w:tcW w:w="1260" w:type="dxa"/>
            <w:tcBorders>
              <w:bottom w:val="single" w:sz="12" w:space="0" w:color="auto"/>
            </w:tcBorders>
            <w:shd w:val="clear" w:color="auto" w:fill="999999"/>
            <w:vAlign w:val="center"/>
          </w:tcPr>
          <w:p w:rsidR="00273DCD" w:rsidRPr="00667415" w:rsidRDefault="00273DCD" w:rsidP="007C7E94">
            <w:pPr>
              <w:pStyle w:val="TableHeading"/>
              <w:jc w:val="center"/>
              <w:rPr>
                <w:rFonts w:ascii="Arial" w:hAnsi="Arial" w:cs="Arial"/>
                <w:lang w:val="pt-BR"/>
              </w:rPr>
            </w:pPr>
            <w:r w:rsidRPr="00667415">
              <w:rPr>
                <w:rFonts w:ascii="Arial" w:hAnsi="Arial" w:cs="Arial"/>
                <w:lang w:val="pt-BR"/>
              </w:rPr>
              <w:t xml:space="preserve">Sistema </w:t>
            </w:r>
          </w:p>
        </w:tc>
        <w:tc>
          <w:tcPr>
            <w:tcW w:w="2160" w:type="dxa"/>
            <w:tcBorders>
              <w:bottom w:val="single" w:sz="12" w:space="0" w:color="auto"/>
            </w:tcBorders>
            <w:shd w:val="clear" w:color="auto" w:fill="999999"/>
            <w:vAlign w:val="center"/>
          </w:tcPr>
          <w:p w:rsidR="00273DCD" w:rsidRPr="00667415" w:rsidRDefault="00273DCD" w:rsidP="007C7E94">
            <w:pPr>
              <w:pStyle w:val="TableHeading"/>
              <w:jc w:val="center"/>
              <w:rPr>
                <w:rFonts w:ascii="Arial" w:hAnsi="Arial" w:cs="Arial"/>
                <w:lang w:val="pt-BR"/>
              </w:rPr>
            </w:pPr>
            <w:r w:rsidRPr="00667415">
              <w:rPr>
                <w:rFonts w:ascii="Arial" w:hAnsi="Arial" w:cs="Arial"/>
                <w:lang w:val="pt-BR"/>
              </w:rPr>
              <w:t>Funcionalidade</w:t>
            </w:r>
          </w:p>
        </w:tc>
        <w:tc>
          <w:tcPr>
            <w:tcW w:w="5760" w:type="dxa"/>
            <w:tcBorders>
              <w:bottom w:val="single" w:sz="12" w:space="0" w:color="auto"/>
            </w:tcBorders>
            <w:shd w:val="clear" w:color="auto" w:fill="999999"/>
            <w:vAlign w:val="center"/>
          </w:tcPr>
          <w:p w:rsidR="00273DCD" w:rsidRPr="00667415" w:rsidRDefault="00273DCD" w:rsidP="007C7E94">
            <w:pPr>
              <w:pStyle w:val="TableHeading"/>
              <w:jc w:val="center"/>
              <w:rPr>
                <w:rFonts w:ascii="Arial" w:hAnsi="Arial" w:cs="Arial"/>
                <w:lang w:val="pt-BR"/>
              </w:rPr>
            </w:pPr>
            <w:r w:rsidRPr="00667415">
              <w:rPr>
                <w:rFonts w:ascii="Arial" w:hAnsi="Arial" w:cs="Arial"/>
                <w:lang w:val="pt-BR"/>
              </w:rPr>
              <w:t>Casos Específicos/ Observações</w:t>
            </w:r>
          </w:p>
        </w:tc>
      </w:tr>
      <w:tr w:rsidR="00273DCD" w:rsidRPr="00667415" w:rsidDel="00AC6C22" w:rsidTr="007C7E94">
        <w:trPr>
          <w:cantSplit/>
          <w:trHeight w:val="258"/>
          <w:tblHeader/>
          <w:del w:id="2406" w:author="273776" w:date="2011-06-08T18:48:00Z"/>
        </w:trPr>
        <w:tc>
          <w:tcPr>
            <w:tcW w:w="1260" w:type="dxa"/>
            <w:tcBorders>
              <w:top w:val="single" w:sz="12" w:space="0" w:color="auto"/>
            </w:tcBorders>
          </w:tcPr>
          <w:p w:rsidR="00273DCD" w:rsidRPr="00667415" w:rsidDel="00AC6C22" w:rsidRDefault="00273DCD" w:rsidP="00221536">
            <w:pPr>
              <w:pStyle w:val="TableText"/>
              <w:rPr>
                <w:del w:id="2407" w:author="273776" w:date="2011-06-08T18:48:00Z"/>
                <w:rFonts w:cs="Arial"/>
                <w:bCs/>
                <w:iCs/>
              </w:rPr>
            </w:pPr>
            <w:del w:id="2408" w:author="273776" w:date="2011-06-08T18:48:00Z">
              <w:r w:rsidRPr="00667415" w:rsidDel="00AC6C22">
                <w:rPr>
                  <w:rFonts w:cs="Arial"/>
                  <w:bCs/>
                  <w:iCs/>
                </w:rPr>
                <w:delText>SIEBEL</w:delText>
              </w:r>
            </w:del>
          </w:p>
        </w:tc>
        <w:tc>
          <w:tcPr>
            <w:tcW w:w="2160" w:type="dxa"/>
            <w:tcBorders>
              <w:top w:val="single" w:sz="12" w:space="0" w:color="auto"/>
            </w:tcBorders>
          </w:tcPr>
          <w:p w:rsidR="00273DCD" w:rsidRPr="00667415" w:rsidDel="00AC6C22" w:rsidRDefault="00273DCD" w:rsidP="00221536">
            <w:pPr>
              <w:pStyle w:val="TableText"/>
              <w:rPr>
                <w:del w:id="2409" w:author="273776" w:date="2011-06-08T18:48:00Z"/>
                <w:rFonts w:cs="Arial"/>
                <w:bCs/>
                <w:iCs/>
              </w:rPr>
            </w:pPr>
            <w:del w:id="2410" w:author="273776" w:date="2011-06-08T18:48:00Z">
              <w:r w:rsidRPr="00667415" w:rsidDel="00AC6C22">
                <w:rPr>
                  <w:rFonts w:cs="Arial"/>
                  <w:bCs/>
                  <w:iCs/>
                </w:rPr>
                <w:delText>SISMOVEL</w:delText>
              </w:r>
            </w:del>
          </w:p>
        </w:tc>
        <w:tc>
          <w:tcPr>
            <w:tcW w:w="5760" w:type="dxa"/>
            <w:tcBorders>
              <w:top w:val="single" w:sz="12" w:space="0" w:color="auto"/>
            </w:tcBorders>
          </w:tcPr>
          <w:p w:rsidR="00273DCD" w:rsidRPr="00667415" w:rsidDel="00AC6C22" w:rsidRDefault="00273DCD" w:rsidP="00221536">
            <w:pPr>
              <w:rPr>
                <w:del w:id="2411" w:author="273776" w:date="2011-06-08T18:48:00Z"/>
                <w:rFonts w:ascii="Arial" w:hAnsi="Arial" w:cs="Arial"/>
                <w:bCs/>
                <w:szCs w:val="20"/>
                <w:lang w:val="pt-BR"/>
              </w:rPr>
            </w:pPr>
            <w:del w:id="2412" w:author="273776" w:date="2011-06-08T18:48:00Z">
              <w:r w:rsidRPr="00667415" w:rsidDel="00AC6C22">
                <w:rPr>
                  <w:rFonts w:ascii="Arial" w:hAnsi="Arial" w:cs="Arial"/>
                  <w:bCs/>
                  <w:szCs w:val="20"/>
                  <w:lang w:val="pt-BR"/>
                </w:rPr>
                <w:delText>O Siebel envia ativação de um elemento do blackberry</w:delText>
              </w:r>
            </w:del>
          </w:p>
        </w:tc>
      </w:tr>
      <w:tr w:rsidR="00273DCD" w:rsidRPr="00667415" w:rsidDel="00693DB9" w:rsidTr="007C7E94">
        <w:trPr>
          <w:cantSplit/>
          <w:trHeight w:val="258"/>
          <w:tblHeader/>
          <w:del w:id="2413" w:author="273776" w:date="2011-05-09T16:03:00Z"/>
        </w:trPr>
        <w:tc>
          <w:tcPr>
            <w:tcW w:w="1260" w:type="dxa"/>
          </w:tcPr>
          <w:p w:rsidR="00273DCD" w:rsidRPr="00667415" w:rsidDel="00693DB9" w:rsidRDefault="00273DCD" w:rsidP="00221536">
            <w:pPr>
              <w:pStyle w:val="TableText"/>
              <w:jc w:val="center"/>
              <w:rPr>
                <w:del w:id="2414" w:author="273776" w:date="2011-05-09T16:03:00Z"/>
                <w:rStyle w:val="TextToEditOrLeave"/>
                <w:rFonts w:cs="Arial"/>
                <w:color w:val="auto"/>
              </w:rPr>
            </w:pPr>
            <w:del w:id="2415" w:author="273776" w:date="2011-05-09T16:03:00Z">
              <w:r w:rsidRPr="00667415" w:rsidDel="00693DB9">
                <w:rPr>
                  <w:rFonts w:cs="Arial"/>
                </w:rPr>
                <w:delText>Arbor</w:delText>
              </w:r>
            </w:del>
          </w:p>
        </w:tc>
        <w:tc>
          <w:tcPr>
            <w:tcW w:w="2160" w:type="dxa"/>
          </w:tcPr>
          <w:p w:rsidR="00273DCD" w:rsidRPr="00667415" w:rsidDel="00693DB9" w:rsidRDefault="00273DCD" w:rsidP="00221536">
            <w:pPr>
              <w:pStyle w:val="TableText"/>
              <w:rPr>
                <w:del w:id="2416" w:author="273776" w:date="2011-05-09T16:03:00Z"/>
                <w:rStyle w:val="TextToEditOrLeave"/>
                <w:rFonts w:cs="Arial"/>
                <w:color w:val="auto"/>
              </w:rPr>
            </w:pPr>
            <w:del w:id="2417" w:author="273776" w:date="2011-05-09T16:03:00Z">
              <w:r w:rsidRPr="00667415" w:rsidDel="00693DB9">
                <w:rPr>
                  <w:rStyle w:val="TextToEditOrLeave"/>
                  <w:rFonts w:cs="Arial"/>
                  <w:color w:val="auto"/>
                </w:rPr>
                <w:delText>Migração da base legada</w:delText>
              </w:r>
            </w:del>
          </w:p>
        </w:tc>
        <w:tc>
          <w:tcPr>
            <w:tcW w:w="5760" w:type="dxa"/>
          </w:tcPr>
          <w:p w:rsidR="00273DCD" w:rsidRPr="00667415" w:rsidDel="00693DB9" w:rsidRDefault="00273DCD" w:rsidP="00221536">
            <w:pPr>
              <w:pStyle w:val="TableText"/>
              <w:rPr>
                <w:del w:id="2418" w:author="273776" w:date="2011-05-09T16:03:00Z"/>
                <w:rStyle w:val="TextToEditOrLeave"/>
                <w:rFonts w:cs="Arial"/>
                <w:color w:val="auto"/>
              </w:rPr>
            </w:pPr>
            <w:del w:id="2419" w:author="273776" w:date="2011-05-09T16:03:00Z">
              <w:r w:rsidRPr="00667415" w:rsidDel="00693DB9">
                <w:rPr>
                  <w:rStyle w:val="TextToEditOrLeave"/>
                  <w:rFonts w:cs="Arial"/>
                  <w:color w:val="auto"/>
                </w:rPr>
                <w:delText>Testar a migração dos clientes da base legada (B2B e B2C) para os novos planos. Clientes BIS Ilimitado serão migrados para o plano BIS Absoluto e clientes BES migrarão para o pacote BES+BIS. É necessário verificar se o plano antigo foi corretamente desativado.</w:delText>
              </w:r>
            </w:del>
          </w:p>
          <w:p w:rsidR="00273DCD" w:rsidRPr="00667415" w:rsidDel="00693DB9" w:rsidRDefault="00273DCD" w:rsidP="00221536">
            <w:pPr>
              <w:pStyle w:val="TableText"/>
              <w:rPr>
                <w:del w:id="2420" w:author="273776" w:date="2011-05-09T16:03:00Z"/>
                <w:rStyle w:val="TextToEditOrLeave"/>
                <w:rFonts w:cs="Arial"/>
                <w:color w:val="auto"/>
              </w:rPr>
            </w:pPr>
          </w:p>
        </w:tc>
      </w:tr>
      <w:tr w:rsidR="00273DCD" w:rsidRPr="00667415" w:rsidDel="00693DB9" w:rsidTr="007C7E94">
        <w:trPr>
          <w:cantSplit/>
          <w:trHeight w:val="258"/>
          <w:tblHeader/>
          <w:del w:id="2421" w:author="273776" w:date="2011-05-09T16:03:00Z"/>
        </w:trPr>
        <w:tc>
          <w:tcPr>
            <w:tcW w:w="1260" w:type="dxa"/>
          </w:tcPr>
          <w:p w:rsidR="00273DCD" w:rsidRPr="00667415" w:rsidDel="00693DB9" w:rsidRDefault="00273DCD" w:rsidP="00221536">
            <w:pPr>
              <w:pStyle w:val="TableText"/>
              <w:jc w:val="center"/>
              <w:rPr>
                <w:del w:id="2422" w:author="273776" w:date="2011-05-09T16:03:00Z"/>
                <w:rStyle w:val="TextToEditOrLeave"/>
                <w:rFonts w:cs="Arial"/>
                <w:color w:val="auto"/>
              </w:rPr>
            </w:pPr>
            <w:del w:id="2423" w:author="273776" w:date="2011-05-09T16:03:00Z">
              <w:r w:rsidRPr="00667415" w:rsidDel="00693DB9">
                <w:rPr>
                  <w:rFonts w:cs="Arial"/>
                </w:rPr>
                <w:delText>Arbor</w:delText>
              </w:r>
            </w:del>
          </w:p>
        </w:tc>
        <w:tc>
          <w:tcPr>
            <w:tcW w:w="2160" w:type="dxa"/>
          </w:tcPr>
          <w:p w:rsidR="00273DCD" w:rsidRPr="00667415" w:rsidDel="00693DB9" w:rsidRDefault="00273DCD" w:rsidP="00221536">
            <w:pPr>
              <w:pStyle w:val="TableText"/>
              <w:rPr>
                <w:del w:id="2424" w:author="273776" w:date="2011-05-09T16:03:00Z"/>
                <w:rStyle w:val="TextToEditOrLeave"/>
                <w:rFonts w:cs="Arial"/>
                <w:color w:val="auto"/>
              </w:rPr>
            </w:pPr>
            <w:del w:id="2425" w:author="273776" w:date="2011-05-09T16:03:00Z">
              <w:r w:rsidRPr="00667415" w:rsidDel="00693DB9">
                <w:rPr>
                  <w:rStyle w:val="TextToEditOrLeave"/>
                  <w:rFonts w:cs="Arial"/>
                  <w:color w:val="auto"/>
                </w:rPr>
                <w:delText xml:space="preserve">Faturamento </w:delText>
              </w:r>
            </w:del>
          </w:p>
        </w:tc>
        <w:tc>
          <w:tcPr>
            <w:tcW w:w="5760" w:type="dxa"/>
          </w:tcPr>
          <w:p w:rsidR="00273DCD" w:rsidRPr="00667415" w:rsidDel="00693DB9" w:rsidRDefault="00273DCD" w:rsidP="00221536">
            <w:pPr>
              <w:pStyle w:val="TableText"/>
              <w:rPr>
                <w:del w:id="2426" w:author="273776" w:date="2011-05-09T16:03:00Z"/>
                <w:rStyle w:val="TextToEditOrLeave"/>
                <w:rFonts w:cs="Arial"/>
                <w:color w:val="auto"/>
              </w:rPr>
            </w:pPr>
            <w:del w:id="2427" w:author="273776" w:date="2011-05-09T16:03:00Z">
              <w:r w:rsidRPr="00667415" w:rsidDel="00693DB9">
                <w:rPr>
                  <w:rStyle w:val="TextToEditOrLeave"/>
                  <w:rFonts w:cs="Arial"/>
                  <w:color w:val="auto"/>
                </w:rPr>
                <w:delText>Validar o consumo de franquias. É necessário verificar se esta sendo atendida a ordem de consumo de franquias prevista no requerimento.</w:delText>
              </w:r>
            </w:del>
          </w:p>
        </w:tc>
      </w:tr>
      <w:tr w:rsidR="00273DCD" w:rsidRPr="00667415" w:rsidDel="00693DB9" w:rsidTr="007C7E94">
        <w:trPr>
          <w:cantSplit/>
          <w:trHeight w:val="258"/>
          <w:tblHeader/>
          <w:del w:id="2428" w:author="273776" w:date="2011-05-09T16:03:00Z"/>
        </w:trPr>
        <w:tc>
          <w:tcPr>
            <w:tcW w:w="1260" w:type="dxa"/>
          </w:tcPr>
          <w:p w:rsidR="00273DCD" w:rsidRPr="00667415" w:rsidDel="00693DB9" w:rsidRDefault="00273DCD" w:rsidP="00221536">
            <w:pPr>
              <w:pStyle w:val="TableText"/>
              <w:jc w:val="center"/>
              <w:rPr>
                <w:del w:id="2429" w:author="273776" w:date="2011-05-09T16:03:00Z"/>
                <w:rStyle w:val="TextToEditOrLeave"/>
                <w:rFonts w:cs="Arial"/>
                <w:color w:val="auto"/>
              </w:rPr>
            </w:pPr>
            <w:del w:id="2430" w:author="273776" w:date="2011-05-09T16:03:00Z">
              <w:r w:rsidRPr="00667415" w:rsidDel="00693DB9">
                <w:rPr>
                  <w:rFonts w:cs="Arial"/>
                </w:rPr>
                <w:delText>Arbor</w:delText>
              </w:r>
            </w:del>
          </w:p>
        </w:tc>
        <w:tc>
          <w:tcPr>
            <w:tcW w:w="2160" w:type="dxa"/>
          </w:tcPr>
          <w:p w:rsidR="00273DCD" w:rsidRPr="00667415" w:rsidDel="00693DB9" w:rsidRDefault="00273DCD" w:rsidP="00221536">
            <w:pPr>
              <w:pStyle w:val="TableText"/>
              <w:rPr>
                <w:del w:id="2431" w:author="273776" w:date="2011-05-09T16:03:00Z"/>
                <w:rStyle w:val="TextToEditOrLeave"/>
                <w:rFonts w:cs="Arial"/>
                <w:color w:val="auto"/>
              </w:rPr>
            </w:pPr>
            <w:del w:id="2432" w:author="273776" w:date="2011-05-09T16:03:00Z">
              <w:r w:rsidRPr="00667415" w:rsidDel="00693DB9">
                <w:rPr>
                  <w:rStyle w:val="TextToEditOrLeave"/>
                  <w:rFonts w:cs="Arial"/>
                  <w:color w:val="auto"/>
                </w:rPr>
                <w:delText xml:space="preserve">Faturamento </w:delText>
              </w:r>
            </w:del>
          </w:p>
        </w:tc>
        <w:tc>
          <w:tcPr>
            <w:tcW w:w="5760" w:type="dxa"/>
          </w:tcPr>
          <w:p w:rsidR="00273DCD" w:rsidRPr="00667415" w:rsidDel="00693DB9" w:rsidRDefault="00273DCD" w:rsidP="00221536">
            <w:pPr>
              <w:pStyle w:val="TableText"/>
              <w:rPr>
                <w:del w:id="2433" w:author="273776" w:date="2011-05-09T16:03:00Z"/>
                <w:rStyle w:val="TextToEditOrLeave"/>
                <w:rFonts w:cs="Arial"/>
                <w:color w:val="auto"/>
              </w:rPr>
            </w:pPr>
            <w:del w:id="2434" w:author="273776" w:date="2011-05-09T16:03:00Z">
              <w:r w:rsidRPr="00667415" w:rsidDel="00693DB9">
                <w:rPr>
                  <w:rStyle w:val="TextToEditOrLeave"/>
                  <w:rFonts w:cs="Arial"/>
                  <w:color w:val="auto"/>
                </w:rPr>
                <w:delText>Testar se após o consumo de franquia, se esta sendo cobrada a tarifa excedente.</w:delText>
              </w:r>
            </w:del>
          </w:p>
        </w:tc>
      </w:tr>
      <w:tr w:rsidR="00273DCD" w:rsidRPr="00667415" w:rsidDel="00693DB9" w:rsidTr="007C7E94">
        <w:trPr>
          <w:cantSplit/>
          <w:trHeight w:val="258"/>
          <w:tblHeader/>
          <w:del w:id="2435" w:author="273776" w:date="2011-05-09T16:03:00Z"/>
        </w:trPr>
        <w:tc>
          <w:tcPr>
            <w:tcW w:w="1260" w:type="dxa"/>
          </w:tcPr>
          <w:p w:rsidR="00273DCD" w:rsidRPr="00667415" w:rsidDel="00693DB9" w:rsidRDefault="00273DCD" w:rsidP="00221536">
            <w:pPr>
              <w:pStyle w:val="TableText"/>
              <w:jc w:val="center"/>
              <w:rPr>
                <w:del w:id="2436" w:author="273776" w:date="2011-05-09T16:03:00Z"/>
                <w:rStyle w:val="TextToEditOrLeave"/>
                <w:rFonts w:cs="Arial"/>
                <w:color w:val="auto"/>
              </w:rPr>
            </w:pPr>
            <w:del w:id="2437" w:author="273776" w:date="2011-05-09T16:03:00Z">
              <w:r w:rsidRPr="00667415" w:rsidDel="00693DB9">
                <w:rPr>
                  <w:rFonts w:cs="Arial"/>
                </w:rPr>
                <w:delText>Arbor</w:delText>
              </w:r>
            </w:del>
          </w:p>
        </w:tc>
        <w:tc>
          <w:tcPr>
            <w:tcW w:w="2160" w:type="dxa"/>
          </w:tcPr>
          <w:p w:rsidR="00273DCD" w:rsidRPr="00667415" w:rsidDel="00693DB9" w:rsidRDefault="00273DCD" w:rsidP="00221536">
            <w:pPr>
              <w:pStyle w:val="TableText"/>
              <w:rPr>
                <w:del w:id="2438" w:author="273776" w:date="2011-05-09T16:03:00Z"/>
                <w:rStyle w:val="TextToEditOrLeave"/>
                <w:rFonts w:cs="Arial"/>
                <w:color w:val="auto"/>
              </w:rPr>
            </w:pPr>
            <w:del w:id="2439" w:author="273776" w:date="2011-05-09T16:03:00Z">
              <w:r w:rsidRPr="00667415" w:rsidDel="00693DB9">
                <w:rPr>
                  <w:rStyle w:val="TextToEditOrLeave"/>
                  <w:rFonts w:cs="Arial"/>
                  <w:color w:val="auto"/>
                </w:rPr>
                <w:delText xml:space="preserve">Formatador de faturas </w:delText>
              </w:r>
            </w:del>
          </w:p>
        </w:tc>
        <w:tc>
          <w:tcPr>
            <w:tcW w:w="5760" w:type="dxa"/>
          </w:tcPr>
          <w:p w:rsidR="00273DCD" w:rsidRPr="00667415" w:rsidDel="00693DB9" w:rsidRDefault="00273DCD" w:rsidP="00221536">
            <w:pPr>
              <w:pStyle w:val="TableText"/>
              <w:rPr>
                <w:del w:id="2440" w:author="273776" w:date="2011-05-09T16:03:00Z"/>
                <w:rStyle w:val="TextToEditOrLeave"/>
                <w:rFonts w:cs="Arial"/>
                <w:color w:val="auto"/>
              </w:rPr>
            </w:pPr>
            <w:del w:id="2441" w:author="273776" w:date="2011-05-09T16:03:00Z">
              <w:r w:rsidRPr="00667415" w:rsidDel="00693DB9">
                <w:rPr>
                  <w:rStyle w:val="TextToEditOrLeave"/>
                  <w:rFonts w:cs="Arial"/>
                  <w:color w:val="auto"/>
                </w:rPr>
                <w:delText>Verificar se a fatura gerada está de acordo com o que foi previsto no mockup.</w:delText>
              </w:r>
            </w:del>
          </w:p>
        </w:tc>
      </w:tr>
      <w:tr w:rsidR="00AC6C22" w:rsidRPr="006E3CD3" w:rsidTr="007B376F">
        <w:trPr>
          <w:cantSplit/>
          <w:trHeight w:val="258"/>
          <w:tblHeader/>
          <w:ins w:id="2442" w:author="273776" w:date="2011-05-09T16:03:00Z"/>
        </w:trPr>
        <w:tc>
          <w:tcPr>
            <w:tcW w:w="1260" w:type="dxa"/>
            <w:tcBorders>
              <w:top w:val="single" w:sz="12" w:space="0" w:color="auto"/>
              <w:left w:val="single" w:sz="4" w:space="0" w:color="auto"/>
              <w:bottom w:val="single" w:sz="4" w:space="0" w:color="auto"/>
              <w:right w:val="single" w:sz="4" w:space="0" w:color="auto"/>
            </w:tcBorders>
            <w:shd w:val="clear" w:color="auto" w:fill="auto"/>
          </w:tcPr>
          <w:p w:rsidR="00AC6C22" w:rsidRPr="00146E78" w:rsidRDefault="00AC6C22" w:rsidP="007B376F">
            <w:pPr>
              <w:pStyle w:val="TextosemFormatao"/>
              <w:jc w:val="center"/>
              <w:rPr>
                <w:ins w:id="2443" w:author="273776" w:date="2011-05-09T16:03:00Z"/>
                <w:rStyle w:val="TextToEditOrLeave"/>
                <w:rFonts w:ascii="Arial" w:hAnsi="Arial"/>
                <w:bCs/>
                <w:i w:val="0"/>
                <w:color w:val="auto"/>
                <w:rPrChange w:id="2444" w:author="273776" w:date="2011-06-10T17:52:00Z">
                  <w:rPr>
                    <w:ins w:id="2445" w:author="273776" w:date="2011-05-09T16:03:00Z"/>
                    <w:rStyle w:val="TextToEditOrLeave"/>
                    <w:rFonts w:ascii="Arial" w:hAnsi="Arial"/>
                    <w:bCs/>
                    <w:i w:val="0"/>
                    <w:sz w:val="18"/>
                    <w:szCs w:val="24"/>
                    <w:lang w:val="en-US" w:eastAsia="en-US"/>
                  </w:rPr>
                </w:rPrChange>
              </w:rPr>
            </w:pPr>
          </w:p>
        </w:tc>
        <w:tc>
          <w:tcPr>
            <w:tcW w:w="2160" w:type="dxa"/>
            <w:tcBorders>
              <w:top w:val="single" w:sz="12" w:space="0" w:color="auto"/>
              <w:left w:val="single" w:sz="4" w:space="0" w:color="auto"/>
              <w:bottom w:val="single" w:sz="4" w:space="0" w:color="auto"/>
              <w:right w:val="single" w:sz="4" w:space="0" w:color="auto"/>
            </w:tcBorders>
            <w:shd w:val="clear" w:color="auto" w:fill="auto"/>
          </w:tcPr>
          <w:p w:rsidR="00AC6C22" w:rsidRPr="00146E78" w:rsidRDefault="00AC6C22" w:rsidP="007B376F">
            <w:pPr>
              <w:pStyle w:val="TextosemFormatao"/>
              <w:jc w:val="center"/>
              <w:rPr>
                <w:ins w:id="2446" w:author="273776" w:date="2011-05-09T16:03:00Z"/>
                <w:rStyle w:val="TextToEditOrLeave"/>
                <w:rFonts w:ascii="Arial" w:hAnsi="Arial"/>
                <w:bCs/>
                <w:i w:val="0"/>
                <w:color w:val="auto"/>
                <w:rPrChange w:id="2447" w:author="273776" w:date="2011-06-10T17:52:00Z">
                  <w:rPr>
                    <w:ins w:id="2448" w:author="273776" w:date="2011-05-09T16:03:00Z"/>
                    <w:rStyle w:val="TextToEditOrLeave"/>
                    <w:rFonts w:ascii="Arial" w:hAnsi="Arial"/>
                    <w:bCs/>
                    <w:i w:val="0"/>
                    <w:sz w:val="18"/>
                    <w:szCs w:val="24"/>
                    <w:lang w:val="en-US" w:eastAsia="en-US"/>
                  </w:rPr>
                </w:rPrChange>
              </w:rPr>
            </w:pPr>
          </w:p>
        </w:tc>
        <w:tc>
          <w:tcPr>
            <w:tcW w:w="5760" w:type="dxa"/>
            <w:tcBorders>
              <w:top w:val="single" w:sz="12" w:space="0" w:color="auto"/>
              <w:left w:val="single" w:sz="4" w:space="0" w:color="auto"/>
              <w:bottom w:val="single" w:sz="4" w:space="0" w:color="auto"/>
              <w:right w:val="single" w:sz="4" w:space="0" w:color="auto"/>
            </w:tcBorders>
            <w:shd w:val="clear" w:color="auto" w:fill="auto"/>
          </w:tcPr>
          <w:p w:rsidR="00AC6C22" w:rsidRPr="00146E78" w:rsidRDefault="00AC6C22" w:rsidP="007B376F">
            <w:pPr>
              <w:pStyle w:val="TextosemFormatao"/>
              <w:jc w:val="center"/>
              <w:rPr>
                <w:ins w:id="2449" w:author="273776" w:date="2011-05-09T16:03:00Z"/>
                <w:rStyle w:val="TextToEditOrLeave"/>
                <w:rFonts w:ascii="Arial" w:hAnsi="Arial"/>
                <w:bCs/>
                <w:i w:val="0"/>
                <w:color w:val="auto"/>
                <w:rPrChange w:id="2450" w:author="273776" w:date="2011-06-10T17:52:00Z">
                  <w:rPr>
                    <w:ins w:id="2451" w:author="273776" w:date="2011-05-09T16:03:00Z"/>
                    <w:rStyle w:val="TextToEditOrLeave"/>
                    <w:rFonts w:ascii="Arial" w:hAnsi="Arial"/>
                    <w:bCs/>
                    <w:i w:val="0"/>
                    <w:sz w:val="18"/>
                    <w:szCs w:val="24"/>
                    <w:lang w:val="en-US" w:eastAsia="en-US"/>
                  </w:rPr>
                </w:rPrChange>
              </w:rPr>
            </w:pPr>
          </w:p>
        </w:tc>
      </w:tr>
    </w:tbl>
    <w:p w:rsidR="00693DB9" w:rsidRDefault="00693DB9" w:rsidP="00042EC1">
      <w:pPr>
        <w:rPr>
          <w:ins w:id="2452" w:author="273776" w:date="2011-05-09T16:03:00Z"/>
          <w:rFonts w:cs="Arial"/>
          <w:highlight w:val="yellow"/>
          <w:lang w:val="pt-BR"/>
        </w:rPr>
      </w:pPr>
    </w:p>
    <w:p w:rsidR="00EF5354" w:rsidRPr="00667415" w:rsidDel="003F4BDF" w:rsidRDefault="00EF5354" w:rsidP="00042EC1">
      <w:pPr>
        <w:rPr>
          <w:del w:id="2453" w:author="273776" w:date="2011-06-10T12:21:00Z"/>
          <w:rFonts w:cs="Arial"/>
          <w:highlight w:val="yellow"/>
          <w:lang w:val="pt-BR"/>
        </w:rPr>
      </w:pPr>
    </w:p>
    <w:p w:rsidR="00273DCD" w:rsidRPr="00667415" w:rsidRDefault="00273DCD" w:rsidP="00042EC1">
      <w:pPr>
        <w:pStyle w:val="Ttulo1"/>
        <w:pageBreakBefore w:val="0"/>
        <w:tabs>
          <w:tab w:val="clear" w:pos="1080"/>
          <w:tab w:val="num" w:pos="360"/>
          <w:tab w:val="num" w:pos="540"/>
        </w:tabs>
        <w:ind w:left="540"/>
        <w:rPr>
          <w:sz w:val="32"/>
          <w:szCs w:val="32"/>
        </w:rPr>
      </w:pPr>
      <w:bookmarkStart w:id="2454" w:name="_Toc290922823"/>
      <w:r w:rsidRPr="00667415">
        <w:rPr>
          <w:sz w:val="32"/>
          <w:szCs w:val="32"/>
        </w:rPr>
        <w:t>Premissas</w:t>
      </w:r>
      <w:bookmarkEnd w:id="2454"/>
    </w:p>
    <w:p w:rsidR="00273DCD" w:rsidRPr="00667415" w:rsidRDefault="00273DCD" w:rsidP="00042EC1">
      <w:pPr>
        <w:ind w:left="696"/>
        <w:rPr>
          <w:rFonts w:ascii="Arial" w:hAnsi="Arial" w:cs="Arial"/>
          <w:lang w:val="pt-BR"/>
        </w:rPr>
      </w:pPr>
      <w:r w:rsidRPr="00667415">
        <w:rPr>
          <w:rStyle w:val="Refdecomentrio"/>
          <w:rFonts w:ascii="Arial" w:hAnsi="Arial" w:cs="Arial"/>
          <w:vanish/>
          <w:lang w:val="pt-BR"/>
        </w:rPr>
        <w:commentReference w:id="2455"/>
      </w:r>
    </w:p>
    <w:p w:rsidR="00273DCD" w:rsidRPr="00214CBD" w:rsidDel="00693DB9" w:rsidRDefault="009910BF" w:rsidP="00105428">
      <w:pPr>
        <w:numPr>
          <w:ilvl w:val="0"/>
          <w:numId w:val="2"/>
        </w:numPr>
        <w:tabs>
          <w:tab w:val="num" w:pos="709"/>
          <w:tab w:val="num" w:pos="1776"/>
        </w:tabs>
        <w:ind w:left="696" w:right="282" w:firstLine="24"/>
        <w:jc w:val="both"/>
        <w:rPr>
          <w:del w:id="2456" w:author="273776" w:date="2011-05-09T16:04:00Z"/>
          <w:rFonts w:ascii="Arial" w:hAnsi="Arial" w:cs="Arial"/>
          <w:sz w:val="22"/>
          <w:szCs w:val="22"/>
          <w:lang w:val="pt-BR"/>
        </w:rPr>
      </w:pPr>
      <w:del w:id="2457" w:author="273776" w:date="2011-05-09T16:04:00Z">
        <w:r w:rsidRPr="009910BF">
          <w:rPr>
            <w:rFonts w:ascii="Arial" w:hAnsi="Arial" w:cs="Arial"/>
            <w:sz w:val="22"/>
            <w:szCs w:val="22"/>
            <w:lang w:val="pt-BR"/>
            <w:rPrChange w:id="2458" w:author="273776" w:date="2011-06-10T14:39:00Z">
              <w:rPr>
                <w:rFonts w:ascii="Arial" w:hAnsi="Arial" w:cs="Arial"/>
                <w:i/>
                <w:iCs/>
                <w:color w:val="FF0000"/>
                <w:sz w:val="22"/>
                <w:szCs w:val="22"/>
                <w:lang w:val="pt-BR"/>
              </w:rPr>
            </w:rPrChange>
          </w:rPr>
          <w:delText>Nesse documento serão tratadas somente as funcionalidades solicitadas para a fase 1 do projeto.</w:delText>
        </w:r>
      </w:del>
    </w:p>
    <w:p w:rsidR="00273DCD" w:rsidRPr="00214CBD" w:rsidDel="00693DB9" w:rsidRDefault="009910BF" w:rsidP="00105428">
      <w:pPr>
        <w:numPr>
          <w:ilvl w:val="0"/>
          <w:numId w:val="2"/>
        </w:numPr>
        <w:tabs>
          <w:tab w:val="num" w:pos="709"/>
          <w:tab w:val="num" w:pos="1776"/>
        </w:tabs>
        <w:ind w:left="696" w:right="282" w:firstLine="24"/>
        <w:jc w:val="both"/>
        <w:rPr>
          <w:del w:id="2459" w:author="273776" w:date="2011-05-09T16:04:00Z"/>
          <w:rFonts w:ascii="Arial" w:hAnsi="Arial" w:cs="Arial"/>
          <w:sz w:val="22"/>
          <w:szCs w:val="22"/>
          <w:lang w:val="pt-BR"/>
        </w:rPr>
      </w:pPr>
      <w:del w:id="2460" w:author="273776" w:date="2011-05-09T16:04:00Z">
        <w:r w:rsidRPr="009910BF">
          <w:rPr>
            <w:rFonts w:ascii="Arial" w:hAnsi="Arial" w:cs="Arial"/>
            <w:sz w:val="22"/>
            <w:szCs w:val="22"/>
            <w:lang w:val="pt-BR"/>
            <w:rPrChange w:id="2461" w:author="273776" w:date="2011-06-10T14:39:00Z">
              <w:rPr>
                <w:rFonts w:ascii="Arial" w:hAnsi="Arial" w:cs="Arial"/>
                <w:i/>
                <w:iCs/>
                <w:color w:val="FF0000"/>
                <w:sz w:val="22"/>
                <w:szCs w:val="22"/>
                <w:lang w:val="pt-BR"/>
              </w:rPr>
            </w:rPrChange>
          </w:rPr>
          <w:delText>Não haverá alteração no processo de contestação de fatura.</w:delText>
        </w:r>
      </w:del>
    </w:p>
    <w:p w:rsidR="00273DCD" w:rsidRPr="00214CBD" w:rsidDel="00693DB9" w:rsidRDefault="009910BF" w:rsidP="00105428">
      <w:pPr>
        <w:numPr>
          <w:ilvl w:val="0"/>
          <w:numId w:val="2"/>
        </w:numPr>
        <w:tabs>
          <w:tab w:val="num" w:pos="709"/>
          <w:tab w:val="num" w:pos="1776"/>
        </w:tabs>
        <w:ind w:left="696" w:right="282" w:firstLine="24"/>
        <w:jc w:val="both"/>
        <w:rPr>
          <w:del w:id="2462" w:author="273776" w:date="2011-05-09T16:04:00Z"/>
          <w:rFonts w:ascii="Arial" w:hAnsi="Arial" w:cs="Arial"/>
          <w:sz w:val="22"/>
          <w:szCs w:val="22"/>
          <w:lang w:val="pt-BR"/>
        </w:rPr>
      </w:pPr>
      <w:del w:id="2463" w:author="273776" w:date="2011-05-09T16:04:00Z">
        <w:r w:rsidRPr="009910BF">
          <w:rPr>
            <w:rFonts w:ascii="Arial" w:hAnsi="Arial" w:cs="Arial"/>
            <w:sz w:val="22"/>
            <w:szCs w:val="22"/>
            <w:lang w:val="pt-BR"/>
            <w:rPrChange w:id="2464" w:author="273776" w:date="2011-06-10T14:39:00Z">
              <w:rPr>
                <w:rFonts w:ascii="Arial" w:hAnsi="Arial" w:cs="Arial"/>
                <w:i/>
                <w:iCs/>
                <w:color w:val="FF0000"/>
                <w:sz w:val="22"/>
                <w:szCs w:val="22"/>
                <w:lang w:val="pt-BR"/>
              </w:rPr>
            </w:rPrChange>
          </w:rPr>
          <w:delText>A compatibilidade do novo Portfólio Blackberry com os novos planos Oi 3G no Flex2 só será permitida se os planos criados através do STI 47115 forem implantados.</w:delText>
        </w:r>
      </w:del>
    </w:p>
    <w:p w:rsidR="00273DCD" w:rsidRPr="00214CBD" w:rsidDel="00693DB9" w:rsidRDefault="009910BF" w:rsidP="00105428">
      <w:pPr>
        <w:numPr>
          <w:ilvl w:val="0"/>
          <w:numId w:val="2"/>
        </w:numPr>
        <w:tabs>
          <w:tab w:val="num" w:pos="1776"/>
        </w:tabs>
        <w:ind w:left="696" w:right="282" w:firstLine="24"/>
        <w:jc w:val="both"/>
        <w:rPr>
          <w:del w:id="2465" w:author="273776" w:date="2011-05-09T16:04:00Z"/>
          <w:rFonts w:ascii="Arial" w:hAnsi="Arial" w:cs="Arial"/>
          <w:sz w:val="22"/>
          <w:szCs w:val="22"/>
          <w:lang w:val="pt-BR"/>
        </w:rPr>
      </w:pPr>
      <w:del w:id="2466" w:author="273776" w:date="2011-05-09T16:04:00Z">
        <w:r w:rsidRPr="009910BF">
          <w:rPr>
            <w:rFonts w:ascii="Arial" w:hAnsi="Arial" w:cs="Arial"/>
            <w:sz w:val="22"/>
            <w:szCs w:val="22"/>
            <w:lang w:val="pt-BR"/>
            <w:rPrChange w:id="2467" w:author="273776" w:date="2011-06-10T14:39:00Z">
              <w:rPr>
                <w:rFonts w:ascii="Arial" w:hAnsi="Arial" w:cs="Arial"/>
                <w:i/>
                <w:iCs/>
                <w:color w:val="FF0000"/>
                <w:sz w:val="22"/>
                <w:szCs w:val="22"/>
                <w:lang w:val="pt-BR"/>
              </w:rPr>
            </w:rPrChange>
          </w:rPr>
          <w:delText>Em tempo de EF deverá ser entregue pelo usuário a matriz de responsabilidades dos usuários que terão permissão para isentar o cliente da multa.</w:delText>
        </w:r>
      </w:del>
    </w:p>
    <w:p w:rsidR="00273DCD" w:rsidRPr="00214CBD" w:rsidDel="00693DB9" w:rsidRDefault="009910BF" w:rsidP="00105428">
      <w:pPr>
        <w:numPr>
          <w:ilvl w:val="0"/>
          <w:numId w:val="2"/>
        </w:numPr>
        <w:tabs>
          <w:tab w:val="num" w:pos="709"/>
          <w:tab w:val="num" w:pos="1776"/>
        </w:tabs>
        <w:ind w:left="696" w:right="282" w:firstLine="24"/>
        <w:jc w:val="both"/>
        <w:rPr>
          <w:del w:id="2468" w:author="273776" w:date="2011-05-09T16:04:00Z"/>
          <w:rFonts w:ascii="Arial" w:hAnsi="Arial" w:cs="Arial"/>
          <w:sz w:val="22"/>
          <w:szCs w:val="22"/>
          <w:lang w:val="pt-BR"/>
        </w:rPr>
      </w:pPr>
      <w:del w:id="2469" w:author="273776" w:date="2011-05-09T16:04:00Z">
        <w:r w:rsidRPr="009910BF">
          <w:rPr>
            <w:rFonts w:ascii="Arial" w:hAnsi="Arial" w:cs="Arial"/>
            <w:sz w:val="22"/>
            <w:szCs w:val="22"/>
            <w:lang w:val="pt-BR"/>
            <w:rPrChange w:id="2470" w:author="273776" w:date="2011-06-10T14:39:00Z">
              <w:rPr>
                <w:rFonts w:ascii="Arial" w:hAnsi="Arial" w:cs="Arial"/>
                <w:i/>
                <w:iCs/>
                <w:color w:val="FF0000"/>
                <w:sz w:val="22"/>
                <w:szCs w:val="22"/>
                <w:lang w:val="pt-BR"/>
              </w:rPr>
            </w:rPrChange>
          </w:rPr>
          <w:delText>As configurações contábeis devem ser enviadas pelo usuário contábil em tempo de especificação funcional da demanda.</w:delText>
        </w:r>
      </w:del>
    </w:p>
    <w:p w:rsidR="00273DCD" w:rsidRPr="00214CBD" w:rsidDel="00693DB9" w:rsidRDefault="009910BF" w:rsidP="00105428">
      <w:pPr>
        <w:numPr>
          <w:ilvl w:val="0"/>
          <w:numId w:val="2"/>
        </w:numPr>
        <w:tabs>
          <w:tab w:val="num" w:pos="709"/>
          <w:tab w:val="num" w:pos="1776"/>
        </w:tabs>
        <w:ind w:left="696" w:right="282" w:firstLine="24"/>
        <w:jc w:val="both"/>
        <w:rPr>
          <w:del w:id="2471" w:author="273776" w:date="2011-05-09T16:04:00Z"/>
          <w:rFonts w:ascii="Arial" w:hAnsi="Arial" w:cs="Arial"/>
          <w:sz w:val="22"/>
          <w:szCs w:val="22"/>
          <w:lang w:val="pt-BR"/>
        </w:rPr>
      </w:pPr>
      <w:del w:id="2472" w:author="273776" w:date="2011-05-09T16:04:00Z">
        <w:r w:rsidRPr="009910BF">
          <w:rPr>
            <w:rFonts w:ascii="Arial" w:hAnsi="Arial" w:cs="Arial"/>
            <w:sz w:val="22"/>
            <w:szCs w:val="22"/>
            <w:lang w:val="pt-BR"/>
            <w:rPrChange w:id="2473" w:author="273776" w:date="2011-06-10T14:39:00Z">
              <w:rPr>
                <w:rFonts w:ascii="Arial" w:hAnsi="Arial" w:cs="Arial"/>
                <w:i/>
                <w:iCs/>
                <w:color w:val="FF0000"/>
                <w:sz w:val="22"/>
                <w:szCs w:val="22"/>
                <w:lang w:val="pt-BR"/>
              </w:rPr>
            </w:rPrChange>
          </w:rPr>
          <w:delText>Os templates serão definidos em tempo de EF.</w:delText>
        </w:r>
      </w:del>
    </w:p>
    <w:p w:rsidR="00273DCD" w:rsidRPr="00214CBD" w:rsidDel="00693DB9" w:rsidRDefault="009910BF" w:rsidP="00105428">
      <w:pPr>
        <w:numPr>
          <w:ilvl w:val="0"/>
          <w:numId w:val="2"/>
        </w:numPr>
        <w:tabs>
          <w:tab w:val="num" w:pos="709"/>
          <w:tab w:val="num" w:pos="1776"/>
        </w:tabs>
        <w:ind w:left="696" w:right="282" w:firstLine="24"/>
        <w:jc w:val="both"/>
        <w:rPr>
          <w:del w:id="2474" w:author="273776" w:date="2011-05-09T16:04:00Z"/>
          <w:rFonts w:ascii="Arial" w:hAnsi="Arial" w:cs="Arial"/>
          <w:sz w:val="22"/>
          <w:szCs w:val="22"/>
          <w:lang w:val="pt-BR"/>
        </w:rPr>
      </w:pPr>
      <w:del w:id="2475" w:author="273776" w:date="2011-05-09T16:04:00Z">
        <w:r w:rsidRPr="009910BF">
          <w:rPr>
            <w:rFonts w:ascii="Arial" w:hAnsi="Arial" w:cs="Arial"/>
            <w:sz w:val="22"/>
            <w:szCs w:val="22"/>
            <w:lang w:val="pt-BR"/>
            <w:rPrChange w:id="2476" w:author="273776" w:date="2011-06-10T14:39:00Z">
              <w:rPr>
                <w:rFonts w:ascii="Arial" w:hAnsi="Arial" w:cs="Arial"/>
                <w:i/>
                <w:iCs/>
                <w:color w:val="FF0000"/>
                <w:sz w:val="22"/>
                <w:szCs w:val="22"/>
                <w:lang w:val="pt-BR"/>
              </w:rPr>
            </w:rPrChange>
          </w:rPr>
          <w:delText>A nomenclatura dos templates será definida em tempo de EF.</w:delText>
        </w:r>
      </w:del>
    </w:p>
    <w:p w:rsidR="00273DCD" w:rsidRPr="00214CBD" w:rsidDel="00693DB9" w:rsidRDefault="009910BF" w:rsidP="00105428">
      <w:pPr>
        <w:numPr>
          <w:ilvl w:val="0"/>
          <w:numId w:val="2"/>
        </w:numPr>
        <w:tabs>
          <w:tab w:val="num" w:pos="709"/>
          <w:tab w:val="num" w:pos="1776"/>
        </w:tabs>
        <w:ind w:left="696" w:right="282" w:firstLine="24"/>
        <w:jc w:val="both"/>
        <w:rPr>
          <w:del w:id="2477" w:author="273776" w:date="2011-05-09T16:04:00Z"/>
          <w:rFonts w:ascii="Arial" w:hAnsi="Arial" w:cs="Arial"/>
          <w:sz w:val="22"/>
          <w:szCs w:val="22"/>
          <w:lang w:val="pt-BR"/>
        </w:rPr>
      </w:pPr>
      <w:del w:id="2478" w:author="273776" w:date="2011-05-09T16:04:00Z">
        <w:r w:rsidRPr="009910BF">
          <w:rPr>
            <w:rFonts w:ascii="Arial" w:hAnsi="Arial" w:cs="Arial"/>
            <w:sz w:val="22"/>
            <w:szCs w:val="22"/>
            <w:lang w:val="pt-BR"/>
            <w:rPrChange w:id="2479" w:author="273776" w:date="2011-06-10T14:39:00Z">
              <w:rPr>
                <w:rFonts w:ascii="Arial" w:hAnsi="Arial" w:cs="Arial"/>
                <w:i/>
                <w:iCs/>
                <w:color w:val="FF0000"/>
                <w:sz w:val="22"/>
                <w:szCs w:val="22"/>
                <w:lang w:val="pt-BR"/>
              </w:rPr>
            </w:rPrChange>
          </w:rPr>
          <w:delText>Integração será impactada para execução dos testes.</w:delText>
        </w:r>
      </w:del>
    </w:p>
    <w:p w:rsidR="00273DCD" w:rsidRPr="00214CBD" w:rsidDel="00693DB9" w:rsidRDefault="009910BF" w:rsidP="00105428">
      <w:pPr>
        <w:numPr>
          <w:ilvl w:val="0"/>
          <w:numId w:val="2"/>
        </w:numPr>
        <w:tabs>
          <w:tab w:val="num" w:pos="709"/>
          <w:tab w:val="num" w:pos="1776"/>
        </w:tabs>
        <w:ind w:left="696" w:right="282" w:firstLine="24"/>
        <w:jc w:val="both"/>
        <w:rPr>
          <w:del w:id="2480" w:author="273776" w:date="2011-05-09T16:04:00Z"/>
          <w:rFonts w:ascii="Arial" w:hAnsi="Arial" w:cs="Arial"/>
          <w:sz w:val="22"/>
          <w:szCs w:val="22"/>
          <w:lang w:val="pt-BR"/>
        </w:rPr>
      </w:pPr>
      <w:del w:id="2481" w:author="273776" w:date="2011-05-09T16:04:00Z">
        <w:r w:rsidRPr="009910BF">
          <w:rPr>
            <w:rFonts w:ascii="Arial" w:hAnsi="Arial" w:cs="Arial"/>
            <w:sz w:val="22"/>
            <w:szCs w:val="22"/>
            <w:lang w:val="pt-BR"/>
            <w:rPrChange w:id="2482" w:author="273776" w:date="2011-06-10T14:39:00Z">
              <w:rPr>
                <w:rFonts w:ascii="Arial" w:hAnsi="Arial" w:cs="Arial"/>
                <w:i/>
                <w:iCs/>
                <w:color w:val="FF0000"/>
                <w:sz w:val="22"/>
                <w:szCs w:val="22"/>
                <w:lang w:val="pt-BR"/>
              </w:rPr>
            </w:rPrChange>
          </w:rPr>
          <w:delText>O novo Portfólio Blackberry deverá coexistir com qualquer um dos Pacotes de Dados 3G disponíveis pela Oi, independentemente um do outro.</w:delText>
        </w:r>
      </w:del>
    </w:p>
    <w:p w:rsidR="00273DCD" w:rsidRPr="00214CBD" w:rsidDel="00693DB9" w:rsidRDefault="009910BF" w:rsidP="00105428">
      <w:pPr>
        <w:numPr>
          <w:ilvl w:val="0"/>
          <w:numId w:val="2"/>
        </w:numPr>
        <w:tabs>
          <w:tab w:val="num" w:pos="709"/>
          <w:tab w:val="num" w:pos="1776"/>
        </w:tabs>
        <w:ind w:left="696" w:right="282" w:firstLine="24"/>
        <w:jc w:val="both"/>
        <w:rPr>
          <w:del w:id="2483" w:author="273776" w:date="2011-05-09T16:04:00Z"/>
          <w:rFonts w:ascii="Arial" w:hAnsi="Arial" w:cs="Arial"/>
          <w:sz w:val="22"/>
          <w:szCs w:val="22"/>
          <w:lang w:val="pt-BR"/>
        </w:rPr>
      </w:pPr>
      <w:del w:id="2484" w:author="273776" w:date="2011-05-09T16:04:00Z">
        <w:r w:rsidRPr="009910BF">
          <w:rPr>
            <w:rFonts w:ascii="Arial" w:hAnsi="Arial" w:cs="Arial"/>
            <w:sz w:val="22"/>
            <w:szCs w:val="22"/>
            <w:lang w:val="pt-BR"/>
            <w:rPrChange w:id="2485" w:author="273776" w:date="2011-06-10T14:39:00Z">
              <w:rPr>
                <w:rFonts w:ascii="Arial" w:hAnsi="Arial" w:cs="Arial"/>
                <w:i/>
                <w:iCs/>
                <w:color w:val="FF0000"/>
                <w:sz w:val="22"/>
                <w:szCs w:val="22"/>
                <w:lang w:val="pt-BR"/>
              </w:rPr>
            </w:rPrChange>
          </w:rPr>
          <w:delText>Permitir a convivência dos serviços BIS e BES com a família de pacotes de dados da Oi – B2C e B2B, para qualquer plano de voz elegível ao serviço Blackberry.</w:delText>
        </w:r>
      </w:del>
    </w:p>
    <w:p w:rsidR="007B376F" w:rsidRPr="00214CBD" w:rsidRDefault="009910BF">
      <w:pPr>
        <w:numPr>
          <w:ilvl w:val="0"/>
          <w:numId w:val="2"/>
        </w:numPr>
        <w:tabs>
          <w:tab w:val="num" w:pos="709"/>
          <w:tab w:val="num" w:pos="1776"/>
        </w:tabs>
        <w:ind w:left="696" w:right="282" w:firstLine="24"/>
        <w:jc w:val="both"/>
        <w:rPr>
          <w:del w:id="2486" w:author="273776" w:date="2011-05-09T16:04:00Z"/>
          <w:rFonts w:ascii="Arial" w:hAnsi="Arial" w:cs="Arial"/>
          <w:sz w:val="22"/>
          <w:szCs w:val="22"/>
          <w:lang w:val="pt-BR"/>
        </w:rPr>
      </w:pPr>
      <w:del w:id="2487" w:author="273776" w:date="2011-05-09T16:04:00Z">
        <w:r w:rsidRPr="009910BF">
          <w:rPr>
            <w:rFonts w:ascii="Arial" w:hAnsi="Arial" w:cs="Arial"/>
            <w:sz w:val="22"/>
            <w:szCs w:val="22"/>
            <w:lang w:val="pt-BR"/>
            <w:rPrChange w:id="2488" w:author="273776" w:date="2011-06-10T14:39:00Z">
              <w:rPr>
                <w:rFonts w:ascii="Arial" w:hAnsi="Arial" w:cs="Arial"/>
                <w:i/>
                <w:iCs/>
                <w:color w:val="FF0000"/>
                <w:sz w:val="22"/>
                <w:szCs w:val="22"/>
                <w:lang w:val="pt-BR"/>
              </w:rPr>
            </w:rPrChange>
          </w:rPr>
          <w:delText>O novo Portfólio Blackberry deverá ser compatível com os novos planos Oi 3G no Flex2 (que serão criados pela demanda do STI 47115), porém os planos criados naquele STI não deverão ser impactados pelo novo portfólio definido neste projeto, exceto pela transformação do serviço Oi Blackberry BIS Ilimitado, que passará a ser chamado de Oi Blackberry Absoluto.</w:delText>
        </w:r>
      </w:del>
    </w:p>
    <w:p w:rsidR="007B376F" w:rsidRPr="00214CBD" w:rsidRDefault="009910BF">
      <w:pPr>
        <w:numPr>
          <w:ilvl w:val="0"/>
          <w:numId w:val="2"/>
        </w:numPr>
        <w:tabs>
          <w:tab w:val="num" w:pos="709"/>
          <w:tab w:val="num" w:pos="1776"/>
        </w:tabs>
        <w:ind w:left="696" w:right="282" w:firstLine="24"/>
        <w:jc w:val="both"/>
        <w:rPr>
          <w:del w:id="2489" w:author="273776" w:date="2011-05-09T16:04:00Z"/>
          <w:rFonts w:ascii="Arial" w:hAnsi="Arial" w:cs="Arial"/>
          <w:sz w:val="22"/>
          <w:szCs w:val="22"/>
          <w:lang w:val="pt-BR"/>
        </w:rPr>
      </w:pPr>
      <w:del w:id="2490" w:author="273776" w:date="2011-05-09T16:04:00Z">
        <w:r w:rsidRPr="009910BF">
          <w:rPr>
            <w:rFonts w:ascii="Arial" w:hAnsi="Arial" w:cs="Arial"/>
            <w:sz w:val="22"/>
            <w:szCs w:val="22"/>
            <w:lang w:val="pt-BR"/>
            <w:rPrChange w:id="2491" w:author="273776" w:date="2011-06-10T14:39:00Z">
              <w:rPr>
                <w:rFonts w:ascii="Arial" w:hAnsi="Arial" w:cs="Arial"/>
                <w:i/>
                <w:iCs/>
                <w:color w:val="FF0000"/>
                <w:sz w:val="22"/>
                <w:szCs w:val="22"/>
                <w:lang w:val="pt-BR"/>
              </w:rPr>
            </w:rPrChange>
          </w:rPr>
          <w:delText>Os benefícios e franquias do novo Portfólio Blackberry deverão coexistir com os benefícios e franquias do Pacote de Dados 3G disponíveis pela Oi, de forma independente, tanto para os valores de franquias como para a de descontos em percentual e em reais (Créditos Oi).</w:delText>
        </w:r>
      </w:del>
    </w:p>
    <w:p w:rsidR="007B376F" w:rsidRPr="00214CBD" w:rsidRDefault="009910BF">
      <w:pPr>
        <w:numPr>
          <w:ilvl w:val="0"/>
          <w:numId w:val="2"/>
        </w:numPr>
        <w:tabs>
          <w:tab w:val="num" w:pos="709"/>
          <w:tab w:val="num" w:pos="1776"/>
        </w:tabs>
        <w:ind w:left="696" w:right="282" w:firstLine="24"/>
        <w:jc w:val="both"/>
        <w:rPr>
          <w:del w:id="2492" w:author="273776" w:date="2011-05-09T16:04:00Z"/>
          <w:rFonts w:ascii="Arial" w:hAnsi="Arial" w:cs="Arial"/>
          <w:sz w:val="22"/>
          <w:szCs w:val="22"/>
          <w:lang w:val="pt-BR"/>
        </w:rPr>
      </w:pPr>
      <w:del w:id="2493" w:author="273776" w:date="2011-05-09T16:04:00Z">
        <w:r w:rsidRPr="009910BF">
          <w:rPr>
            <w:rFonts w:ascii="Arial" w:hAnsi="Arial" w:cs="Arial"/>
            <w:sz w:val="22"/>
            <w:szCs w:val="22"/>
            <w:lang w:val="pt-BR"/>
            <w:rPrChange w:id="2494" w:author="273776" w:date="2011-06-10T14:39:00Z">
              <w:rPr>
                <w:rFonts w:ascii="Arial" w:hAnsi="Arial" w:cs="Arial"/>
                <w:i/>
                <w:iCs/>
                <w:color w:val="FF0000"/>
                <w:sz w:val="22"/>
                <w:szCs w:val="22"/>
                <w:lang w:val="pt-BR"/>
              </w:rPr>
            </w:rPrChange>
          </w:rPr>
          <w:delText>Possibilidade de aplicação de descontos em Percentual (sobre a assinatura) e “Créditos Oi” (sobre a fatura do cliente) para clientes que aderirem ao serviço Oi Blackberry.</w:delText>
        </w:r>
      </w:del>
    </w:p>
    <w:p w:rsidR="007B376F" w:rsidRPr="00214CBD" w:rsidRDefault="009910BF">
      <w:pPr>
        <w:numPr>
          <w:ilvl w:val="0"/>
          <w:numId w:val="2"/>
        </w:numPr>
        <w:tabs>
          <w:tab w:val="num" w:pos="709"/>
          <w:tab w:val="num" w:pos="1776"/>
        </w:tabs>
        <w:ind w:left="696" w:right="282" w:firstLine="24"/>
        <w:jc w:val="both"/>
        <w:rPr>
          <w:del w:id="2495" w:author="273776" w:date="2011-05-09T16:04:00Z"/>
          <w:rFonts w:ascii="Arial" w:hAnsi="Arial" w:cs="Arial"/>
          <w:sz w:val="22"/>
          <w:szCs w:val="22"/>
          <w:lang w:val="pt-BR"/>
        </w:rPr>
      </w:pPr>
      <w:del w:id="2496" w:author="273776" w:date="2011-05-09T16:04:00Z">
        <w:r w:rsidRPr="009910BF">
          <w:rPr>
            <w:rFonts w:ascii="Arial" w:hAnsi="Arial" w:cs="Arial"/>
            <w:sz w:val="22"/>
            <w:szCs w:val="22"/>
            <w:lang w:val="pt-BR"/>
            <w:rPrChange w:id="2497" w:author="273776" w:date="2011-06-10T14:39:00Z">
              <w:rPr>
                <w:rFonts w:ascii="Arial" w:hAnsi="Arial" w:cs="Arial"/>
                <w:i/>
                <w:iCs/>
                <w:color w:val="FF0000"/>
                <w:sz w:val="22"/>
                <w:szCs w:val="22"/>
                <w:lang w:val="pt-BR"/>
              </w:rPr>
            </w:rPrChange>
          </w:rPr>
          <w:delText>Deverá existir compatibilidade com créditos e descontos para o pacote de dados escolhido para conviver com o serviço Blackberry BIS escolhido (Social+Email, Completo e Absoluto).</w:delText>
        </w:r>
      </w:del>
    </w:p>
    <w:p w:rsidR="007B376F" w:rsidRPr="00214CBD" w:rsidRDefault="009910BF">
      <w:pPr>
        <w:numPr>
          <w:ilvl w:val="0"/>
          <w:numId w:val="2"/>
        </w:numPr>
        <w:tabs>
          <w:tab w:val="num" w:pos="709"/>
          <w:tab w:val="num" w:pos="1776"/>
        </w:tabs>
        <w:ind w:left="696" w:right="282" w:firstLine="24"/>
        <w:jc w:val="both"/>
        <w:rPr>
          <w:del w:id="2498" w:author="273776" w:date="2011-05-09T16:04:00Z"/>
          <w:rFonts w:ascii="Arial" w:hAnsi="Arial" w:cs="Arial"/>
          <w:sz w:val="22"/>
          <w:szCs w:val="22"/>
          <w:lang w:val="pt-BR"/>
        </w:rPr>
      </w:pPr>
      <w:del w:id="2499" w:author="273776" w:date="2011-05-09T16:04:00Z">
        <w:r w:rsidRPr="009910BF">
          <w:rPr>
            <w:rFonts w:ascii="Arial" w:hAnsi="Arial" w:cs="Arial"/>
            <w:sz w:val="22"/>
            <w:szCs w:val="22"/>
            <w:lang w:val="pt-BR"/>
            <w:rPrChange w:id="2500" w:author="273776" w:date="2011-06-10T14:39:00Z">
              <w:rPr>
                <w:rFonts w:ascii="Arial" w:hAnsi="Arial" w:cs="Arial"/>
                <w:i/>
                <w:iCs/>
                <w:color w:val="FF0000"/>
                <w:sz w:val="22"/>
                <w:szCs w:val="22"/>
                <w:lang w:val="pt-BR"/>
              </w:rPr>
            </w:rPrChange>
          </w:rPr>
          <w:delText>A tarifa do Kbyte excedente será sempre a definida para o pacote padrão de 200 MBytes para a aquisição do serviço Blackberry (R$ 0,10 o Megabyte).</w:delText>
        </w:r>
      </w:del>
    </w:p>
    <w:p w:rsidR="007B376F" w:rsidRPr="00214CBD" w:rsidRDefault="009910BF">
      <w:pPr>
        <w:numPr>
          <w:ilvl w:val="0"/>
          <w:numId w:val="2"/>
        </w:numPr>
        <w:tabs>
          <w:tab w:val="num" w:pos="709"/>
          <w:tab w:val="num" w:pos="1776"/>
        </w:tabs>
        <w:ind w:left="696" w:right="282" w:firstLine="24"/>
        <w:jc w:val="both"/>
        <w:rPr>
          <w:del w:id="2501" w:author="273776" w:date="2011-05-09T16:04:00Z"/>
          <w:rFonts w:ascii="Arial" w:hAnsi="Arial" w:cs="Arial"/>
          <w:sz w:val="22"/>
          <w:szCs w:val="22"/>
          <w:lang w:val="pt-BR"/>
        </w:rPr>
      </w:pPr>
      <w:del w:id="2502" w:author="273776" w:date="2011-05-09T16:04:00Z">
        <w:r w:rsidRPr="009910BF">
          <w:rPr>
            <w:rFonts w:ascii="Arial" w:hAnsi="Arial" w:cs="Arial"/>
            <w:sz w:val="22"/>
            <w:szCs w:val="22"/>
            <w:lang w:val="pt-BR"/>
            <w:rPrChange w:id="2503" w:author="273776" w:date="2011-06-10T14:39:00Z">
              <w:rPr>
                <w:rFonts w:ascii="Arial" w:hAnsi="Arial" w:cs="Arial"/>
                <w:i/>
                <w:iCs/>
                <w:color w:val="FF0000"/>
                <w:sz w:val="22"/>
                <w:szCs w:val="22"/>
                <w:lang w:val="pt-BR"/>
              </w:rPr>
            </w:rPrChange>
          </w:rPr>
          <w:delText>Caso o cliente contrate o pacote de dados 3G, prevalecerá o valor da tarifa excedente associada ao pacote de dados 3G para as duas franquias disponíveis. Hoje esta tarifa excedente também é de R$ 0,10 o Mbyte para todos os pacotes de dados, mas deve ser possível diferenciar esta tarifa no futuro, de modo que seja aplicada a tarifa excedente de acordo com a regra de uso das franquias contratadas.</w:delText>
        </w:r>
      </w:del>
    </w:p>
    <w:p w:rsidR="007B376F" w:rsidRPr="00214CBD" w:rsidRDefault="009910BF">
      <w:pPr>
        <w:numPr>
          <w:ilvl w:val="0"/>
          <w:numId w:val="2"/>
        </w:numPr>
        <w:tabs>
          <w:tab w:val="num" w:pos="709"/>
          <w:tab w:val="num" w:pos="1776"/>
        </w:tabs>
        <w:ind w:left="696" w:right="282" w:firstLine="24"/>
        <w:jc w:val="both"/>
        <w:rPr>
          <w:del w:id="2504" w:author="273776" w:date="2011-05-09T16:04:00Z"/>
          <w:rFonts w:ascii="Arial" w:hAnsi="Arial" w:cs="Arial"/>
          <w:sz w:val="22"/>
          <w:szCs w:val="22"/>
          <w:lang w:val="pt-BR"/>
        </w:rPr>
      </w:pPr>
      <w:del w:id="2505" w:author="273776" w:date="2011-05-09T16:04:00Z">
        <w:r w:rsidRPr="009910BF">
          <w:rPr>
            <w:rFonts w:ascii="Arial" w:hAnsi="Arial" w:cs="Arial"/>
            <w:sz w:val="22"/>
            <w:szCs w:val="22"/>
            <w:lang w:val="pt-BR"/>
            <w:rPrChange w:id="2506" w:author="273776" w:date="2011-06-10T14:39:00Z">
              <w:rPr>
                <w:rFonts w:ascii="Arial" w:hAnsi="Arial" w:cs="Arial"/>
                <w:i/>
                <w:iCs/>
                <w:color w:val="FF0000"/>
                <w:sz w:val="22"/>
                <w:szCs w:val="22"/>
                <w:lang w:val="pt-BR"/>
              </w:rPr>
            </w:rPrChange>
          </w:rPr>
          <w:delText>Deve ser possível configurar um valor de tarifa por Kbyte excedente para cada pacote de dados elegível ao serviço Blackberry (Inclusive o pacote padrão de 200Mbytes), de forma que quando a franquia padrão de 200Mbytes for consumida e o usuário possuir pacote de dados contratado, deverá ser aplicado o valor de Kbyte excedente (caso o cliente utilize a totalidade da franquia do pacote de dados contratada) de acordo com a tarifa excedente estabelecida para o pacote.</w:delText>
        </w:r>
      </w:del>
    </w:p>
    <w:p w:rsidR="007B376F" w:rsidRPr="00214CBD" w:rsidRDefault="009910BF">
      <w:pPr>
        <w:numPr>
          <w:ilvl w:val="0"/>
          <w:numId w:val="2"/>
        </w:numPr>
        <w:tabs>
          <w:tab w:val="num" w:pos="709"/>
          <w:tab w:val="num" w:pos="1776"/>
        </w:tabs>
        <w:ind w:left="696" w:right="282" w:firstLine="24"/>
        <w:jc w:val="both"/>
        <w:rPr>
          <w:del w:id="2507" w:author="273776" w:date="2011-05-09T16:04:00Z"/>
          <w:rFonts w:ascii="Arial" w:hAnsi="Arial" w:cs="Arial"/>
          <w:sz w:val="22"/>
          <w:szCs w:val="22"/>
          <w:lang w:val="pt-BR"/>
        </w:rPr>
      </w:pPr>
      <w:del w:id="2508" w:author="273776" w:date="2011-05-09T16:04:00Z">
        <w:r w:rsidRPr="009910BF">
          <w:rPr>
            <w:rFonts w:ascii="Arial" w:hAnsi="Arial" w:cs="Arial"/>
            <w:sz w:val="22"/>
            <w:szCs w:val="22"/>
            <w:lang w:val="pt-BR"/>
            <w:rPrChange w:id="2509" w:author="273776" w:date="2011-06-10T14:39:00Z">
              <w:rPr>
                <w:rFonts w:ascii="Arial" w:hAnsi="Arial" w:cs="Arial"/>
                <w:i/>
                <w:iCs/>
                <w:color w:val="FF0000"/>
                <w:sz w:val="22"/>
                <w:szCs w:val="22"/>
                <w:lang w:val="pt-BR"/>
              </w:rPr>
            </w:rPrChange>
          </w:rPr>
          <w:delText xml:space="preserve">Aplicação de assinatura em fatura pró-rata para todos os serviços Blackberry. Hoje os clientes Oi Blackberry não possuem assinatura pró-rata, ou seja, o valor da assinatura Blackberry é aplicado integralmente no primeiro e último ciclo (cancelamento) de fatura do cliente. </w:delText>
        </w:r>
      </w:del>
    </w:p>
    <w:p w:rsidR="007B376F" w:rsidRPr="00214CBD" w:rsidRDefault="009910BF">
      <w:pPr>
        <w:numPr>
          <w:ilvl w:val="0"/>
          <w:numId w:val="2"/>
        </w:numPr>
        <w:tabs>
          <w:tab w:val="num" w:pos="709"/>
          <w:tab w:val="num" w:pos="1776"/>
        </w:tabs>
        <w:ind w:left="696" w:right="282" w:firstLine="24"/>
        <w:jc w:val="both"/>
        <w:rPr>
          <w:del w:id="2510" w:author="273776" w:date="2011-05-09T16:04:00Z"/>
          <w:rFonts w:ascii="Arial" w:hAnsi="Arial" w:cs="Arial"/>
          <w:sz w:val="22"/>
          <w:szCs w:val="22"/>
          <w:lang w:val="pt-BR"/>
        </w:rPr>
      </w:pPr>
      <w:del w:id="2511" w:author="273776" w:date="2011-05-09T16:04:00Z">
        <w:r w:rsidRPr="009910BF">
          <w:rPr>
            <w:rFonts w:ascii="Arial" w:hAnsi="Arial" w:cs="Arial"/>
            <w:sz w:val="22"/>
            <w:szCs w:val="22"/>
            <w:lang w:val="pt-BR"/>
            <w:rPrChange w:id="2512" w:author="273776" w:date="2011-06-10T14:39:00Z">
              <w:rPr>
                <w:rFonts w:ascii="Arial" w:hAnsi="Arial" w:cs="Arial"/>
                <w:i/>
                <w:iCs/>
                <w:color w:val="FF0000"/>
                <w:sz w:val="22"/>
                <w:szCs w:val="22"/>
                <w:lang w:val="pt-BR"/>
              </w:rPr>
            </w:rPrChange>
          </w:rPr>
          <w:delText>O valor utilizado da franquia de 200 Mbytes utilizada pelo usuário deverá ser detalhada na fatura do cliente. O tráfego gerado dentro deste pacote será demonstrado em fatura, com valor zerado. O tráfego excedente também será detalhado e seguirá o valor da tarifa excedente em vigência.</w:delText>
        </w:r>
      </w:del>
    </w:p>
    <w:p w:rsidR="007B376F" w:rsidRPr="00214CBD" w:rsidRDefault="009910BF">
      <w:pPr>
        <w:numPr>
          <w:ilvl w:val="0"/>
          <w:numId w:val="2"/>
        </w:numPr>
        <w:tabs>
          <w:tab w:val="num" w:pos="709"/>
          <w:tab w:val="num" w:pos="1776"/>
        </w:tabs>
        <w:ind w:left="696" w:right="282" w:firstLine="24"/>
        <w:jc w:val="both"/>
        <w:rPr>
          <w:del w:id="2513" w:author="273776" w:date="2011-05-09T16:04:00Z"/>
          <w:rFonts w:ascii="Arial" w:hAnsi="Arial" w:cs="Arial"/>
          <w:sz w:val="22"/>
          <w:szCs w:val="22"/>
          <w:lang w:val="pt-BR"/>
        </w:rPr>
      </w:pPr>
      <w:del w:id="2514" w:author="273776" w:date="2011-05-09T16:04:00Z">
        <w:r w:rsidRPr="009910BF">
          <w:rPr>
            <w:rFonts w:ascii="Arial" w:hAnsi="Arial" w:cs="Arial"/>
            <w:sz w:val="22"/>
            <w:szCs w:val="22"/>
            <w:lang w:val="pt-BR"/>
            <w:rPrChange w:id="2515" w:author="273776" w:date="2011-06-10T14:39:00Z">
              <w:rPr>
                <w:rFonts w:ascii="Arial" w:hAnsi="Arial" w:cs="Arial"/>
                <w:i/>
                <w:iCs/>
                <w:color w:val="FF0000"/>
                <w:sz w:val="22"/>
                <w:szCs w:val="22"/>
                <w:lang w:val="pt-BR"/>
              </w:rPr>
            </w:rPrChange>
          </w:rPr>
          <w:delText>A prioridade de consumo da franquia do pacote de dados será sempre a de 200 Mbytes disponibilizada gratuitamente ao usuário do serviço Blackberry. Caso o usuário contrate o pacote de dados além do plano Blackberry (que possui a franquia de 200Mb), a prioridade de desconto será a do pacote de 200Mb gratuito com a aquisição do serviço Blackberry. Após o esgotamento desta franquia, será iniciado o consumo da franquia existente para o pacote de dados contratado.</w:delText>
        </w:r>
      </w:del>
    </w:p>
    <w:p w:rsidR="007B376F" w:rsidRPr="00214CBD" w:rsidRDefault="009910BF">
      <w:pPr>
        <w:numPr>
          <w:ilvl w:val="0"/>
          <w:numId w:val="2"/>
        </w:numPr>
        <w:tabs>
          <w:tab w:val="num" w:pos="709"/>
          <w:tab w:val="num" w:pos="1776"/>
        </w:tabs>
        <w:ind w:left="696" w:right="282" w:firstLine="24"/>
        <w:jc w:val="both"/>
        <w:rPr>
          <w:del w:id="2516" w:author="273776" w:date="2011-05-09T16:04:00Z"/>
          <w:rFonts w:ascii="Arial" w:hAnsi="Arial" w:cs="Arial"/>
          <w:sz w:val="22"/>
          <w:szCs w:val="22"/>
          <w:lang w:val="pt-BR"/>
        </w:rPr>
      </w:pPr>
      <w:del w:id="2517" w:author="273776" w:date="2011-05-09T16:04:00Z">
        <w:r w:rsidRPr="009910BF">
          <w:rPr>
            <w:rFonts w:ascii="Arial" w:hAnsi="Arial" w:cs="Arial"/>
            <w:sz w:val="22"/>
            <w:szCs w:val="22"/>
            <w:lang w:val="pt-BR"/>
            <w:rPrChange w:id="2518" w:author="273776" w:date="2011-06-10T14:39:00Z">
              <w:rPr>
                <w:rFonts w:ascii="Arial" w:hAnsi="Arial" w:cs="Arial"/>
                <w:i/>
                <w:iCs/>
                <w:color w:val="FF0000"/>
                <w:sz w:val="22"/>
                <w:szCs w:val="22"/>
                <w:lang w:val="pt-BR"/>
              </w:rPr>
            </w:rPrChange>
          </w:rPr>
          <w:delText>Os clientes dos novos serviços poderão selecionar qualquer um dos serviços Blackberry BIS para instâncias de planos tipo instância e também para planos tipo conta (Oi Família, OCT, OCT Profissional CPF e CNPJ e Planos Oi Profissional Equipe/Equipe Dec) por meio de campanha de ativação automática, tanto para aplicações da Oi como para aplicações de terceiros. Esta funcionalidade deverá estar disponível para todos os planos elegíveis ao serviço (B2B e B2C).</w:delText>
        </w:r>
      </w:del>
    </w:p>
    <w:p w:rsidR="007B376F" w:rsidRPr="00214CBD" w:rsidRDefault="009910BF">
      <w:pPr>
        <w:numPr>
          <w:ilvl w:val="0"/>
          <w:numId w:val="2"/>
        </w:numPr>
        <w:tabs>
          <w:tab w:val="num" w:pos="709"/>
          <w:tab w:val="num" w:pos="1776"/>
        </w:tabs>
        <w:ind w:left="696" w:right="282" w:firstLine="24"/>
        <w:jc w:val="both"/>
        <w:rPr>
          <w:del w:id="2519" w:author="273776" w:date="2011-05-09T16:04:00Z"/>
          <w:rFonts w:ascii="Arial" w:hAnsi="Arial" w:cs="Arial"/>
          <w:sz w:val="22"/>
          <w:szCs w:val="22"/>
          <w:lang w:val="pt-BR"/>
        </w:rPr>
      </w:pPr>
      <w:del w:id="2520" w:author="273776" w:date="2011-05-09T16:04:00Z">
        <w:r w:rsidRPr="009910BF">
          <w:rPr>
            <w:rFonts w:ascii="Arial" w:hAnsi="Arial" w:cs="Arial"/>
            <w:sz w:val="22"/>
            <w:szCs w:val="22"/>
            <w:lang w:val="pt-BR"/>
            <w:rPrChange w:id="2521" w:author="273776" w:date="2011-06-10T14:39:00Z">
              <w:rPr>
                <w:rFonts w:ascii="Arial" w:hAnsi="Arial" w:cs="Arial"/>
                <w:i/>
                <w:iCs/>
                <w:color w:val="FF0000"/>
                <w:sz w:val="22"/>
                <w:szCs w:val="22"/>
                <w:lang w:val="pt-BR"/>
              </w:rPr>
            </w:rPrChange>
          </w:rPr>
          <w:delText>O novo portfólio Blackberry deve permitir que o cliente possa adquirir pacote de dados com qualquer franquia de dados 3G do portfólio atual, considerando as franquias já existentes e futuras franquias que possam estar disponibilizadas dos pacotes de dados 3G e do Velox 3G.</w:delText>
        </w:r>
      </w:del>
    </w:p>
    <w:p w:rsidR="007B376F" w:rsidRPr="00214CBD" w:rsidRDefault="009910BF">
      <w:pPr>
        <w:numPr>
          <w:ilvl w:val="0"/>
          <w:numId w:val="2"/>
        </w:numPr>
        <w:tabs>
          <w:tab w:val="num" w:pos="709"/>
          <w:tab w:val="num" w:pos="1776"/>
        </w:tabs>
        <w:ind w:left="696" w:right="282" w:firstLine="24"/>
        <w:jc w:val="both"/>
        <w:rPr>
          <w:del w:id="2522" w:author="273776" w:date="2011-05-09T16:04:00Z"/>
          <w:rFonts w:ascii="Arial" w:hAnsi="Arial" w:cs="Arial"/>
          <w:sz w:val="22"/>
          <w:szCs w:val="22"/>
          <w:lang w:val="pt-BR"/>
        </w:rPr>
      </w:pPr>
      <w:del w:id="2523" w:author="273776" w:date="2011-05-09T16:04:00Z">
        <w:r w:rsidRPr="009910BF">
          <w:rPr>
            <w:rFonts w:ascii="Arial" w:hAnsi="Arial" w:cs="Arial"/>
            <w:sz w:val="22"/>
            <w:szCs w:val="22"/>
            <w:lang w:val="pt-BR"/>
            <w:rPrChange w:id="2524" w:author="273776" w:date="2011-06-10T14:39:00Z">
              <w:rPr>
                <w:rFonts w:ascii="Arial" w:hAnsi="Arial" w:cs="Arial"/>
                <w:i/>
                <w:iCs/>
                <w:color w:val="FF0000"/>
                <w:sz w:val="22"/>
                <w:szCs w:val="22"/>
                <w:lang w:val="pt-BR"/>
              </w:rPr>
            </w:rPrChange>
          </w:rPr>
          <w:delText>Deverá ser possível a contratação de um pacote de dados adicional, sendo assim o usuário passará a ter duas franquias 3G. A do pacote contratado e a do pacote de Dados de 200 Mbytes.</w:delText>
        </w:r>
      </w:del>
    </w:p>
    <w:p w:rsidR="007B376F" w:rsidRPr="00214CBD" w:rsidRDefault="009910BF">
      <w:pPr>
        <w:numPr>
          <w:ilvl w:val="0"/>
          <w:numId w:val="2"/>
        </w:numPr>
        <w:tabs>
          <w:tab w:val="num" w:pos="709"/>
          <w:tab w:val="num" w:pos="1776"/>
        </w:tabs>
        <w:ind w:left="696" w:right="282" w:firstLine="24"/>
        <w:jc w:val="both"/>
        <w:rPr>
          <w:del w:id="2525" w:author="273776" w:date="2011-05-09T16:04:00Z"/>
          <w:rFonts w:ascii="Arial" w:hAnsi="Arial" w:cs="Arial"/>
          <w:sz w:val="22"/>
          <w:szCs w:val="22"/>
          <w:lang w:val="pt-BR"/>
        </w:rPr>
      </w:pPr>
      <w:del w:id="2526" w:author="273776" w:date="2011-05-09T16:04:00Z">
        <w:r w:rsidRPr="009910BF">
          <w:rPr>
            <w:rFonts w:ascii="Arial" w:hAnsi="Arial" w:cs="Arial"/>
            <w:sz w:val="22"/>
            <w:szCs w:val="22"/>
            <w:lang w:val="pt-BR"/>
            <w:rPrChange w:id="2527" w:author="273776" w:date="2011-06-10T14:39:00Z">
              <w:rPr>
                <w:rFonts w:ascii="Arial" w:hAnsi="Arial" w:cs="Arial"/>
                <w:i/>
                <w:iCs/>
                <w:color w:val="FF0000"/>
                <w:sz w:val="22"/>
                <w:szCs w:val="22"/>
                <w:lang w:val="pt-BR"/>
              </w:rPr>
            </w:rPrChange>
          </w:rPr>
          <w:delText>Os novos serviços Blackberry e Créditos Oi para o serviço Blackberry deverão estar disponíveis para novos clientes e para a base ativa e retenção.</w:delText>
        </w:r>
      </w:del>
    </w:p>
    <w:p w:rsidR="007B376F" w:rsidRPr="00214CBD" w:rsidRDefault="009910BF">
      <w:pPr>
        <w:numPr>
          <w:ilvl w:val="0"/>
          <w:numId w:val="2"/>
        </w:numPr>
        <w:tabs>
          <w:tab w:val="num" w:pos="709"/>
          <w:tab w:val="num" w:pos="1776"/>
        </w:tabs>
        <w:ind w:left="696" w:right="282" w:firstLine="24"/>
        <w:jc w:val="both"/>
        <w:rPr>
          <w:del w:id="2528" w:author="273776" w:date="2011-05-09T16:04:00Z"/>
          <w:rFonts w:ascii="Arial" w:hAnsi="Arial" w:cs="Arial"/>
          <w:sz w:val="22"/>
          <w:szCs w:val="22"/>
          <w:lang w:val="pt-BR"/>
        </w:rPr>
      </w:pPr>
      <w:del w:id="2529" w:author="273776" w:date="2011-05-09T16:04:00Z">
        <w:r w:rsidRPr="009910BF">
          <w:rPr>
            <w:rFonts w:ascii="Arial" w:hAnsi="Arial" w:cs="Arial"/>
            <w:sz w:val="22"/>
            <w:szCs w:val="22"/>
            <w:lang w:val="pt-BR"/>
            <w:rPrChange w:id="2530" w:author="273776" w:date="2011-06-10T14:39:00Z">
              <w:rPr>
                <w:rFonts w:ascii="Arial" w:hAnsi="Arial" w:cs="Arial"/>
                <w:i/>
                <w:iCs/>
                <w:color w:val="FF0000"/>
                <w:sz w:val="22"/>
                <w:szCs w:val="22"/>
                <w:lang w:val="pt-BR"/>
              </w:rPr>
            </w:rPrChange>
          </w:rPr>
          <w:delText>O produto é elegível para clientes do Varejo Pós Pago (Alto Valor) e Empresarial/Corporativo Pós-Pago.</w:delText>
        </w:r>
      </w:del>
    </w:p>
    <w:p w:rsidR="007B376F" w:rsidRPr="00214CBD" w:rsidRDefault="009910BF">
      <w:pPr>
        <w:numPr>
          <w:ilvl w:val="0"/>
          <w:numId w:val="2"/>
        </w:numPr>
        <w:tabs>
          <w:tab w:val="num" w:pos="709"/>
          <w:tab w:val="num" w:pos="1776"/>
        </w:tabs>
        <w:ind w:left="696" w:right="282" w:firstLine="24"/>
        <w:jc w:val="both"/>
        <w:rPr>
          <w:del w:id="2531" w:author="273776" w:date="2011-05-09T16:04:00Z"/>
          <w:rFonts w:ascii="Arial" w:hAnsi="Arial" w:cs="Arial"/>
          <w:sz w:val="22"/>
          <w:szCs w:val="22"/>
          <w:lang w:val="pt-BR"/>
        </w:rPr>
      </w:pPr>
      <w:del w:id="2532" w:author="273776" w:date="2011-05-09T16:04:00Z">
        <w:r w:rsidRPr="009910BF">
          <w:rPr>
            <w:rFonts w:ascii="Arial" w:hAnsi="Arial" w:cs="Arial"/>
            <w:sz w:val="22"/>
            <w:szCs w:val="22"/>
            <w:lang w:val="pt-BR"/>
            <w:rPrChange w:id="2533" w:author="273776" w:date="2011-06-10T14:39:00Z">
              <w:rPr>
                <w:rFonts w:ascii="Arial" w:hAnsi="Arial" w:cs="Arial"/>
                <w:i/>
                <w:iCs/>
                <w:color w:val="FF0000"/>
                <w:sz w:val="22"/>
                <w:szCs w:val="22"/>
                <w:lang w:val="pt-BR"/>
              </w:rPr>
            </w:rPrChange>
          </w:rPr>
          <w:delText>Pacotes de dados abaixo a 200 Mbytes são incompatíveis com qualquer um dos serviços BlackBerry BIS (Absoluto, Completo, Social+Email).</w:delText>
        </w:r>
      </w:del>
    </w:p>
    <w:p w:rsidR="007B376F" w:rsidRPr="00214CBD" w:rsidRDefault="009910BF">
      <w:pPr>
        <w:numPr>
          <w:ilvl w:val="0"/>
          <w:numId w:val="2"/>
        </w:numPr>
        <w:tabs>
          <w:tab w:val="num" w:pos="709"/>
          <w:tab w:val="num" w:pos="1776"/>
        </w:tabs>
        <w:ind w:left="696" w:right="282" w:firstLine="24"/>
        <w:jc w:val="both"/>
        <w:rPr>
          <w:del w:id="2534" w:author="273776" w:date="2011-05-09T16:04:00Z"/>
          <w:rFonts w:ascii="Arial" w:hAnsi="Arial" w:cs="Arial"/>
          <w:sz w:val="22"/>
          <w:szCs w:val="22"/>
          <w:lang w:val="pt-BR"/>
        </w:rPr>
      </w:pPr>
      <w:del w:id="2535" w:author="273776" w:date="2011-05-09T16:04:00Z">
        <w:r w:rsidRPr="009910BF">
          <w:rPr>
            <w:rFonts w:ascii="Arial" w:hAnsi="Arial" w:cs="Arial"/>
            <w:sz w:val="22"/>
            <w:szCs w:val="22"/>
            <w:lang w:val="pt-BR"/>
            <w:rPrChange w:id="2536" w:author="273776" w:date="2011-06-10T14:39:00Z">
              <w:rPr>
                <w:rFonts w:ascii="Arial" w:hAnsi="Arial" w:cs="Arial"/>
                <w:i/>
                <w:iCs/>
                <w:color w:val="FF0000"/>
                <w:sz w:val="22"/>
                <w:szCs w:val="22"/>
                <w:lang w:val="pt-BR"/>
              </w:rPr>
            </w:rPrChange>
          </w:rPr>
          <w:delText>Este projeto atenderá a clientes da base PF (CPF) e PJ (CNPJ) da Oi.</w:delText>
        </w:r>
      </w:del>
    </w:p>
    <w:p w:rsidR="007B376F" w:rsidRPr="00214CBD" w:rsidRDefault="009910BF">
      <w:pPr>
        <w:numPr>
          <w:ilvl w:val="0"/>
          <w:numId w:val="2"/>
        </w:numPr>
        <w:tabs>
          <w:tab w:val="num" w:pos="709"/>
          <w:tab w:val="num" w:pos="1776"/>
        </w:tabs>
        <w:ind w:left="696" w:right="282" w:firstLine="24"/>
        <w:jc w:val="both"/>
        <w:rPr>
          <w:del w:id="2537" w:author="273776" w:date="2011-05-09T16:04:00Z"/>
          <w:rFonts w:ascii="Arial" w:hAnsi="Arial" w:cs="Arial"/>
          <w:sz w:val="22"/>
          <w:szCs w:val="22"/>
          <w:lang w:val="pt-BR"/>
        </w:rPr>
      </w:pPr>
      <w:del w:id="2538" w:author="273776" w:date="2011-05-09T16:04:00Z">
        <w:r w:rsidRPr="009910BF">
          <w:rPr>
            <w:rFonts w:ascii="Arial" w:hAnsi="Arial" w:cs="Arial"/>
            <w:sz w:val="22"/>
            <w:szCs w:val="22"/>
            <w:lang w:val="pt-BR"/>
            <w:rPrChange w:id="2539" w:author="273776" w:date="2011-06-10T14:39:00Z">
              <w:rPr>
                <w:rFonts w:ascii="Arial" w:hAnsi="Arial" w:cs="Arial"/>
                <w:i/>
                <w:iCs/>
                <w:color w:val="FF0000"/>
                <w:sz w:val="22"/>
                <w:szCs w:val="22"/>
                <w:lang w:val="pt-BR"/>
              </w:rPr>
            </w:rPrChange>
          </w:rPr>
          <w:delText>O desconto deve ser aplicado tal qual é hoje aplicado para os descontos “Créditos Oi” para os planos de voz, seja por campanha, seja pela aplicação direta do desconto na visualização do meio de acesso.</w:delText>
        </w:r>
      </w:del>
    </w:p>
    <w:p w:rsidR="007B376F" w:rsidRPr="00214CBD" w:rsidRDefault="009910BF">
      <w:pPr>
        <w:numPr>
          <w:ilvl w:val="0"/>
          <w:numId w:val="2"/>
        </w:numPr>
        <w:tabs>
          <w:tab w:val="num" w:pos="709"/>
          <w:tab w:val="num" w:pos="1776"/>
        </w:tabs>
        <w:ind w:left="696" w:right="282" w:firstLine="24"/>
        <w:jc w:val="both"/>
        <w:rPr>
          <w:del w:id="2540" w:author="273776" w:date="2011-05-09T16:04:00Z"/>
          <w:rFonts w:ascii="Arial" w:hAnsi="Arial" w:cs="Arial"/>
          <w:sz w:val="22"/>
          <w:szCs w:val="22"/>
          <w:lang w:val="pt-BR"/>
        </w:rPr>
      </w:pPr>
      <w:del w:id="2541" w:author="273776" w:date="2011-05-09T16:04:00Z">
        <w:r w:rsidRPr="009910BF">
          <w:rPr>
            <w:rFonts w:ascii="Arial" w:hAnsi="Arial" w:cs="Arial"/>
            <w:sz w:val="22"/>
            <w:szCs w:val="22"/>
            <w:lang w:val="pt-BR"/>
            <w:rPrChange w:id="2542" w:author="273776" w:date="2011-06-10T14:39:00Z">
              <w:rPr>
                <w:rFonts w:ascii="Arial" w:hAnsi="Arial" w:cs="Arial"/>
                <w:i/>
                <w:iCs/>
                <w:color w:val="FF0000"/>
                <w:sz w:val="22"/>
                <w:szCs w:val="22"/>
                <w:lang w:val="pt-BR"/>
              </w:rPr>
            </w:rPrChange>
          </w:rPr>
          <w:delText>Os descontos (% e “Créditos Oi”) devem ser concedidos a partir do 1º mês de contratação do serviço, atendendo às mesmas regras de negócio definidas no STI 47295 para o pacote de dados. O princípio de funcionamento deverá seguir o mesmo mecanismo utilizado nos pacotes de dados para o pós pago.</w:delText>
        </w:r>
      </w:del>
    </w:p>
    <w:p w:rsidR="007B376F" w:rsidRPr="00214CBD" w:rsidRDefault="009910BF">
      <w:pPr>
        <w:numPr>
          <w:ilvl w:val="0"/>
          <w:numId w:val="2"/>
        </w:numPr>
        <w:tabs>
          <w:tab w:val="num" w:pos="709"/>
          <w:tab w:val="num" w:pos="1776"/>
        </w:tabs>
        <w:ind w:left="696" w:right="282" w:firstLine="24"/>
        <w:jc w:val="both"/>
        <w:rPr>
          <w:del w:id="2543" w:author="273776" w:date="2011-05-09T16:04:00Z"/>
          <w:rFonts w:ascii="Arial" w:hAnsi="Arial" w:cs="Arial"/>
          <w:sz w:val="22"/>
          <w:szCs w:val="22"/>
          <w:lang w:val="pt-BR"/>
        </w:rPr>
      </w:pPr>
      <w:del w:id="2544" w:author="273776" w:date="2011-05-09T16:04:00Z">
        <w:r w:rsidRPr="009910BF">
          <w:rPr>
            <w:rFonts w:ascii="Arial" w:hAnsi="Arial" w:cs="Arial"/>
            <w:sz w:val="22"/>
            <w:szCs w:val="22"/>
            <w:lang w:val="pt-BR"/>
            <w:rPrChange w:id="2545" w:author="273776" w:date="2011-06-10T14:39:00Z">
              <w:rPr>
                <w:rFonts w:ascii="Arial" w:hAnsi="Arial" w:cs="Arial"/>
                <w:i/>
                <w:iCs/>
                <w:color w:val="FF0000"/>
                <w:sz w:val="22"/>
                <w:szCs w:val="22"/>
                <w:lang w:val="pt-BR"/>
              </w:rPr>
            </w:rPrChange>
          </w:rPr>
          <w:delText>Deverá ser aplicada regra de cobrança de multa pró-rata (considerando-se o período de 12 meses) para clientes elegíveis à multa (Corporativo e Empresarial vigentes).</w:delText>
        </w:r>
      </w:del>
    </w:p>
    <w:p w:rsidR="007B376F" w:rsidRPr="00214CBD" w:rsidRDefault="009910BF">
      <w:pPr>
        <w:numPr>
          <w:ilvl w:val="0"/>
          <w:numId w:val="2"/>
        </w:numPr>
        <w:tabs>
          <w:tab w:val="num" w:pos="709"/>
          <w:tab w:val="num" w:pos="1776"/>
        </w:tabs>
        <w:ind w:left="696" w:right="282" w:firstLine="24"/>
        <w:jc w:val="both"/>
        <w:rPr>
          <w:del w:id="2546" w:author="273776" w:date="2011-05-09T16:04:00Z"/>
          <w:rFonts w:ascii="Arial" w:hAnsi="Arial" w:cs="Arial"/>
          <w:sz w:val="22"/>
          <w:szCs w:val="22"/>
          <w:lang w:val="pt-BR"/>
        </w:rPr>
      </w:pPr>
      <w:del w:id="2547" w:author="273776" w:date="2011-05-09T16:04:00Z">
        <w:r w:rsidRPr="009910BF">
          <w:rPr>
            <w:rFonts w:ascii="Arial" w:hAnsi="Arial" w:cs="Arial"/>
            <w:sz w:val="22"/>
            <w:szCs w:val="22"/>
            <w:lang w:val="pt-BR"/>
            <w:rPrChange w:id="2548" w:author="273776" w:date="2011-06-10T14:39:00Z">
              <w:rPr>
                <w:rFonts w:ascii="Arial" w:hAnsi="Arial" w:cs="Arial"/>
                <w:i/>
                <w:iCs/>
                <w:color w:val="FF0000"/>
                <w:sz w:val="22"/>
                <w:szCs w:val="22"/>
                <w:lang w:val="pt-BR"/>
              </w:rPr>
            </w:rPrChange>
          </w:rPr>
          <w:delText xml:space="preserve"> A descrição do faturamento deverá estar de acordo com o serviço Blackberry BIS escolhido, dentre os novos criados (Blackberry BIS Absoluto, Blackberry BIS Completo e Blackberry Social+Email).</w:delText>
        </w:r>
      </w:del>
    </w:p>
    <w:p w:rsidR="007B376F" w:rsidRPr="00214CBD" w:rsidRDefault="009910BF">
      <w:pPr>
        <w:numPr>
          <w:ilvl w:val="0"/>
          <w:numId w:val="2"/>
        </w:numPr>
        <w:tabs>
          <w:tab w:val="num" w:pos="709"/>
          <w:tab w:val="num" w:pos="1776"/>
        </w:tabs>
        <w:ind w:left="696" w:right="282" w:firstLine="24"/>
        <w:jc w:val="both"/>
        <w:rPr>
          <w:del w:id="2549" w:author="273776" w:date="2011-05-09T16:04:00Z"/>
          <w:rFonts w:ascii="Arial" w:hAnsi="Arial" w:cs="Arial"/>
          <w:sz w:val="22"/>
          <w:szCs w:val="22"/>
          <w:lang w:val="pt-BR"/>
        </w:rPr>
      </w:pPr>
      <w:del w:id="2550" w:author="273776" w:date="2011-05-09T16:04:00Z">
        <w:r w:rsidRPr="009910BF">
          <w:rPr>
            <w:rFonts w:ascii="Arial" w:hAnsi="Arial" w:cs="Arial"/>
            <w:sz w:val="22"/>
            <w:szCs w:val="22"/>
            <w:lang w:val="pt-BR"/>
            <w:rPrChange w:id="2551" w:author="273776" w:date="2011-06-10T14:39:00Z">
              <w:rPr>
                <w:rFonts w:ascii="Arial" w:hAnsi="Arial" w:cs="Arial"/>
                <w:i/>
                <w:iCs/>
                <w:color w:val="FF0000"/>
                <w:sz w:val="22"/>
                <w:szCs w:val="22"/>
                <w:lang w:val="pt-BR"/>
              </w:rPr>
            </w:rPrChange>
          </w:rPr>
          <w:delText>O usuário deverá enviar ao DW Cadastro a especificação dos produtos para que a tradução (de/para) possa ser realizada.</w:delText>
        </w:r>
      </w:del>
    </w:p>
    <w:p w:rsidR="007B376F" w:rsidRPr="00214CBD" w:rsidRDefault="009910BF">
      <w:pPr>
        <w:numPr>
          <w:ilvl w:val="0"/>
          <w:numId w:val="2"/>
        </w:numPr>
        <w:tabs>
          <w:tab w:val="num" w:pos="709"/>
          <w:tab w:val="num" w:pos="1776"/>
        </w:tabs>
        <w:ind w:left="696" w:right="282" w:firstLine="24"/>
        <w:jc w:val="both"/>
        <w:rPr>
          <w:del w:id="2552" w:author="273776" w:date="2011-05-09T16:04:00Z"/>
          <w:rFonts w:ascii="Arial" w:hAnsi="Arial" w:cs="Arial"/>
          <w:sz w:val="22"/>
          <w:szCs w:val="22"/>
          <w:lang w:val="pt-BR"/>
        </w:rPr>
      </w:pPr>
      <w:del w:id="2553" w:author="273776" w:date="2011-05-09T16:04:00Z">
        <w:r w:rsidRPr="009910BF">
          <w:rPr>
            <w:rFonts w:ascii="Arial" w:hAnsi="Arial" w:cs="Arial"/>
            <w:sz w:val="22"/>
            <w:szCs w:val="22"/>
            <w:lang w:val="pt-BR"/>
            <w:rPrChange w:id="2554" w:author="273776" w:date="2011-06-10T14:39:00Z">
              <w:rPr>
                <w:rFonts w:ascii="Arial" w:hAnsi="Arial" w:cs="Arial"/>
                <w:i/>
                <w:iCs/>
                <w:color w:val="FF0000"/>
                <w:sz w:val="22"/>
                <w:szCs w:val="22"/>
                <w:lang w:val="pt-BR"/>
              </w:rPr>
            </w:rPrChange>
          </w:rPr>
          <w:delText>A engenharia deverá detalhar a codificação necessária para o correto aprovisionamento dos novos serviços junto à plataforma RIM.</w:delText>
        </w:r>
      </w:del>
    </w:p>
    <w:p w:rsidR="007B376F" w:rsidRPr="00214CBD" w:rsidRDefault="009910BF">
      <w:pPr>
        <w:numPr>
          <w:ilvl w:val="0"/>
          <w:numId w:val="2"/>
        </w:numPr>
        <w:tabs>
          <w:tab w:val="num" w:pos="709"/>
          <w:tab w:val="num" w:pos="1776"/>
        </w:tabs>
        <w:ind w:left="696" w:right="282" w:firstLine="24"/>
        <w:jc w:val="both"/>
        <w:rPr>
          <w:del w:id="2555" w:author="273776" w:date="2011-05-09T16:04:00Z"/>
          <w:rFonts w:ascii="Arial" w:hAnsi="Arial" w:cs="Arial"/>
          <w:sz w:val="22"/>
          <w:szCs w:val="22"/>
          <w:lang w:val="pt-BR"/>
        </w:rPr>
      </w:pPr>
      <w:del w:id="2556" w:author="273776" w:date="2011-05-09T16:04:00Z">
        <w:r w:rsidRPr="009910BF">
          <w:rPr>
            <w:rFonts w:ascii="Arial" w:hAnsi="Arial" w:cs="Arial"/>
            <w:sz w:val="22"/>
            <w:szCs w:val="22"/>
            <w:lang w:val="pt-BR"/>
            <w:rPrChange w:id="2557" w:author="273776" w:date="2011-06-10T14:39:00Z">
              <w:rPr>
                <w:rFonts w:ascii="Arial" w:hAnsi="Arial" w:cs="Arial"/>
                <w:i/>
                <w:iCs/>
                <w:color w:val="FF0000"/>
                <w:sz w:val="22"/>
                <w:szCs w:val="22"/>
                <w:lang w:val="pt-BR"/>
              </w:rPr>
            </w:rPrChange>
          </w:rPr>
          <w:delText>Todas as respostas de sucesso e erro para os novos planos também deverão ser levantadas e mapeadas pela engenharia.</w:delText>
        </w:r>
      </w:del>
    </w:p>
    <w:p w:rsidR="007B376F" w:rsidRPr="00214CBD" w:rsidRDefault="009910BF">
      <w:pPr>
        <w:numPr>
          <w:ilvl w:val="0"/>
          <w:numId w:val="2"/>
        </w:numPr>
        <w:tabs>
          <w:tab w:val="num" w:pos="709"/>
          <w:tab w:val="num" w:pos="1776"/>
        </w:tabs>
        <w:ind w:left="696" w:right="282" w:firstLine="24"/>
        <w:jc w:val="both"/>
        <w:rPr>
          <w:del w:id="2558" w:author="273776" w:date="2011-05-09T16:04:00Z"/>
          <w:rFonts w:ascii="Arial" w:hAnsi="Arial" w:cs="Arial"/>
          <w:sz w:val="22"/>
          <w:szCs w:val="22"/>
          <w:lang w:val="pt-BR"/>
        </w:rPr>
      </w:pPr>
      <w:del w:id="2559" w:author="273776" w:date="2011-05-09T16:04:00Z">
        <w:r w:rsidRPr="009910BF">
          <w:rPr>
            <w:rFonts w:ascii="Arial" w:hAnsi="Arial" w:cs="Arial"/>
            <w:sz w:val="22"/>
            <w:szCs w:val="22"/>
            <w:lang w:val="pt-BR"/>
            <w:rPrChange w:id="2560" w:author="273776" w:date="2011-06-10T14:39:00Z">
              <w:rPr>
                <w:rFonts w:ascii="Arial" w:hAnsi="Arial" w:cs="Arial"/>
                <w:i/>
                <w:iCs/>
                <w:color w:val="FF0000"/>
                <w:sz w:val="22"/>
                <w:szCs w:val="22"/>
                <w:lang w:val="pt-BR"/>
              </w:rPr>
            </w:rPrChange>
          </w:rPr>
          <w:delText>A definição do nome dos novos planos a serem enviados para o SIS-Móvel deverá ser definido pelas equipes de aprovisionamento e CRM em época de EF.</w:delText>
        </w:r>
      </w:del>
    </w:p>
    <w:p w:rsidR="007B376F" w:rsidRPr="00214CBD" w:rsidRDefault="009910BF">
      <w:pPr>
        <w:numPr>
          <w:ilvl w:val="0"/>
          <w:numId w:val="2"/>
        </w:numPr>
        <w:tabs>
          <w:tab w:val="num" w:pos="709"/>
          <w:tab w:val="num" w:pos="1776"/>
        </w:tabs>
        <w:ind w:left="696" w:right="282" w:firstLine="24"/>
        <w:jc w:val="both"/>
        <w:rPr>
          <w:del w:id="2561" w:author="273776" w:date="2011-05-09T16:04:00Z"/>
          <w:rFonts w:ascii="Arial" w:hAnsi="Arial" w:cs="Arial"/>
          <w:sz w:val="22"/>
          <w:szCs w:val="22"/>
          <w:lang w:val="pt-BR"/>
        </w:rPr>
      </w:pPr>
      <w:del w:id="2562" w:author="273776" w:date="2011-05-09T16:04:00Z">
        <w:r w:rsidRPr="009910BF">
          <w:rPr>
            <w:rFonts w:ascii="Arial" w:hAnsi="Arial" w:cs="Arial"/>
            <w:sz w:val="22"/>
            <w:szCs w:val="22"/>
            <w:lang w:val="pt-BR"/>
            <w:rPrChange w:id="2563" w:author="273776" w:date="2011-06-10T14:39:00Z">
              <w:rPr>
                <w:rFonts w:ascii="Arial" w:hAnsi="Arial" w:cs="Arial"/>
                <w:i/>
                <w:iCs/>
                <w:color w:val="FF0000"/>
                <w:sz w:val="22"/>
                <w:szCs w:val="22"/>
                <w:lang w:val="pt-BR"/>
              </w:rPr>
            </w:rPrChange>
          </w:rPr>
          <w:delText>Deverá ser apresentado na fase de Especificação Funcional o “mockup” das faturas e das telas da aplicação CRM que deverão ter a descrição do termo “Assinatura” por “Mensalidade” (Aplicáveis tanto ao serviço Blackberry como para o serviço de pacote de dados), de forma que a terminologia utilizada seja compatível com a incidência de ICMS na fatura.</w:delText>
        </w:r>
      </w:del>
    </w:p>
    <w:p w:rsidR="007B376F" w:rsidRPr="00214CBD" w:rsidRDefault="009910BF">
      <w:pPr>
        <w:numPr>
          <w:ilvl w:val="0"/>
          <w:numId w:val="2"/>
        </w:numPr>
        <w:tabs>
          <w:tab w:val="num" w:pos="709"/>
          <w:tab w:val="num" w:pos="1776"/>
        </w:tabs>
        <w:ind w:left="696" w:right="282" w:firstLine="24"/>
        <w:jc w:val="both"/>
        <w:rPr>
          <w:del w:id="2564" w:author="273776" w:date="2011-05-09T16:04:00Z"/>
          <w:rFonts w:ascii="Arial" w:hAnsi="Arial" w:cs="Arial"/>
          <w:sz w:val="22"/>
          <w:szCs w:val="22"/>
          <w:lang w:val="pt-BR"/>
        </w:rPr>
      </w:pPr>
      <w:del w:id="2565" w:author="273776" w:date="2011-05-09T16:04:00Z">
        <w:r w:rsidRPr="009910BF">
          <w:rPr>
            <w:rFonts w:ascii="Arial" w:hAnsi="Arial" w:cs="Arial"/>
            <w:sz w:val="22"/>
            <w:szCs w:val="22"/>
            <w:lang w:val="pt-BR"/>
            <w:rPrChange w:id="2566" w:author="273776" w:date="2011-06-10T14:39:00Z">
              <w:rPr>
                <w:rFonts w:ascii="Arial" w:hAnsi="Arial" w:cs="Arial"/>
                <w:i/>
                <w:iCs/>
                <w:color w:val="FF0000"/>
                <w:sz w:val="22"/>
                <w:szCs w:val="22"/>
                <w:lang w:val="pt-BR"/>
              </w:rPr>
            </w:rPrChange>
          </w:rPr>
          <w:delText>Não haverá necessidade de alteração dos termos “franquia”, devido ao fato dos mesmos estarem refletindo tratar-se de um serviço de Telecom oferecido pela Oi.</w:delText>
        </w:r>
      </w:del>
    </w:p>
    <w:p w:rsidR="007B376F" w:rsidRPr="00214CBD" w:rsidRDefault="009910BF">
      <w:pPr>
        <w:numPr>
          <w:ilvl w:val="0"/>
          <w:numId w:val="2"/>
        </w:numPr>
        <w:tabs>
          <w:tab w:val="num" w:pos="709"/>
          <w:tab w:val="num" w:pos="1776"/>
        </w:tabs>
        <w:ind w:left="696" w:right="282" w:firstLine="24"/>
        <w:jc w:val="both"/>
        <w:rPr>
          <w:del w:id="2567" w:author="273776" w:date="2011-05-09T16:04:00Z"/>
          <w:rFonts w:ascii="Arial" w:hAnsi="Arial" w:cs="Arial"/>
          <w:sz w:val="22"/>
          <w:szCs w:val="22"/>
          <w:lang w:val="pt-BR"/>
        </w:rPr>
      </w:pPr>
      <w:del w:id="2568" w:author="273776" w:date="2011-05-09T16:04:00Z">
        <w:r w:rsidRPr="009910BF">
          <w:rPr>
            <w:rFonts w:ascii="Arial" w:hAnsi="Arial" w:cs="Arial"/>
            <w:sz w:val="22"/>
            <w:szCs w:val="22"/>
            <w:lang w:val="pt-BR"/>
            <w:rPrChange w:id="2569" w:author="273776" w:date="2011-06-10T14:39:00Z">
              <w:rPr>
                <w:rFonts w:ascii="Arial" w:hAnsi="Arial" w:cs="Arial"/>
                <w:i/>
                <w:iCs/>
                <w:color w:val="FF0000"/>
                <w:sz w:val="22"/>
                <w:szCs w:val="22"/>
                <w:lang w:val="pt-BR"/>
              </w:rPr>
            </w:rPrChange>
          </w:rPr>
          <w:delText>Deverá ser informado na EF o mockup do pedido de venda garantindo que o serviço Blackberry foi aprovisionado para o número do usuário.</w:delText>
        </w:r>
      </w:del>
    </w:p>
    <w:p w:rsidR="007B376F" w:rsidRPr="00214CBD" w:rsidRDefault="009910BF">
      <w:pPr>
        <w:numPr>
          <w:ilvl w:val="0"/>
          <w:numId w:val="2"/>
        </w:numPr>
        <w:tabs>
          <w:tab w:val="num" w:pos="709"/>
          <w:tab w:val="num" w:pos="1776"/>
        </w:tabs>
        <w:ind w:left="696" w:right="282" w:firstLine="24"/>
        <w:jc w:val="both"/>
        <w:rPr>
          <w:del w:id="2570" w:author="273776" w:date="2011-05-09T16:04:00Z"/>
          <w:rFonts w:ascii="Arial" w:hAnsi="Arial" w:cs="Arial"/>
          <w:sz w:val="22"/>
          <w:szCs w:val="22"/>
          <w:lang w:val="pt-BR"/>
        </w:rPr>
      </w:pPr>
      <w:del w:id="2571" w:author="273776" w:date="2011-05-09T16:04:00Z">
        <w:r w:rsidRPr="009910BF">
          <w:rPr>
            <w:rFonts w:ascii="Arial" w:hAnsi="Arial" w:cs="Arial"/>
            <w:sz w:val="22"/>
            <w:szCs w:val="22"/>
            <w:lang w:val="pt-BR"/>
            <w:rPrChange w:id="2572" w:author="273776" w:date="2011-06-10T14:39:00Z">
              <w:rPr>
                <w:rFonts w:ascii="Arial" w:hAnsi="Arial" w:cs="Arial"/>
                <w:i/>
                <w:iCs/>
                <w:color w:val="FF0000"/>
                <w:sz w:val="22"/>
                <w:szCs w:val="22"/>
                <w:lang w:val="pt-BR"/>
              </w:rPr>
            </w:rPrChange>
          </w:rPr>
          <w:delText>Quando a soma de Descontos + Crédito Oi (referentes ao plano de voz, serviço Blackberry e Pacote de Dados – caso haja) zerar o valor a pagar da fatura, deverá existir uma limitação no sistema que permita um desconto total máximo 100% do valor da fatura (Descontos em Percentuais e Descontos em Reais do plano de voz + pacote BB + pacote dados) e que, caso a soma dos descontos exceda o valor total da fatura, o valor residual destes não deverá ser contabilizado na fatura seguinte do cliente.</w:delText>
        </w:r>
      </w:del>
    </w:p>
    <w:p w:rsidR="007B376F" w:rsidRPr="00214CBD" w:rsidRDefault="009910BF">
      <w:pPr>
        <w:numPr>
          <w:ilvl w:val="0"/>
          <w:numId w:val="2"/>
        </w:numPr>
        <w:tabs>
          <w:tab w:val="num" w:pos="709"/>
          <w:tab w:val="num" w:pos="1776"/>
        </w:tabs>
        <w:ind w:left="696" w:right="282" w:firstLine="24"/>
        <w:jc w:val="both"/>
        <w:rPr>
          <w:del w:id="2573" w:author="273776" w:date="2011-05-09T16:04:00Z"/>
          <w:rFonts w:ascii="Arial" w:hAnsi="Arial" w:cs="Arial"/>
          <w:sz w:val="22"/>
          <w:szCs w:val="22"/>
          <w:lang w:val="pt-BR"/>
        </w:rPr>
      </w:pPr>
      <w:del w:id="2574" w:author="273776" w:date="2011-05-09T16:04:00Z">
        <w:r w:rsidRPr="009910BF">
          <w:rPr>
            <w:rFonts w:ascii="Arial" w:hAnsi="Arial" w:cs="Arial"/>
            <w:sz w:val="22"/>
            <w:szCs w:val="22"/>
            <w:lang w:val="pt-BR"/>
            <w:rPrChange w:id="2575" w:author="273776" w:date="2011-06-10T14:39:00Z">
              <w:rPr>
                <w:rFonts w:ascii="Arial" w:hAnsi="Arial" w:cs="Arial"/>
                <w:i/>
                <w:iCs/>
                <w:color w:val="FF0000"/>
                <w:sz w:val="22"/>
                <w:szCs w:val="22"/>
                <w:lang w:val="pt-BR"/>
              </w:rPr>
            </w:rPrChange>
          </w:rPr>
          <w:delText>O SIEBEL disponibilizará para o ICS a massa de dados contendo clientes que tiveram o plano do cliente modificado.</w:delText>
        </w:r>
      </w:del>
    </w:p>
    <w:p w:rsidR="00EE6198" w:rsidRPr="00450EF9" w:rsidRDefault="009910BF" w:rsidP="00EE6198">
      <w:pPr>
        <w:keepLines/>
        <w:numPr>
          <w:ilvl w:val="0"/>
          <w:numId w:val="15"/>
        </w:numPr>
        <w:tabs>
          <w:tab w:val="num" w:pos="709"/>
        </w:tabs>
        <w:spacing w:before="60"/>
        <w:jc w:val="both"/>
        <w:rPr>
          <w:ins w:id="2576" w:author="273776" w:date="2011-06-16T16:46:00Z"/>
          <w:rFonts w:ascii="Arial" w:hAnsi="Arial"/>
          <w:sz w:val="22"/>
          <w:szCs w:val="22"/>
          <w:lang w:val="pt-BR"/>
        </w:rPr>
      </w:pPr>
      <w:del w:id="2577" w:author="273776" w:date="2011-05-09T16:04:00Z">
        <w:r w:rsidRPr="009910BF">
          <w:rPr>
            <w:rFonts w:ascii="Arial" w:hAnsi="Arial" w:cs="Arial"/>
            <w:sz w:val="22"/>
            <w:szCs w:val="22"/>
            <w:lang w:val="pt-BR"/>
            <w:rPrChange w:id="2578" w:author="273776" w:date="2011-06-10T14:39:00Z">
              <w:rPr>
                <w:rFonts w:ascii="Arial" w:hAnsi="Arial" w:cs="Arial"/>
                <w:i/>
                <w:iCs/>
                <w:color w:val="FF0000"/>
                <w:sz w:val="22"/>
                <w:szCs w:val="22"/>
                <w:lang w:val="pt-BR"/>
              </w:rPr>
            </w:rPrChange>
          </w:rPr>
          <w:delText>O ARBOR disponibilizará para o ICS a massa de dados para geração de evidências com faixas de atrasos diversos.</w:delText>
        </w:r>
      </w:del>
      <w:ins w:id="2579" w:author="273776" w:date="2011-06-16T16:46:00Z">
        <w:r w:rsidR="00EE6198" w:rsidRPr="00450EF9">
          <w:rPr>
            <w:rFonts w:ascii="Arial" w:hAnsi="Arial"/>
            <w:sz w:val="22"/>
            <w:szCs w:val="22"/>
            <w:lang w:val="pt-BR"/>
          </w:rPr>
          <w:t>A nomenclatura dos templates será definida em tempo de EF.</w:t>
        </w:r>
      </w:ins>
    </w:p>
    <w:p w:rsidR="00EE6198" w:rsidRDefault="00EE6198" w:rsidP="00EE6198">
      <w:pPr>
        <w:keepLines/>
        <w:numPr>
          <w:ilvl w:val="0"/>
          <w:numId w:val="15"/>
        </w:numPr>
        <w:tabs>
          <w:tab w:val="num" w:pos="709"/>
        </w:tabs>
        <w:spacing w:before="60"/>
        <w:jc w:val="both"/>
        <w:rPr>
          <w:ins w:id="2580" w:author="273776" w:date="2011-06-27T14:57:00Z"/>
          <w:rFonts w:ascii="Arial" w:hAnsi="Arial"/>
          <w:sz w:val="22"/>
          <w:szCs w:val="22"/>
          <w:lang w:val="pt-BR"/>
        </w:rPr>
      </w:pPr>
      <w:ins w:id="2581" w:author="273776" w:date="2011-06-16T16:46:00Z">
        <w:r w:rsidRPr="00450EF9">
          <w:rPr>
            <w:rFonts w:ascii="Arial" w:hAnsi="Arial"/>
            <w:sz w:val="22"/>
            <w:szCs w:val="22"/>
            <w:lang w:val="pt-BR"/>
          </w:rPr>
          <w:t>A lista de USOS destinada aos templates será definida em tempo de EF.</w:t>
        </w:r>
      </w:ins>
    </w:p>
    <w:p w:rsidR="006C44F1" w:rsidRPr="00450EF9" w:rsidRDefault="006C44F1" w:rsidP="00EE6198">
      <w:pPr>
        <w:keepLines/>
        <w:numPr>
          <w:ilvl w:val="0"/>
          <w:numId w:val="15"/>
        </w:numPr>
        <w:tabs>
          <w:tab w:val="num" w:pos="709"/>
        </w:tabs>
        <w:spacing w:before="60"/>
        <w:jc w:val="both"/>
        <w:rPr>
          <w:ins w:id="2582" w:author="273776" w:date="2011-06-16T16:46:00Z"/>
          <w:rFonts w:ascii="Arial" w:hAnsi="Arial"/>
          <w:sz w:val="22"/>
          <w:szCs w:val="22"/>
          <w:lang w:val="pt-BR"/>
        </w:rPr>
      </w:pPr>
      <w:ins w:id="2583" w:author="273776" w:date="2011-06-27T14:57:00Z">
        <w:r>
          <w:rPr>
            <w:rFonts w:ascii="Arial" w:hAnsi="Arial"/>
            <w:sz w:val="22"/>
            <w:szCs w:val="22"/>
            <w:lang w:val="pt-BR"/>
          </w:rPr>
          <w:t>A frente de faturamento deverá suportar os testes da demanda.</w:t>
        </w:r>
      </w:ins>
    </w:p>
    <w:p w:rsidR="009910BF" w:rsidRPr="009910BF" w:rsidRDefault="009910BF">
      <w:pPr>
        <w:numPr>
          <w:ilvl w:val="0"/>
          <w:numId w:val="15"/>
        </w:numPr>
        <w:tabs>
          <w:tab w:val="num" w:pos="1776"/>
        </w:tabs>
        <w:spacing w:before="60"/>
        <w:ind w:right="282"/>
        <w:jc w:val="both"/>
        <w:rPr>
          <w:del w:id="2584" w:author="273776" w:date="2011-05-09T16:05:00Z"/>
          <w:rFonts w:ascii="Arial" w:hAnsi="Arial" w:cs="Arial"/>
          <w:bCs/>
          <w:szCs w:val="22"/>
          <w:highlight w:val="lightGray"/>
          <w:lang w:val="pt-BR"/>
          <w:rPrChange w:id="2585" w:author="273776" w:date="2011-06-08T18:36:00Z">
            <w:rPr>
              <w:del w:id="2586" w:author="273776" w:date="2011-05-09T16:05:00Z"/>
              <w:rFonts w:ascii="Arial" w:hAnsi="Arial" w:cs="Arial"/>
              <w:sz w:val="22"/>
              <w:szCs w:val="22"/>
              <w:lang w:val="pt-BR"/>
            </w:rPr>
          </w:rPrChange>
        </w:rPr>
        <w:pPrChange w:id="2587" w:author="273776" w:date="2011-06-08T18:36:00Z">
          <w:pPr>
            <w:numPr>
              <w:numId w:val="2"/>
            </w:numPr>
            <w:tabs>
              <w:tab w:val="num" w:pos="1080"/>
              <w:tab w:val="num" w:pos="1776"/>
            </w:tabs>
            <w:ind w:left="696" w:right="282" w:firstLine="24"/>
            <w:jc w:val="both"/>
          </w:pPr>
        </w:pPrChange>
      </w:pPr>
    </w:p>
    <w:p w:rsidR="009910BF" w:rsidRPr="009910BF" w:rsidRDefault="009910BF">
      <w:pPr>
        <w:numPr>
          <w:ilvl w:val="0"/>
          <w:numId w:val="15"/>
        </w:numPr>
        <w:spacing w:before="60"/>
        <w:jc w:val="both"/>
        <w:rPr>
          <w:del w:id="2588" w:author="273776" w:date="2011-06-09T20:14:00Z"/>
          <w:rFonts w:ascii="Arial" w:hAnsi="Arial" w:cs="Arial"/>
          <w:bCs/>
          <w:szCs w:val="22"/>
          <w:highlight w:val="lightGray"/>
          <w:lang w:val="pt-BR"/>
          <w:rPrChange w:id="2589" w:author="273776" w:date="2011-06-08T18:36:00Z">
            <w:rPr>
              <w:del w:id="2590" w:author="273776" w:date="2011-06-09T20:14:00Z"/>
              <w:rFonts w:ascii="Arial" w:hAnsi="Arial" w:cs="Arial"/>
              <w:b/>
              <w:bCs/>
              <w:i/>
              <w:iCs/>
              <w:sz w:val="22"/>
              <w:szCs w:val="22"/>
              <w:lang w:val="pt-BR"/>
            </w:rPr>
          </w:rPrChange>
        </w:rPr>
        <w:pPrChange w:id="2591" w:author="273776" w:date="2011-06-08T18:36:00Z">
          <w:pPr>
            <w:ind w:left="696"/>
          </w:pPr>
        </w:pPrChange>
      </w:pPr>
    </w:p>
    <w:p w:rsidR="00273DCD" w:rsidRPr="00667415" w:rsidRDefault="00273DCD" w:rsidP="00042EC1">
      <w:pPr>
        <w:pStyle w:val="Ttulo1"/>
        <w:pageBreakBefore w:val="0"/>
        <w:tabs>
          <w:tab w:val="clear" w:pos="1080"/>
          <w:tab w:val="num" w:pos="360"/>
          <w:tab w:val="num" w:pos="540"/>
        </w:tabs>
        <w:ind w:left="540"/>
        <w:rPr>
          <w:sz w:val="32"/>
          <w:szCs w:val="32"/>
        </w:rPr>
      </w:pPr>
      <w:bookmarkStart w:id="2592" w:name="_Toc290922824"/>
      <w:r w:rsidRPr="00667415">
        <w:rPr>
          <w:sz w:val="32"/>
          <w:szCs w:val="32"/>
        </w:rPr>
        <w:t>Restrições</w:t>
      </w:r>
      <w:bookmarkEnd w:id="2592"/>
    </w:p>
    <w:p w:rsidR="009910BF" w:rsidRPr="009910BF" w:rsidRDefault="00273DCD">
      <w:pPr>
        <w:numPr>
          <w:ilvl w:val="0"/>
          <w:numId w:val="15"/>
        </w:numPr>
        <w:spacing w:before="60"/>
        <w:jc w:val="both"/>
        <w:rPr>
          <w:ins w:id="2593" w:author="273776" w:date="2011-06-16T16:47:00Z"/>
          <w:rFonts w:ascii="Arial" w:hAnsi="Arial" w:cs="Arial"/>
          <w:bCs/>
          <w:sz w:val="22"/>
          <w:szCs w:val="22"/>
          <w:lang w:val="pt-BR"/>
          <w:rPrChange w:id="2594" w:author="273776" w:date="2011-06-16T16:47:00Z">
            <w:rPr>
              <w:ins w:id="2595" w:author="273776" w:date="2011-06-16T16:47:00Z"/>
              <w:iCs/>
              <w:sz w:val="22"/>
            </w:rPr>
          </w:rPrChange>
        </w:rPr>
        <w:pPrChange w:id="2596" w:author="273776" w:date="2011-06-16T16:47:00Z">
          <w:pPr>
            <w:pStyle w:val="Recuodecorpodetexto"/>
            <w:ind w:left="1428" w:firstLine="12"/>
          </w:pPr>
        </w:pPrChange>
      </w:pPr>
      <w:r w:rsidRPr="00667415">
        <w:rPr>
          <w:rStyle w:val="Refdecomentrio"/>
          <w:rFonts w:ascii="Arial" w:hAnsi="Arial" w:cs="Arial"/>
          <w:vanish/>
          <w:lang w:val="pt-BR"/>
        </w:rPr>
        <w:commentReference w:id="2597"/>
      </w:r>
      <w:ins w:id="2598" w:author="273776" w:date="2011-06-16T16:47:00Z">
        <w:r w:rsidR="009910BF" w:rsidRPr="009910BF">
          <w:rPr>
            <w:rFonts w:ascii="Arial" w:hAnsi="Arial" w:cs="Arial"/>
            <w:bCs/>
            <w:sz w:val="22"/>
            <w:szCs w:val="22"/>
            <w:lang w:val="pt-BR"/>
            <w:rPrChange w:id="2599" w:author="273776" w:date="2011-06-16T16:47:00Z">
              <w:rPr>
                <w:rFonts w:ascii="Arial" w:hAnsi="Arial" w:cs="Arial"/>
                <w:bCs/>
                <w:i/>
                <w:iCs/>
                <w:color w:val="FF0000"/>
                <w:sz w:val="22"/>
                <w:szCs w:val="22"/>
                <w:lang w:val="pt-BR"/>
              </w:rPr>
            </w:rPrChange>
          </w:rPr>
          <w:t xml:space="preserve"> N/A</w:t>
        </w:r>
      </w:ins>
    </w:p>
    <w:p w:rsidR="00273DCD" w:rsidRPr="00667415" w:rsidDel="00146E78" w:rsidRDefault="00273DCD" w:rsidP="00042EC1">
      <w:pPr>
        <w:ind w:left="696"/>
        <w:rPr>
          <w:del w:id="2600" w:author="273776" w:date="2011-06-10T17:52:00Z"/>
          <w:rFonts w:ascii="Arial" w:hAnsi="Arial" w:cs="Arial"/>
          <w:lang w:val="pt-BR"/>
        </w:rPr>
      </w:pPr>
    </w:p>
    <w:p w:rsidR="00273DCD" w:rsidRPr="00667415" w:rsidDel="00693DB9" w:rsidRDefault="00273DCD" w:rsidP="00105428">
      <w:pPr>
        <w:numPr>
          <w:ilvl w:val="0"/>
          <w:numId w:val="2"/>
        </w:numPr>
        <w:tabs>
          <w:tab w:val="num" w:pos="1776"/>
        </w:tabs>
        <w:ind w:left="696" w:right="282" w:firstLine="24"/>
        <w:jc w:val="both"/>
        <w:rPr>
          <w:del w:id="2601" w:author="273776" w:date="2011-05-09T16:08:00Z"/>
          <w:rFonts w:ascii="Arial" w:hAnsi="Arial" w:cs="Arial"/>
          <w:b/>
          <w:bCs/>
          <w:i/>
          <w:iCs/>
          <w:sz w:val="22"/>
          <w:szCs w:val="22"/>
          <w:lang w:val="pt-BR"/>
        </w:rPr>
      </w:pPr>
      <w:del w:id="2602" w:author="273776" w:date="2011-05-09T16:08:00Z">
        <w:r w:rsidRPr="00667415" w:rsidDel="00693DB9">
          <w:rPr>
            <w:rFonts w:ascii="Arial" w:hAnsi="Arial" w:cs="Arial"/>
            <w:sz w:val="22"/>
            <w:szCs w:val="22"/>
            <w:lang w:val="pt-BR"/>
          </w:rPr>
          <w:delText>Em casos em que o serviço não contemple acesso via APN Blackberry.net, o usuário poderá ter a opção de usar a APN GPRS para lograr acesso à internet, seja através dos pacotes Oi Dados, ou através do pacote padrão de 200 MBytes com tarifa excedente.</w:delText>
        </w:r>
      </w:del>
    </w:p>
    <w:p w:rsidR="00273DCD" w:rsidRPr="00667415" w:rsidDel="00693DB9" w:rsidRDefault="00273DCD" w:rsidP="00105428">
      <w:pPr>
        <w:numPr>
          <w:ilvl w:val="0"/>
          <w:numId w:val="2"/>
        </w:numPr>
        <w:tabs>
          <w:tab w:val="num" w:pos="1776"/>
        </w:tabs>
        <w:ind w:left="696" w:right="282" w:firstLine="24"/>
        <w:jc w:val="both"/>
        <w:rPr>
          <w:del w:id="2603" w:author="273776" w:date="2011-05-09T16:08:00Z"/>
          <w:rFonts w:ascii="Arial" w:hAnsi="Arial" w:cs="Arial"/>
          <w:b/>
          <w:bCs/>
          <w:i/>
          <w:iCs/>
          <w:sz w:val="22"/>
          <w:szCs w:val="22"/>
          <w:lang w:val="pt-BR"/>
        </w:rPr>
      </w:pPr>
      <w:del w:id="2604" w:author="273776" w:date="2011-05-09T16:08:00Z">
        <w:r w:rsidRPr="00667415" w:rsidDel="00693DB9">
          <w:rPr>
            <w:rFonts w:ascii="Arial" w:hAnsi="Arial" w:cs="Arial"/>
            <w:sz w:val="22"/>
            <w:szCs w:val="22"/>
            <w:lang w:val="pt-BR"/>
          </w:rPr>
          <w:delText xml:space="preserve">Os benefícios de desconto deverão ser os mesmos dos já hoje existentes para os planos Oi Velox 3G e Oi Dados 3G. </w:delText>
        </w:r>
      </w:del>
    </w:p>
    <w:p w:rsidR="00273DCD" w:rsidRPr="00667415" w:rsidDel="00693DB9" w:rsidRDefault="00273DCD" w:rsidP="00105428">
      <w:pPr>
        <w:numPr>
          <w:ilvl w:val="0"/>
          <w:numId w:val="2"/>
        </w:numPr>
        <w:tabs>
          <w:tab w:val="num" w:pos="1776"/>
        </w:tabs>
        <w:ind w:left="696" w:right="282" w:firstLine="24"/>
        <w:jc w:val="both"/>
        <w:rPr>
          <w:del w:id="2605" w:author="273776" w:date="2011-05-09T16:08:00Z"/>
          <w:rFonts w:ascii="Arial" w:hAnsi="Arial" w:cs="Arial"/>
          <w:b/>
          <w:bCs/>
          <w:i/>
          <w:iCs/>
          <w:sz w:val="22"/>
          <w:szCs w:val="22"/>
          <w:lang w:val="pt-BR"/>
        </w:rPr>
      </w:pPr>
      <w:del w:id="2606" w:author="273776" w:date="2011-05-09T16:08:00Z">
        <w:r w:rsidRPr="00667415" w:rsidDel="00693DB9">
          <w:rPr>
            <w:rFonts w:ascii="Arial" w:hAnsi="Arial" w:cs="Arial"/>
            <w:sz w:val="22"/>
            <w:szCs w:val="22"/>
            <w:lang w:val="pt-BR"/>
          </w:rPr>
          <w:delText>Não pode existir pró-rata para os descontos (Créditos Oi) para os clientes que solicitarem a ativação do serviço Blackberry desejado, ou seja, a regra de negócio para o desconto por “Créditos Oi” não deve ser alterada em relação ao ciclo financeiro existente.</w:delText>
        </w:r>
      </w:del>
    </w:p>
    <w:p w:rsidR="00273DCD" w:rsidRPr="00667415" w:rsidDel="00693DB9" w:rsidRDefault="00273DCD" w:rsidP="00105428">
      <w:pPr>
        <w:numPr>
          <w:ilvl w:val="0"/>
          <w:numId w:val="2"/>
        </w:numPr>
        <w:tabs>
          <w:tab w:val="num" w:pos="1776"/>
        </w:tabs>
        <w:ind w:left="696" w:right="282" w:firstLine="24"/>
        <w:jc w:val="both"/>
        <w:rPr>
          <w:del w:id="2607" w:author="273776" w:date="2011-05-09T16:08:00Z"/>
          <w:rFonts w:ascii="Arial" w:hAnsi="Arial" w:cs="Arial"/>
          <w:b/>
          <w:bCs/>
          <w:i/>
          <w:iCs/>
          <w:sz w:val="22"/>
          <w:szCs w:val="22"/>
          <w:lang w:val="pt-BR"/>
        </w:rPr>
      </w:pPr>
      <w:del w:id="2608" w:author="273776" w:date="2011-05-09T16:08:00Z">
        <w:r w:rsidRPr="00667415" w:rsidDel="00693DB9">
          <w:rPr>
            <w:rFonts w:ascii="Arial" w:hAnsi="Arial" w:cs="Arial"/>
            <w:sz w:val="22"/>
            <w:szCs w:val="22"/>
            <w:lang w:val="pt-BR"/>
          </w:rPr>
          <w:delText>Caso o cliente cancele o serviço Blackberry e mantenha o seu plano de voz, perderá direito apenas aos descontos (Blackberry BIS (Completo, Absoluto e Social+Email) - Para o B2C e B2B) concedidos para o serviço Blackberry, independentemente dos benefícios que ele possa ter em seu plano de voz</w:delText>
        </w:r>
        <w:r w:rsidDel="00693DB9">
          <w:rPr>
            <w:rFonts w:ascii="Arial" w:hAnsi="Arial" w:cs="Arial"/>
            <w:sz w:val="22"/>
            <w:szCs w:val="22"/>
            <w:lang w:val="pt-BR"/>
          </w:rPr>
          <w:delText xml:space="preserve"> e pacote de dados</w:delText>
        </w:r>
        <w:r w:rsidRPr="00667415" w:rsidDel="00693DB9">
          <w:rPr>
            <w:rFonts w:ascii="Arial" w:hAnsi="Arial" w:cs="Arial"/>
            <w:sz w:val="22"/>
            <w:szCs w:val="22"/>
            <w:lang w:val="pt-BR"/>
          </w:rPr>
          <w:delText>. A configuração deve garantir que o cancelamento do serviço, cancele também estes mesmos descontos.</w:delText>
        </w:r>
      </w:del>
    </w:p>
    <w:p w:rsidR="00273DCD" w:rsidRPr="00667415" w:rsidDel="00693DB9" w:rsidRDefault="00273DCD" w:rsidP="00105428">
      <w:pPr>
        <w:numPr>
          <w:ilvl w:val="0"/>
          <w:numId w:val="2"/>
        </w:numPr>
        <w:tabs>
          <w:tab w:val="num" w:pos="1776"/>
        </w:tabs>
        <w:ind w:left="696" w:right="282" w:firstLine="24"/>
        <w:jc w:val="both"/>
        <w:rPr>
          <w:del w:id="2609" w:author="273776" w:date="2011-05-09T16:08:00Z"/>
          <w:rFonts w:ascii="Arial" w:hAnsi="Arial" w:cs="Arial"/>
          <w:b/>
          <w:bCs/>
          <w:i/>
          <w:iCs/>
          <w:sz w:val="22"/>
          <w:szCs w:val="22"/>
          <w:lang w:val="pt-BR"/>
        </w:rPr>
      </w:pPr>
      <w:del w:id="2610" w:author="273776" w:date="2011-05-09T16:08:00Z">
        <w:r w:rsidRPr="00667415" w:rsidDel="00693DB9">
          <w:rPr>
            <w:rFonts w:ascii="Arial" w:hAnsi="Arial" w:cs="Arial"/>
            <w:sz w:val="22"/>
            <w:szCs w:val="22"/>
            <w:lang w:val="pt-BR"/>
          </w:rPr>
          <w:delText>No ato do cancelamento do pacote de dados, o usuário perderá a franquia de dados contratada, permanecendo com o serviço Blackberry contratado, mais a franquia de 200 Mbytes que faz parte do produto.</w:delText>
        </w:r>
      </w:del>
    </w:p>
    <w:p w:rsidR="00273DCD" w:rsidRPr="00667415" w:rsidDel="00693DB9" w:rsidRDefault="00273DCD" w:rsidP="00105428">
      <w:pPr>
        <w:numPr>
          <w:ilvl w:val="0"/>
          <w:numId w:val="2"/>
        </w:numPr>
        <w:tabs>
          <w:tab w:val="num" w:pos="1776"/>
        </w:tabs>
        <w:ind w:left="696" w:right="282" w:firstLine="24"/>
        <w:jc w:val="both"/>
        <w:rPr>
          <w:del w:id="2611" w:author="273776" w:date="2011-05-09T16:08:00Z"/>
          <w:rFonts w:ascii="Arial" w:hAnsi="Arial" w:cs="Arial"/>
          <w:b/>
          <w:bCs/>
          <w:i/>
          <w:iCs/>
          <w:sz w:val="22"/>
          <w:szCs w:val="22"/>
          <w:lang w:val="pt-BR"/>
        </w:rPr>
      </w:pPr>
      <w:del w:id="2612" w:author="273776" w:date="2011-05-09T16:08:00Z">
        <w:r w:rsidRPr="00667415" w:rsidDel="00693DB9">
          <w:rPr>
            <w:rFonts w:ascii="Arial" w:hAnsi="Arial" w:cs="Arial"/>
            <w:sz w:val="22"/>
            <w:szCs w:val="22"/>
            <w:lang w:val="pt-BR"/>
          </w:rPr>
          <w:delText>No ato do cancelamento do Serviço Blackberry, o usuário permanecerá com o pacote de dados contratado, perdendo o serviço Blackberry contratado, mais o pacote padrão de 200 Mbytes deste serviço.</w:delText>
        </w:r>
      </w:del>
    </w:p>
    <w:p w:rsidR="00273DCD" w:rsidRPr="00667415" w:rsidDel="00693DB9" w:rsidRDefault="00273DCD" w:rsidP="00042EC1">
      <w:pPr>
        <w:ind w:left="696"/>
        <w:rPr>
          <w:del w:id="2613" w:author="273776" w:date="2011-05-09T16:08:00Z"/>
          <w:rFonts w:ascii="Arial" w:hAnsi="Arial" w:cs="Arial"/>
          <w:b/>
          <w:bCs/>
          <w:i/>
          <w:iCs/>
          <w:sz w:val="22"/>
          <w:szCs w:val="22"/>
          <w:lang w:val="pt-BR"/>
        </w:rPr>
      </w:pPr>
    </w:p>
    <w:p w:rsidR="00273DCD" w:rsidRPr="00667415" w:rsidRDefault="00273DCD" w:rsidP="00042EC1">
      <w:pPr>
        <w:pStyle w:val="Ttulo1"/>
        <w:pageBreakBefore w:val="0"/>
        <w:tabs>
          <w:tab w:val="clear" w:pos="1080"/>
          <w:tab w:val="num" w:pos="540"/>
        </w:tabs>
        <w:ind w:left="540"/>
        <w:rPr>
          <w:sz w:val="32"/>
          <w:szCs w:val="32"/>
        </w:rPr>
      </w:pPr>
      <w:bookmarkStart w:id="2614" w:name="_Toc290922825"/>
      <w:r w:rsidRPr="00667415">
        <w:rPr>
          <w:sz w:val="32"/>
          <w:szCs w:val="32"/>
        </w:rPr>
        <w:t>Características não Contempladas</w:t>
      </w:r>
      <w:bookmarkEnd w:id="2614"/>
    </w:p>
    <w:p w:rsidR="00273DCD" w:rsidRPr="00667415" w:rsidRDefault="00273DCD" w:rsidP="00042EC1">
      <w:pPr>
        <w:ind w:left="540"/>
        <w:rPr>
          <w:rFonts w:ascii="Arial" w:hAnsi="Arial" w:cs="Arial"/>
          <w:szCs w:val="20"/>
          <w:lang w:val="pt-BR"/>
        </w:rPr>
      </w:pPr>
      <w:r w:rsidRPr="00667415">
        <w:rPr>
          <w:rStyle w:val="Refdecomentrio"/>
          <w:rFonts w:ascii="Arial" w:hAnsi="Arial" w:cs="Arial"/>
          <w:vanish/>
          <w:sz w:val="20"/>
          <w:szCs w:val="20"/>
          <w:lang w:val="pt-BR"/>
        </w:rPr>
        <w:commentReference w:id="2615"/>
      </w:r>
    </w:p>
    <w:p w:rsidR="00EE6198" w:rsidRPr="00DA487B" w:rsidRDefault="009910BF" w:rsidP="00EE6198">
      <w:pPr>
        <w:numPr>
          <w:ilvl w:val="0"/>
          <w:numId w:val="60"/>
        </w:numPr>
        <w:rPr>
          <w:ins w:id="2616" w:author="273776" w:date="2011-06-16T16:48:00Z"/>
          <w:rFonts w:ascii="Arial" w:hAnsi="Arial" w:cs="Arial"/>
          <w:sz w:val="22"/>
          <w:lang w:val="pt-BR"/>
        </w:rPr>
      </w:pPr>
      <w:ins w:id="2617" w:author="273776" w:date="2011-06-16T16:48:00Z">
        <w:r w:rsidRPr="009910BF">
          <w:rPr>
            <w:rFonts w:ascii="Arial" w:hAnsi="Arial" w:cs="Arial"/>
            <w:sz w:val="22"/>
            <w:lang w:val="pt-BR"/>
            <w:rPrChange w:id="2618" w:author="273776" w:date="2011-06-16T18:42:00Z">
              <w:rPr>
                <w:rFonts w:ascii="Arial" w:hAnsi="Arial" w:cs="Arial"/>
                <w:i/>
                <w:iCs/>
                <w:color w:val="FF0000"/>
                <w:sz w:val="22"/>
                <w:lang w:val="pt-BR"/>
              </w:rPr>
            </w:rPrChange>
          </w:rPr>
          <w:t xml:space="preserve">Não será tratado backlog de benefícios já criados com os templates que estão sendo alterados nesta demanda. </w:t>
        </w:r>
      </w:ins>
    </w:p>
    <w:p w:rsidR="00273DCD" w:rsidRPr="00667415" w:rsidDel="00693DB9" w:rsidRDefault="00273DCD" w:rsidP="00105428">
      <w:pPr>
        <w:numPr>
          <w:ilvl w:val="0"/>
          <w:numId w:val="2"/>
        </w:numPr>
        <w:tabs>
          <w:tab w:val="clear" w:pos="1080"/>
          <w:tab w:val="num" w:pos="720"/>
        </w:tabs>
        <w:ind w:left="540" w:right="282" w:firstLine="0"/>
        <w:jc w:val="both"/>
        <w:rPr>
          <w:del w:id="2619" w:author="273776" w:date="2011-05-09T16:10:00Z"/>
          <w:rFonts w:ascii="Arial" w:hAnsi="Arial" w:cs="Arial"/>
          <w:sz w:val="22"/>
          <w:szCs w:val="22"/>
          <w:lang w:val="pt-BR"/>
        </w:rPr>
      </w:pPr>
      <w:del w:id="2620" w:author="273776" w:date="2011-05-09T16:10:00Z">
        <w:r w:rsidRPr="00667415" w:rsidDel="00693DB9">
          <w:rPr>
            <w:rFonts w:ascii="Arial" w:hAnsi="Arial" w:cs="Arial"/>
            <w:sz w:val="22"/>
            <w:szCs w:val="22"/>
            <w:lang w:val="pt-BR"/>
          </w:rPr>
          <w:delText>Nesse documento não serão tratadas as funcionalidades solicitadas para a fase 2 do projeto.</w:delText>
        </w:r>
      </w:del>
    </w:p>
    <w:p w:rsidR="00273DCD" w:rsidRPr="00667415" w:rsidDel="00693DB9" w:rsidRDefault="00273DCD" w:rsidP="00105428">
      <w:pPr>
        <w:numPr>
          <w:ilvl w:val="0"/>
          <w:numId w:val="2"/>
        </w:numPr>
        <w:tabs>
          <w:tab w:val="clear" w:pos="1080"/>
          <w:tab w:val="num" w:pos="720"/>
        </w:tabs>
        <w:ind w:left="540" w:right="282" w:firstLine="0"/>
        <w:jc w:val="both"/>
        <w:rPr>
          <w:del w:id="2621" w:author="273776" w:date="2011-05-09T16:10:00Z"/>
          <w:rFonts w:ascii="Arial" w:hAnsi="Arial" w:cs="Arial"/>
          <w:sz w:val="22"/>
          <w:szCs w:val="22"/>
          <w:lang w:val="pt-BR"/>
        </w:rPr>
      </w:pPr>
      <w:del w:id="2622" w:author="273776" w:date="2011-05-09T16:10:00Z">
        <w:r w:rsidRPr="00667415" w:rsidDel="00693DB9">
          <w:rPr>
            <w:rFonts w:ascii="Arial" w:hAnsi="Arial" w:cs="Arial"/>
            <w:sz w:val="22"/>
            <w:szCs w:val="22"/>
            <w:lang w:val="pt-BR"/>
          </w:rPr>
          <w:delText>O escopo do Oi Vende será tratado na segunda fase.</w:delText>
        </w:r>
      </w:del>
    </w:p>
    <w:p w:rsidR="00273DCD" w:rsidRPr="00667415" w:rsidDel="00693DB9" w:rsidRDefault="00273DCD" w:rsidP="00105428">
      <w:pPr>
        <w:numPr>
          <w:ilvl w:val="0"/>
          <w:numId w:val="2"/>
        </w:numPr>
        <w:tabs>
          <w:tab w:val="clear" w:pos="1080"/>
          <w:tab w:val="num" w:pos="720"/>
        </w:tabs>
        <w:ind w:left="540" w:right="282" w:firstLine="0"/>
        <w:jc w:val="both"/>
        <w:rPr>
          <w:del w:id="2623" w:author="273776" w:date="2011-05-09T16:10:00Z"/>
          <w:rFonts w:ascii="Arial" w:hAnsi="Arial" w:cs="Arial"/>
          <w:sz w:val="22"/>
          <w:szCs w:val="22"/>
          <w:lang w:val="pt-BR"/>
        </w:rPr>
      </w:pPr>
      <w:del w:id="2624" w:author="273776" w:date="2011-05-09T16:10:00Z">
        <w:r w:rsidRPr="00667415" w:rsidDel="00693DB9">
          <w:rPr>
            <w:rFonts w:ascii="Arial" w:hAnsi="Arial" w:cs="Arial"/>
            <w:sz w:val="22"/>
            <w:szCs w:val="22"/>
            <w:lang w:val="pt-BR"/>
          </w:rPr>
          <w:delText>Criação de relatórios e/ou visões na camada semântica do DW.</w:delText>
        </w:r>
      </w:del>
    </w:p>
    <w:p w:rsidR="00273DCD" w:rsidRPr="00667415" w:rsidDel="00693DB9" w:rsidRDefault="00273DCD" w:rsidP="00105428">
      <w:pPr>
        <w:numPr>
          <w:ilvl w:val="0"/>
          <w:numId w:val="2"/>
        </w:numPr>
        <w:tabs>
          <w:tab w:val="clear" w:pos="1080"/>
          <w:tab w:val="num" w:pos="720"/>
        </w:tabs>
        <w:ind w:left="540" w:right="282" w:firstLine="0"/>
        <w:jc w:val="both"/>
        <w:rPr>
          <w:del w:id="2625" w:author="273776" w:date="2011-05-09T16:10:00Z"/>
          <w:rFonts w:ascii="Arial" w:hAnsi="Arial" w:cs="Arial"/>
          <w:sz w:val="22"/>
          <w:szCs w:val="22"/>
          <w:lang w:val="pt-BR"/>
        </w:rPr>
      </w:pPr>
      <w:del w:id="2626" w:author="273776" w:date="2011-05-09T16:10:00Z">
        <w:r w:rsidRPr="00667415" w:rsidDel="00693DB9">
          <w:rPr>
            <w:rFonts w:ascii="Arial" w:hAnsi="Arial" w:cs="Arial"/>
            <w:sz w:val="22"/>
            <w:szCs w:val="22"/>
            <w:lang w:val="pt-BR"/>
          </w:rPr>
          <w:delText xml:space="preserve">Alterações nos relatórios corporativos SAS. </w:delText>
        </w:r>
      </w:del>
    </w:p>
    <w:p w:rsidR="00273DCD" w:rsidRPr="00667415" w:rsidDel="00EE6198" w:rsidRDefault="00273DCD" w:rsidP="001C4ABF">
      <w:pPr>
        <w:ind w:left="540"/>
        <w:jc w:val="both"/>
        <w:rPr>
          <w:del w:id="2627" w:author="273776" w:date="2011-06-16T16:48:00Z"/>
          <w:rFonts w:ascii="Arial" w:hAnsi="Arial" w:cs="Arial"/>
          <w:sz w:val="22"/>
          <w:szCs w:val="22"/>
          <w:lang w:val="pt-BR"/>
        </w:rPr>
      </w:pPr>
    </w:p>
    <w:p w:rsidR="00273DCD" w:rsidRPr="00667415" w:rsidDel="00214CBD" w:rsidRDefault="00273DCD" w:rsidP="001C4ABF">
      <w:pPr>
        <w:ind w:left="540"/>
        <w:jc w:val="both"/>
        <w:rPr>
          <w:del w:id="2628" w:author="273776" w:date="2011-06-10T14:39:00Z"/>
          <w:rFonts w:ascii="Arial" w:hAnsi="Arial" w:cs="Arial"/>
          <w:sz w:val="22"/>
          <w:szCs w:val="22"/>
          <w:lang w:val="pt-BR"/>
        </w:rPr>
      </w:pPr>
    </w:p>
    <w:p w:rsidR="00273DCD" w:rsidRPr="00667415" w:rsidRDefault="00273DCD" w:rsidP="00042EC1">
      <w:pPr>
        <w:pStyle w:val="Ttulo1"/>
        <w:pageBreakBefore w:val="0"/>
        <w:tabs>
          <w:tab w:val="clear" w:pos="1080"/>
          <w:tab w:val="num" w:pos="360"/>
          <w:tab w:val="num" w:pos="540"/>
        </w:tabs>
        <w:ind w:left="540"/>
        <w:rPr>
          <w:sz w:val="32"/>
          <w:szCs w:val="32"/>
        </w:rPr>
      </w:pPr>
      <w:bookmarkStart w:id="2629" w:name="_Toc290922826"/>
      <w:r w:rsidRPr="00667415">
        <w:rPr>
          <w:sz w:val="32"/>
          <w:szCs w:val="32"/>
        </w:rPr>
        <w:t>Riscos</w:t>
      </w:r>
      <w:bookmarkEnd w:id="2629"/>
    </w:p>
    <w:p w:rsidR="00273DCD" w:rsidRPr="00667415" w:rsidRDefault="00273DCD" w:rsidP="00042EC1">
      <w:pPr>
        <w:ind w:left="696"/>
        <w:rPr>
          <w:rFonts w:ascii="Arial" w:hAnsi="Arial" w:cs="Arial"/>
          <w:lang w:val="pt-BR"/>
        </w:rPr>
      </w:pPr>
      <w:r w:rsidRPr="00667415">
        <w:rPr>
          <w:rStyle w:val="Refdecomentrio"/>
          <w:rFonts w:ascii="Arial" w:hAnsi="Arial" w:cs="Arial"/>
          <w:vanish/>
          <w:lang w:val="pt-BR"/>
        </w:rPr>
        <w:commentReference w:id="2630"/>
      </w:r>
    </w:p>
    <w:p w:rsidR="009910BF" w:rsidRPr="009910BF" w:rsidRDefault="009910BF">
      <w:pPr>
        <w:numPr>
          <w:ilvl w:val="0"/>
          <w:numId w:val="15"/>
        </w:numPr>
        <w:spacing w:before="60"/>
        <w:jc w:val="both"/>
        <w:rPr>
          <w:rFonts w:ascii="Arial" w:hAnsi="Arial" w:cs="Arial"/>
          <w:bCs/>
          <w:sz w:val="22"/>
          <w:szCs w:val="22"/>
          <w:lang w:val="pt-BR"/>
          <w:rPrChange w:id="2631" w:author="273776" w:date="2011-06-10T14:39:00Z">
            <w:rPr>
              <w:rFonts w:ascii="Arial" w:hAnsi="Arial" w:cs="Arial"/>
              <w:b/>
              <w:bCs/>
              <w:i/>
              <w:iCs/>
              <w:sz w:val="22"/>
              <w:szCs w:val="22"/>
              <w:lang w:val="pt-BR"/>
            </w:rPr>
          </w:rPrChange>
        </w:rPr>
        <w:pPrChange w:id="2632" w:author="273776" w:date="2011-06-10T14:38:00Z">
          <w:pPr>
            <w:numPr>
              <w:numId w:val="2"/>
            </w:numPr>
            <w:tabs>
              <w:tab w:val="num" w:pos="1080"/>
              <w:tab w:val="num" w:pos="1776"/>
            </w:tabs>
            <w:ind w:left="696" w:firstLine="24"/>
            <w:jc w:val="both"/>
          </w:pPr>
        </w:pPrChange>
      </w:pPr>
      <w:r w:rsidRPr="009910BF">
        <w:rPr>
          <w:rFonts w:ascii="Arial" w:hAnsi="Arial" w:cs="Arial"/>
          <w:bCs/>
          <w:sz w:val="22"/>
          <w:szCs w:val="22"/>
          <w:lang w:val="pt-BR"/>
          <w:rPrChange w:id="2633" w:author="273776" w:date="2011-06-10T14:39:00Z">
            <w:rPr>
              <w:rFonts w:ascii="Arial" w:hAnsi="Arial" w:cs="Arial"/>
              <w:i/>
              <w:iCs/>
              <w:color w:val="FF0000"/>
              <w:sz w:val="22"/>
              <w:szCs w:val="22"/>
              <w:lang w:val="pt-BR"/>
            </w:rPr>
          </w:rPrChange>
        </w:rPr>
        <w:t>N/A</w:t>
      </w:r>
    </w:p>
    <w:p w:rsidR="00273DCD" w:rsidRPr="00667415" w:rsidRDefault="00273DCD" w:rsidP="00042EC1">
      <w:pPr>
        <w:ind w:left="696"/>
        <w:rPr>
          <w:rFonts w:ascii="Arial" w:hAnsi="Arial" w:cs="Arial"/>
          <w:b/>
          <w:bCs/>
          <w:i/>
          <w:iCs/>
          <w:sz w:val="22"/>
          <w:szCs w:val="22"/>
          <w:lang w:val="pt-BR"/>
        </w:rPr>
      </w:pPr>
    </w:p>
    <w:p w:rsidR="00273DCD" w:rsidRPr="00667415" w:rsidDel="00146E78" w:rsidRDefault="00273DCD" w:rsidP="00042EC1">
      <w:pPr>
        <w:ind w:left="696"/>
        <w:rPr>
          <w:del w:id="2634" w:author="273776" w:date="2011-06-10T17:53:00Z"/>
          <w:rFonts w:ascii="Arial" w:hAnsi="Arial" w:cs="Arial"/>
          <w:b/>
          <w:bCs/>
          <w:i/>
          <w:iCs/>
          <w:sz w:val="22"/>
          <w:szCs w:val="22"/>
          <w:lang w:val="pt-BR"/>
        </w:rPr>
      </w:pPr>
    </w:p>
    <w:p w:rsidR="00273DCD" w:rsidRPr="00667415" w:rsidDel="00146E78" w:rsidRDefault="00273DCD" w:rsidP="00042EC1">
      <w:pPr>
        <w:ind w:left="696"/>
        <w:rPr>
          <w:del w:id="2635" w:author="273776" w:date="2011-06-10T17:53:00Z"/>
          <w:rFonts w:ascii="Arial" w:hAnsi="Arial" w:cs="Arial"/>
          <w:b/>
          <w:bCs/>
          <w:i/>
          <w:iCs/>
          <w:sz w:val="22"/>
          <w:szCs w:val="22"/>
          <w:lang w:val="pt-BR"/>
        </w:rPr>
      </w:pPr>
    </w:p>
    <w:p w:rsidR="00273DCD" w:rsidRPr="00667415" w:rsidRDefault="00273DCD" w:rsidP="00042EC1">
      <w:pPr>
        <w:pStyle w:val="Ttulo2"/>
        <w:tabs>
          <w:tab w:val="clear" w:pos="1512"/>
          <w:tab w:val="num" w:pos="1080"/>
        </w:tabs>
        <w:ind w:hanging="972"/>
        <w:rPr>
          <w:sz w:val="24"/>
          <w:szCs w:val="24"/>
        </w:rPr>
      </w:pPr>
      <w:bookmarkStart w:id="2636" w:name="_Toc290922827"/>
      <w:r w:rsidRPr="00667415">
        <w:rPr>
          <w:sz w:val="24"/>
          <w:szCs w:val="24"/>
        </w:rPr>
        <w:t>Plano de Contingência</w:t>
      </w:r>
      <w:bookmarkEnd w:id="2636"/>
    </w:p>
    <w:p w:rsidR="00273DCD" w:rsidRPr="00667415" w:rsidRDefault="00273DCD" w:rsidP="00042EC1">
      <w:pPr>
        <w:rPr>
          <w:lang w:val="pt-BR"/>
        </w:rPr>
      </w:pPr>
    </w:p>
    <w:p w:rsidR="00273DCD" w:rsidRPr="00667415" w:rsidRDefault="00273DCD" w:rsidP="00042EC1">
      <w:pPr>
        <w:rPr>
          <w:rFonts w:ascii="Arial" w:hAnsi="Arial" w:cs="Arial"/>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2706"/>
        <w:gridCol w:w="3510"/>
      </w:tblGrid>
      <w:tr w:rsidR="00273DCD" w:rsidRPr="00667415" w:rsidTr="007C7E94">
        <w:trPr>
          <w:jc w:val="center"/>
        </w:trPr>
        <w:tc>
          <w:tcPr>
            <w:tcW w:w="2874" w:type="dxa"/>
          </w:tcPr>
          <w:p w:rsidR="00273DCD" w:rsidRPr="00667415" w:rsidRDefault="00273DCD" w:rsidP="007C7E94">
            <w:pPr>
              <w:ind w:left="965"/>
              <w:rPr>
                <w:rFonts w:ascii="Arial" w:hAnsi="Arial" w:cs="Arial"/>
                <w:b/>
                <w:lang w:val="pt-BR"/>
              </w:rPr>
            </w:pPr>
            <w:r w:rsidRPr="00667415">
              <w:rPr>
                <w:rFonts w:ascii="Arial" w:hAnsi="Arial" w:cs="Arial"/>
                <w:b/>
                <w:lang w:val="pt-BR"/>
              </w:rPr>
              <w:t>Risco</w:t>
            </w:r>
          </w:p>
        </w:tc>
        <w:tc>
          <w:tcPr>
            <w:tcW w:w="2706" w:type="dxa"/>
          </w:tcPr>
          <w:p w:rsidR="00273DCD" w:rsidRPr="00667415" w:rsidRDefault="00273DCD" w:rsidP="007C7E94">
            <w:pPr>
              <w:rPr>
                <w:rFonts w:ascii="Arial" w:hAnsi="Arial" w:cs="Arial"/>
                <w:b/>
                <w:lang w:val="pt-BR"/>
              </w:rPr>
            </w:pPr>
            <w:r w:rsidRPr="00667415">
              <w:rPr>
                <w:rFonts w:ascii="Arial" w:hAnsi="Arial" w:cs="Arial"/>
                <w:b/>
                <w:lang w:val="pt-BR"/>
              </w:rPr>
              <w:t>Áreas Afetadas</w:t>
            </w:r>
          </w:p>
        </w:tc>
        <w:tc>
          <w:tcPr>
            <w:tcW w:w="3510" w:type="dxa"/>
          </w:tcPr>
          <w:p w:rsidR="00273DCD" w:rsidRPr="00667415" w:rsidRDefault="00273DCD" w:rsidP="007C7E94">
            <w:pPr>
              <w:ind w:left="913"/>
              <w:rPr>
                <w:rFonts w:ascii="Arial" w:hAnsi="Arial" w:cs="Arial"/>
                <w:b/>
                <w:lang w:val="pt-BR"/>
              </w:rPr>
            </w:pPr>
            <w:r w:rsidRPr="00667415">
              <w:rPr>
                <w:rFonts w:ascii="Arial" w:hAnsi="Arial" w:cs="Arial"/>
                <w:b/>
                <w:lang w:val="pt-BR"/>
              </w:rPr>
              <w:t>Contingência</w:t>
            </w:r>
          </w:p>
        </w:tc>
      </w:tr>
      <w:tr w:rsidR="00273DCD" w:rsidRPr="00667415" w:rsidDel="00693DB9" w:rsidTr="007C7E94">
        <w:trPr>
          <w:jc w:val="center"/>
          <w:del w:id="2637" w:author="273776" w:date="2011-05-09T16:10:00Z"/>
        </w:trPr>
        <w:tc>
          <w:tcPr>
            <w:tcW w:w="2874" w:type="dxa"/>
          </w:tcPr>
          <w:p w:rsidR="00273DCD" w:rsidRPr="00667415" w:rsidDel="00693DB9" w:rsidRDefault="00273DCD" w:rsidP="007C7E94">
            <w:pPr>
              <w:rPr>
                <w:del w:id="2638" w:author="273776" w:date="2011-05-09T16:10:00Z"/>
                <w:rFonts w:ascii="Arial" w:hAnsi="Arial" w:cs="Arial"/>
                <w:sz w:val="24"/>
                <w:lang w:val="pt-BR"/>
              </w:rPr>
            </w:pPr>
          </w:p>
        </w:tc>
        <w:tc>
          <w:tcPr>
            <w:tcW w:w="2706" w:type="dxa"/>
          </w:tcPr>
          <w:p w:rsidR="00273DCD" w:rsidRPr="00667415" w:rsidDel="00693DB9" w:rsidRDefault="00273DCD" w:rsidP="007C7E94">
            <w:pPr>
              <w:rPr>
                <w:del w:id="2639" w:author="273776" w:date="2011-05-09T16:10:00Z"/>
                <w:rFonts w:ascii="Arial" w:hAnsi="Arial" w:cs="Arial"/>
                <w:sz w:val="24"/>
                <w:lang w:val="pt-BR"/>
              </w:rPr>
            </w:pPr>
          </w:p>
        </w:tc>
        <w:tc>
          <w:tcPr>
            <w:tcW w:w="3510" w:type="dxa"/>
          </w:tcPr>
          <w:p w:rsidR="00273DCD" w:rsidRPr="00667415" w:rsidDel="00693DB9" w:rsidRDefault="00273DCD" w:rsidP="007C7E94">
            <w:pPr>
              <w:rPr>
                <w:del w:id="2640" w:author="273776" w:date="2011-05-09T16:10:00Z"/>
                <w:rFonts w:ascii="Arial" w:hAnsi="Arial" w:cs="Arial"/>
                <w:sz w:val="24"/>
                <w:lang w:val="pt-BR"/>
              </w:rPr>
            </w:pPr>
          </w:p>
        </w:tc>
      </w:tr>
      <w:tr w:rsidR="00273DCD" w:rsidRPr="00667415" w:rsidDel="00693DB9" w:rsidTr="007C7E94">
        <w:trPr>
          <w:jc w:val="center"/>
          <w:del w:id="2641" w:author="273776" w:date="2011-05-09T16:10:00Z"/>
        </w:trPr>
        <w:tc>
          <w:tcPr>
            <w:tcW w:w="2874" w:type="dxa"/>
          </w:tcPr>
          <w:p w:rsidR="00273DCD" w:rsidRPr="00667415" w:rsidDel="00693DB9" w:rsidRDefault="00273DCD" w:rsidP="007C7E94">
            <w:pPr>
              <w:rPr>
                <w:del w:id="2642" w:author="273776" w:date="2011-05-09T16:10:00Z"/>
                <w:rFonts w:ascii="Arial" w:hAnsi="Arial" w:cs="Arial"/>
                <w:sz w:val="24"/>
                <w:lang w:val="pt-BR"/>
              </w:rPr>
            </w:pPr>
          </w:p>
        </w:tc>
        <w:tc>
          <w:tcPr>
            <w:tcW w:w="2706" w:type="dxa"/>
          </w:tcPr>
          <w:p w:rsidR="00273DCD" w:rsidRPr="00667415" w:rsidDel="00693DB9" w:rsidRDefault="00273DCD" w:rsidP="007C7E94">
            <w:pPr>
              <w:rPr>
                <w:del w:id="2643" w:author="273776" w:date="2011-05-09T16:10:00Z"/>
                <w:rFonts w:ascii="Arial" w:hAnsi="Arial" w:cs="Arial"/>
                <w:sz w:val="24"/>
                <w:lang w:val="pt-BR"/>
              </w:rPr>
            </w:pPr>
          </w:p>
        </w:tc>
        <w:tc>
          <w:tcPr>
            <w:tcW w:w="3510" w:type="dxa"/>
          </w:tcPr>
          <w:p w:rsidR="00273DCD" w:rsidRPr="00667415" w:rsidDel="00693DB9" w:rsidRDefault="00273DCD" w:rsidP="007C7E94">
            <w:pPr>
              <w:rPr>
                <w:del w:id="2644" w:author="273776" w:date="2011-05-09T16:10:00Z"/>
                <w:rFonts w:ascii="Arial" w:hAnsi="Arial" w:cs="Arial"/>
                <w:sz w:val="24"/>
                <w:lang w:val="pt-BR"/>
              </w:rPr>
            </w:pPr>
          </w:p>
        </w:tc>
      </w:tr>
      <w:tr w:rsidR="00693DB9" w:rsidRPr="00AE25BB" w:rsidTr="00693DB9">
        <w:trPr>
          <w:jc w:val="center"/>
          <w:ins w:id="2645" w:author="273776" w:date="2011-05-09T16:10:00Z"/>
        </w:trPr>
        <w:tc>
          <w:tcPr>
            <w:tcW w:w="2874" w:type="dxa"/>
            <w:tcBorders>
              <w:top w:val="single" w:sz="4" w:space="0" w:color="auto"/>
              <w:left w:val="single" w:sz="4" w:space="0" w:color="auto"/>
              <w:bottom w:val="single" w:sz="4" w:space="0" w:color="auto"/>
              <w:right w:val="single" w:sz="4" w:space="0" w:color="auto"/>
            </w:tcBorders>
          </w:tcPr>
          <w:p w:rsidR="00693DB9" w:rsidRPr="00693DB9" w:rsidRDefault="00693DB9" w:rsidP="007B376F">
            <w:pPr>
              <w:rPr>
                <w:ins w:id="2646" w:author="273776" w:date="2011-05-09T16:10:00Z"/>
                <w:rFonts w:ascii="Arial" w:hAnsi="Arial" w:cs="Arial"/>
                <w:sz w:val="24"/>
                <w:highlight w:val="yellow"/>
                <w:lang w:val="pt-BR"/>
                <w:rPrChange w:id="2647" w:author="273776" w:date="2011-05-09T16:10:00Z">
                  <w:rPr>
                    <w:ins w:id="2648" w:author="273776" w:date="2011-05-09T16:10:00Z"/>
                    <w:rFonts w:ascii="Arial" w:hAnsi="Arial" w:cs="Arial"/>
                    <w:sz w:val="24"/>
                    <w:lang w:val="pt-BR"/>
                  </w:rPr>
                </w:rPrChange>
              </w:rPr>
            </w:pPr>
          </w:p>
        </w:tc>
        <w:tc>
          <w:tcPr>
            <w:tcW w:w="2706" w:type="dxa"/>
            <w:tcBorders>
              <w:top w:val="single" w:sz="4" w:space="0" w:color="auto"/>
              <w:left w:val="single" w:sz="4" w:space="0" w:color="auto"/>
              <w:bottom w:val="single" w:sz="4" w:space="0" w:color="auto"/>
              <w:right w:val="single" w:sz="4" w:space="0" w:color="auto"/>
            </w:tcBorders>
          </w:tcPr>
          <w:p w:rsidR="00693DB9" w:rsidRPr="00693DB9" w:rsidRDefault="00693DB9" w:rsidP="007B376F">
            <w:pPr>
              <w:rPr>
                <w:ins w:id="2649" w:author="273776" w:date="2011-05-09T16:10:00Z"/>
                <w:rFonts w:ascii="Arial" w:hAnsi="Arial" w:cs="Arial"/>
                <w:sz w:val="24"/>
                <w:highlight w:val="yellow"/>
                <w:lang w:val="pt-BR"/>
                <w:rPrChange w:id="2650" w:author="273776" w:date="2011-05-09T16:10:00Z">
                  <w:rPr>
                    <w:ins w:id="2651" w:author="273776" w:date="2011-05-09T16:10:00Z"/>
                    <w:rFonts w:ascii="Arial" w:hAnsi="Arial" w:cs="Arial"/>
                    <w:sz w:val="24"/>
                    <w:lang w:val="pt-BR"/>
                  </w:rPr>
                </w:rPrChange>
              </w:rPr>
            </w:pPr>
          </w:p>
        </w:tc>
        <w:tc>
          <w:tcPr>
            <w:tcW w:w="3510" w:type="dxa"/>
            <w:tcBorders>
              <w:top w:val="single" w:sz="4" w:space="0" w:color="auto"/>
              <w:left w:val="single" w:sz="4" w:space="0" w:color="auto"/>
              <w:bottom w:val="single" w:sz="4" w:space="0" w:color="auto"/>
              <w:right w:val="single" w:sz="4" w:space="0" w:color="auto"/>
            </w:tcBorders>
          </w:tcPr>
          <w:p w:rsidR="00693DB9" w:rsidRPr="00693DB9" w:rsidRDefault="00693DB9" w:rsidP="007B376F">
            <w:pPr>
              <w:rPr>
                <w:ins w:id="2652" w:author="273776" w:date="2011-05-09T16:10:00Z"/>
                <w:rFonts w:ascii="Arial" w:hAnsi="Arial" w:cs="Arial"/>
                <w:sz w:val="24"/>
                <w:highlight w:val="yellow"/>
                <w:lang w:val="pt-BR"/>
                <w:rPrChange w:id="2653" w:author="273776" w:date="2011-05-09T16:10:00Z">
                  <w:rPr>
                    <w:ins w:id="2654" w:author="273776" w:date="2011-05-09T16:10:00Z"/>
                    <w:rFonts w:ascii="Arial" w:hAnsi="Arial" w:cs="Arial"/>
                    <w:sz w:val="24"/>
                    <w:lang w:val="pt-BR"/>
                  </w:rPr>
                </w:rPrChange>
              </w:rPr>
            </w:pPr>
          </w:p>
        </w:tc>
      </w:tr>
      <w:tr w:rsidR="00693DB9" w:rsidRPr="00C27DE7" w:rsidTr="00693DB9">
        <w:trPr>
          <w:jc w:val="center"/>
          <w:ins w:id="2655" w:author="273776" w:date="2011-05-09T16:10:00Z"/>
        </w:trPr>
        <w:tc>
          <w:tcPr>
            <w:tcW w:w="2874" w:type="dxa"/>
            <w:tcBorders>
              <w:top w:val="single" w:sz="4" w:space="0" w:color="auto"/>
              <w:left w:val="single" w:sz="4" w:space="0" w:color="auto"/>
              <w:bottom w:val="single" w:sz="4" w:space="0" w:color="auto"/>
              <w:right w:val="single" w:sz="4" w:space="0" w:color="auto"/>
            </w:tcBorders>
          </w:tcPr>
          <w:p w:rsidR="00693DB9" w:rsidRPr="00693DB9" w:rsidRDefault="00693DB9" w:rsidP="007B376F">
            <w:pPr>
              <w:rPr>
                <w:ins w:id="2656" w:author="273776" w:date="2011-05-09T16:10:00Z"/>
                <w:rFonts w:ascii="Arial" w:hAnsi="Arial" w:cs="Arial"/>
                <w:sz w:val="24"/>
                <w:highlight w:val="yellow"/>
                <w:lang w:val="pt-BR"/>
                <w:rPrChange w:id="2657" w:author="273776" w:date="2011-05-09T16:10:00Z">
                  <w:rPr>
                    <w:ins w:id="2658" w:author="273776" w:date="2011-05-09T16:10:00Z"/>
                    <w:rFonts w:ascii="Arial" w:hAnsi="Arial" w:cs="Arial"/>
                    <w:sz w:val="24"/>
                    <w:lang w:val="pt-BR"/>
                  </w:rPr>
                </w:rPrChange>
              </w:rPr>
            </w:pPr>
          </w:p>
        </w:tc>
        <w:tc>
          <w:tcPr>
            <w:tcW w:w="2706" w:type="dxa"/>
            <w:tcBorders>
              <w:top w:val="single" w:sz="4" w:space="0" w:color="auto"/>
              <w:left w:val="single" w:sz="4" w:space="0" w:color="auto"/>
              <w:bottom w:val="single" w:sz="4" w:space="0" w:color="auto"/>
              <w:right w:val="single" w:sz="4" w:space="0" w:color="auto"/>
            </w:tcBorders>
          </w:tcPr>
          <w:p w:rsidR="00693DB9" w:rsidRPr="00693DB9" w:rsidRDefault="00693DB9" w:rsidP="007B376F">
            <w:pPr>
              <w:rPr>
                <w:ins w:id="2659" w:author="273776" w:date="2011-05-09T16:10:00Z"/>
                <w:rFonts w:ascii="Arial" w:hAnsi="Arial" w:cs="Arial"/>
                <w:sz w:val="24"/>
                <w:highlight w:val="yellow"/>
                <w:lang w:val="pt-BR"/>
                <w:rPrChange w:id="2660" w:author="273776" w:date="2011-05-09T16:10:00Z">
                  <w:rPr>
                    <w:ins w:id="2661" w:author="273776" w:date="2011-05-09T16:10:00Z"/>
                    <w:rFonts w:ascii="Arial" w:hAnsi="Arial" w:cs="Arial"/>
                    <w:sz w:val="24"/>
                    <w:lang w:val="pt-BR"/>
                  </w:rPr>
                </w:rPrChange>
              </w:rPr>
            </w:pPr>
          </w:p>
        </w:tc>
        <w:tc>
          <w:tcPr>
            <w:tcW w:w="3510" w:type="dxa"/>
            <w:tcBorders>
              <w:top w:val="single" w:sz="4" w:space="0" w:color="auto"/>
              <w:left w:val="single" w:sz="4" w:space="0" w:color="auto"/>
              <w:bottom w:val="single" w:sz="4" w:space="0" w:color="auto"/>
              <w:right w:val="single" w:sz="4" w:space="0" w:color="auto"/>
            </w:tcBorders>
          </w:tcPr>
          <w:p w:rsidR="00693DB9" w:rsidRPr="00693DB9" w:rsidRDefault="00693DB9" w:rsidP="007B376F">
            <w:pPr>
              <w:rPr>
                <w:ins w:id="2662" w:author="273776" w:date="2011-05-09T16:10:00Z"/>
                <w:rFonts w:ascii="Arial" w:hAnsi="Arial" w:cs="Arial"/>
                <w:sz w:val="24"/>
                <w:highlight w:val="yellow"/>
                <w:lang w:val="pt-BR"/>
                <w:rPrChange w:id="2663" w:author="273776" w:date="2011-05-09T16:10:00Z">
                  <w:rPr>
                    <w:ins w:id="2664" w:author="273776" w:date="2011-05-09T16:10:00Z"/>
                    <w:rFonts w:ascii="Arial" w:hAnsi="Arial" w:cs="Arial"/>
                    <w:sz w:val="24"/>
                    <w:lang w:val="pt-BR"/>
                  </w:rPr>
                </w:rPrChange>
              </w:rPr>
            </w:pPr>
          </w:p>
        </w:tc>
      </w:tr>
    </w:tbl>
    <w:p w:rsidR="00273DCD" w:rsidRDefault="00273DCD" w:rsidP="00042EC1">
      <w:pPr>
        <w:rPr>
          <w:ins w:id="2665" w:author="273776" w:date="2011-06-16T18:45:00Z"/>
          <w:rFonts w:ascii="Arial" w:hAnsi="Arial" w:cs="Arial"/>
          <w:lang w:val="pt-BR"/>
        </w:rPr>
      </w:pPr>
    </w:p>
    <w:p w:rsidR="00F33C6C" w:rsidRPr="00667415" w:rsidRDefault="00F33C6C" w:rsidP="00042EC1">
      <w:pPr>
        <w:rPr>
          <w:rFonts w:ascii="Arial" w:hAnsi="Arial" w:cs="Arial"/>
          <w:lang w:val="pt-BR"/>
        </w:rPr>
      </w:pPr>
    </w:p>
    <w:p w:rsidR="00273DCD" w:rsidRPr="00667415" w:rsidRDefault="00273DCD" w:rsidP="00042EC1">
      <w:pPr>
        <w:pStyle w:val="Ttulo1"/>
        <w:pageBreakBefore w:val="0"/>
        <w:tabs>
          <w:tab w:val="clear" w:pos="1080"/>
          <w:tab w:val="num" w:pos="360"/>
          <w:tab w:val="num" w:pos="540"/>
        </w:tabs>
        <w:ind w:left="540"/>
        <w:rPr>
          <w:sz w:val="32"/>
          <w:szCs w:val="32"/>
        </w:rPr>
      </w:pPr>
      <w:bookmarkStart w:id="2666" w:name="_Toc290922828"/>
      <w:r w:rsidRPr="00667415">
        <w:rPr>
          <w:sz w:val="32"/>
          <w:szCs w:val="32"/>
        </w:rPr>
        <w:lastRenderedPageBreak/>
        <w:t>Benefícios</w:t>
      </w:r>
      <w:bookmarkEnd w:id="2666"/>
    </w:p>
    <w:p w:rsidR="00273DCD" w:rsidRDefault="00273DCD" w:rsidP="001C4ABF">
      <w:pPr>
        <w:ind w:left="360"/>
        <w:rPr>
          <w:ins w:id="2667" w:author="273776" w:date="2011-05-09T16:11:00Z"/>
          <w:sz w:val="22"/>
          <w:szCs w:val="22"/>
          <w:lang w:val="pt-BR"/>
        </w:rPr>
      </w:pPr>
    </w:p>
    <w:p w:rsidR="009910BF" w:rsidRPr="009910BF" w:rsidRDefault="009910BF">
      <w:pPr>
        <w:numPr>
          <w:ilvl w:val="0"/>
          <w:numId w:val="15"/>
        </w:numPr>
        <w:spacing w:before="60"/>
        <w:jc w:val="both"/>
        <w:rPr>
          <w:ins w:id="2668" w:author="273776" w:date="2011-05-09T16:11:00Z"/>
          <w:rFonts w:ascii="Arial" w:hAnsi="Arial" w:cs="Arial"/>
          <w:bCs/>
          <w:sz w:val="22"/>
          <w:szCs w:val="22"/>
          <w:lang w:val="pt-BR"/>
          <w:rPrChange w:id="2669" w:author="273776" w:date="2011-06-16T18:43:00Z">
            <w:rPr>
              <w:ins w:id="2670" w:author="273776" w:date="2011-05-09T16:11:00Z"/>
              <w:rFonts w:ascii="Arial" w:hAnsi="Arial" w:cs="Arial"/>
              <w:bCs/>
              <w:szCs w:val="22"/>
              <w:lang w:val="pt-BR"/>
            </w:rPr>
          </w:rPrChange>
        </w:rPr>
        <w:pPrChange w:id="2671" w:author="273776" w:date="2011-05-09T16:11:00Z">
          <w:pPr>
            <w:numPr>
              <w:numId w:val="43"/>
            </w:numPr>
            <w:tabs>
              <w:tab w:val="num" w:pos="1089"/>
            </w:tabs>
            <w:spacing w:before="60"/>
            <w:ind w:left="1089" w:hanging="360"/>
          </w:pPr>
        </w:pPrChange>
      </w:pPr>
      <w:ins w:id="2672" w:author="273776" w:date="2011-06-16T17:12:00Z">
        <w:r w:rsidRPr="009910BF">
          <w:rPr>
            <w:rFonts w:ascii="Arial" w:hAnsi="Arial" w:cs="Arial"/>
            <w:bCs/>
            <w:sz w:val="22"/>
            <w:szCs w:val="22"/>
            <w:lang w:val="pt-BR"/>
            <w:rPrChange w:id="2673" w:author="273776" w:date="2011-06-16T18:43:00Z">
              <w:rPr>
                <w:i/>
                <w:iCs/>
                <w:color w:val="FF0000"/>
                <w:highlight w:val="lightGray"/>
              </w:rPr>
            </w:rPrChange>
          </w:rPr>
          <w:t>Com a implantação do STI será possível a inclusão de novos pacotes de minutos à oferta dos Planos Convergentes</w:t>
        </w:r>
      </w:ins>
      <w:ins w:id="2674" w:author="273776" w:date="2011-06-16T17:13:00Z">
        <w:r w:rsidRPr="009910BF">
          <w:rPr>
            <w:rFonts w:ascii="Arial" w:hAnsi="Arial" w:cs="Arial"/>
            <w:bCs/>
            <w:sz w:val="22"/>
            <w:szCs w:val="22"/>
            <w:lang w:val="pt-BR"/>
            <w:rPrChange w:id="2675" w:author="273776" w:date="2011-06-16T18:43:00Z">
              <w:rPr>
                <w:rFonts w:ascii="Arial" w:hAnsi="Arial" w:cs="Arial"/>
                <w:bCs/>
                <w:i/>
                <w:iCs/>
                <w:color w:val="FF0000"/>
                <w:sz w:val="22"/>
                <w:szCs w:val="22"/>
                <w:highlight w:val="lightGray"/>
                <w:lang w:val="pt-BR"/>
              </w:rPr>
            </w:rPrChange>
          </w:rPr>
          <w:t>.</w:t>
        </w:r>
      </w:ins>
    </w:p>
    <w:p w:rsidR="009910BF" w:rsidRDefault="009910BF">
      <w:pPr>
        <w:spacing w:before="60"/>
        <w:ind w:left="653"/>
        <w:jc w:val="both"/>
        <w:rPr>
          <w:ins w:id="2676" w:author="273776" w:date="2011-05-09T17:09:00Z"/>
          <w:rFonts w:ascii="Arial" w:hAnsi="Arial" w:cs="Arial"/>
          <w:bCs/>
          <w:szCs w:val="22"/>
          <w:highlight w:val="yellow"/>
          <w:lang w:val="pt-BR"/>
        </w:rPr>
        <w:pPrChange w:id="2677" w:author="273776" w:date="2011-05-09T17:09:00Z">
          <w:pPr>
            <w:numPr>
              <w:numId w:val="43"/>
            </w:numPr>
            <w:tabs>
              <w:tab w:val="num" w:pos="1089"/>
            </w:tabs>
            <w:spacing w:before="60"/>
            <w:ind w:left="1089" w:hanging="360"/>
          </w:pPr>
        </w:pPrChange>
      </w:pPr>
    </w:p>
    <w:p w:rsidR="00693DB9" w:rsidRPr="00667415" w:rsidDel="00DA4586" w:rsidRDefault="00693DB9" w:rsidP="001C4ABF">
      <w:pPr>
        <w:ind w:left="360"/>
        <w:rPr>
          <w:del w:id="2678" w:author="273776" w:date="2011-06-10T17:53:00Z"/>
          <w:sz w:val="22"/>
          <w:szCs w:val="22"/>
          <w:lang w:val="pt-BR"/>
        </w:rPr>
      </w:pPr>
    </w:p>
    <w:p w:rsidR="00273DCD" w:rsidRPr="00667415" w:rsidRDefault="00273DCD" w:rsidP="00105428">
      <w:pPr>
        <w:ind w:left="360" w:right="282"/>
        <w:rPr>
          <w:rFonts w:ascii="Arial" w:hAnsi="Arial" w:cs="Arial"/>
          <w:i/>
          <w:vanish/>
          <w:sz w:val="22"/>
          <w:szCs w:val="22"/>
          <w:lang w:val="pt-BR"/>
        </w:rPr>
      </w:pPr>
      <w:r w:rsidRPr="00667415">
        <w:rPr>
          <w:rFonts w:ascii="Arial" w:hAnsi="Arial" w:cs="Arial"/>
          <w:i/>
          <w:vanish/>
          <w:sz w:val="22"/>
          <w:szCs w:val="22"/>
          <w:lang w:val="pt-BR"/>
        </w:rPr>
        <w:t>Com a entrada da demanda teremos maior variedade de serviços BIS e possibilitaremos a customização de ofertas para o cliente.</w:t>
      </w:r>
    </w:p>
    <w:p w:rsidR="00273DCD" w:rsidRPr="00667415" w:rsidRDefault="00273DCD" w:rsidP="0039239A">
      <w:pPr>
        <w:ind w:left="360"/>
        <w:rPr>
          <w:rFonts w:ascii="Arial" w:hAnsi="Arial" w:cs="Arial"/>
          <w:i/>
          <w:vanish/>
          <w:sz w:val="22"/>
          <w:szCs w:val="22"/>
          <w:lang w:val="pt-BR"/>
        </w:rPr>
      </w:pPr>
    </w:p>
    <w:p w:rsidR="00273DCD" w:rsidRPr="00667415" w:rsidRDefault="00273DCD" w:rsidP="0039239A">
      <w:pPr>
        <w:ind w:left="360"/>
        <w:rPr>
          <w:rFonts w:ascii="Arial" w:hAnsi="Arial" w:cs="Arial"/>
          <w:i/>
          <w:vanish/>
          <w:sz w:val="22"/>
          <w:szCs w:val="22"/>
          <w:lang w:val="pt-BR"/>
        </w:rPr>
      </w:pPr>
    </w:p>
    <w:p w:rsidR="00273DCD" w:rsidRPr="00667415" w:rsidRDefault="00273DCD" w:rsidP="00042EC1">
      <w:pPr>
        <w:pStyle w:val="Ttulo1"/>
        <w:pageBreakBefore w:val="0"/>
        <w:tabs>
          <w:tab w:val="clear" w:pos="1080"/>
          <w:tab w:val="num" w:pos="540"/>
        </w:tabs>
        <w:ind w:left="540"/>
        <w:rPr>
          <w:sz w:val="32"/>
          <w:szCs w:val="32"/>
        </w:rPr>
      </w:pPr>
      <w:bookmarkStart w:id="2679" w:name="_Toc290922829"/>
      <w:r w:rsidRPr="00667415">
        <w:rPr>
          <w:sz w:val="32"/>
          <w:szCs w:val="32"/>
        </w:rPr>
        <w:t>Listar Features, Casos de Uso e Regras de Negócio da Demanda</w:t>
      </w:r>
      <w:bookmarkEnd w:id="2679"/>
    </w:p>
    <w:p w:rsidR="00273DCD" w:rsidRPr="00667415" w:rsidRDefault="00273DCD" w:rsidP="00042EC1">
      <w:pPr>
        <w:pStyle w:val="Ttulo2"/>
        <w:tabs>
          <w:tab w:val="clear" w:pos="1512"/>
          <w:tab w:val="num" w:pos="1080"/>
        </w:tabs>
        <w:ind w:hanging="972"/>
        <w:rPr>
          <w:sz w:val="24"/>
          <w:szCs w:val="24"/>
        </w:rPr>
      </w:pPr>
      <w:bookmarkStart w:id="2680" w:name="_Toc290922830"/>
      <w:r w:rsidRPr="00667415">
        <w:rPr>
          <w:sz w:val="24"/>
          <w:szCs w:val="24"/>
        </w:rPr>
        <w:t>Lista de Features</w:t>
      </w:r>
      <w:bookmarkEnd w:id="2680"/>
      <w:r w:rsidRPr="00667415">
        <w:rPr>
          <w:sz w:val="24"/>
          <w:szCs w:val="24"/>
        </w:rPr>
        <w:t xml:space="preserve"> </w:t>
      </w:r>
    </w:p>
    <w:p w:rsidR="00273DCD" w:rsidRPr="00667415" w:rsidRDefault="00273DCD" w:rsidP="00042EC1">
      <w:pPr>
        <w:pStyle w:val="Recuodecorpodetexto"/>
        <w:ind w:left="1186" w:firstLine="254"/>
        <w:rPr>
          <w:rFonts w:ascii="Arial" w:hAnsi="Arial" w:cs="Arial"/>
          <w:b/>
          <w:bCs/>
          <w:vanish w:val="0"/>
          <w:lang w:val="pt-BR"/>
        </w:rPr>
      </w:pPr>
      <w:r w:rsidRPr="00667415">
        <w:rPr>
          <w:rStyle w:val="Refdecomentrio"/>
          <w:rFonts w:ascii="Arial" w:hAnsi="Arial" w:cs="Arial"/>
          <w:lang w:val="pt-BR"/>
        </w:rPr>
        <w:commentReference w:id="2681"/>
      </w:r>
      <w:r w:rsidRPr="00667415">
        <w:rPr>
          <w:rStyle w:val="Refdecomentrio"/>
          <w:rFonts w:ascii="Arial" w:hAnsi="Arial" w:cs="Arial"/>
          <w:lang w:val="pt-BR"/>
        </w:rPr>
        <w:commentReference w:id="2682"/>
      </w:r>
    </w:p>
    <w:p w:rsidR="00273DCD" w:rsidRPr="00667415" w:rsidDel="00693DB9" w:rsidRDefault="00273DCD" w:rsidP="00042EC1">
      <w:pPr>
        <w:pStyle w:val="Recuodecorpodetexto"/>
        <w:ind w:left="1186" w:firstLine="254"/>
        <w:rPr>
          <w:del w:id="2683" w:author="273776" w:date="2011-05-09T16:12:00Z"/>
          <w:rFonts w:ascii="Arial" w:hAnsi="Arial" w:cs="Arial"/>
          <w:b/>
          <w:bCs/>
          <w:vanish w:val="0"/>
          <w:lang w:val="pt-BR"/>
        </w:rPr>
      </w:pPr>
    </w:p>
    <w:p w:rsidR="00273DCD" w:rsidRPr="00667415" w:rsidRDefault="00273DCD" w:rsidP="00BA2D59">
      <w:pPr>
        <w:ind w:left="720"/>
        <w:jc w:val="both"/>
        <w:rPr>
          <w:rFonts w:ascii="Arial" w:hAnsi="Arial" w:cs="Arial"/>
          <w:b/>
          <w:bCs/>
          <w:sz w:val="28"/>
          <w:szCs w:val="28"/>
          <w:u w:val="single"/>
          <w:lang w:val="pt-BR"/>
        </w:rPr>
      </w:pPr>
    </w:p>
    <w:p w:rsidR="00273DCD" w:rsidRPr="00A41A2E" w:rsidRDefault="00273DCD" w:rsidP="00BA2D59">
      <w:pPr>
        <w:pStyle w:val="Recuodecorpodetexto"/>
        <w:tabs>
          <w:tab w:val="left" w:pos="1690"/>
          <w:tab w:val="left" w:pos="10510"/>
        </w:tabs>
        <w:rPr>
          <w:rFonts w:ascii="Arial" w:hAnsi="Arial" w:cs="Arial"/>
          <w:b/>
          <w:sz w:val="24"/>
          <w:lang w:val="pt-BR"/>
          <w:rPrChange w:id="2684" w:author="273776" w:date="2011-06-10T14:42:00Z">
            <w:rPr>
              <w:rFonts w:ascii="Arial" w:hAnsi="Arial" w:cs="Arial"/>
              <w:b/>
              <w:sz w:val="22"/>
              <w:szCs w:val="22"/>
              <w:lang w:val="pt-BR"/>
            </w:rPr>
          </w:rPrChange>
        </w:rPr>
      </w:pPr>
    </w:p>
    <w:p w:rsidR="00273DCD" w:rsidRPr="00A41A2E" w:rsidDel="00693DB9" w:rsidRDefault="009910BF" w:rsidP="00BA2D59">
      <w:pPr>
        <w:ind w:left="720"/>
        <w:jc w:val="both"/>
        <w:rPr>
          <w:del w:id="2685" w:author="273776" w:date="2011-05-09T16:12:00Z"/>
          <w:rFonts w:ascii="Arial" w:hAnsi="Arial" w:cs="Arial"/>
          <w:b/>
          <w:bCs/>
          <w:sz w:val="24"/>
          <w:u w:val="single"/>
          <w:lang w:val="pt-BR"/>
          <w:rPrChange w:id="2686" w:author="273776" w:date="2011-06-10T14:42:00Z">
            <w:rPr>
              <w:del w:id="2687" w:author="273776" w:date="2011-05-09T16:12:00Z"/>
              <w:rFonts w:ascii="Arial" w:hAnsi="Arial" w:cs="Arial"/>
              <w:b/>
              <w:bCs/>
              <w:sz w:val="28"/>
              <w:szCs w:val="28"/>
              <w:u w:val="single"/>
              <w:lang w:val="pt-BR"/>
            </w:rPr>
          </w:rPrChange>
        </w:rPr>
      </w:pPr>
      <w:del w:id="2688" w:author="273776" w:date="2011-05-09T16:12:00Z">
        <w:r w:rsidRPr="009910BF">
          <w:rPr>
            <w:rFonts w:ascii="Arial" w:hAnsi="Arial" w:cs="Arial"/>
            <w:b/>
            <w:bCs/>
            <w:sz w:val="24"/>
            <w:u w:val="single"/>
            <w:lang w:val="pt-BR"/>
            <w:rPrChange w:id="2689" w:author="273776" w:date="2011-06-10T14:42:00Z">
              <w:rPr>
                <w:rFonts w:ascii="Arial" w:hAnsi="Arial" w:cs="Arial"/>
                <w:b/>
                <w:bCs/>
                <w:i/>
                <w:iCs/>
                <w:color w:val="FF0000"/>
                <w:sz w:val="28"/>
                <w:szCs w:val="28"/>
                <w:u w:val="single"/>
                <w:lang w:val="pt-BR"/>
              </w:rPr>
            </w:rPrChange>
          </w:rPr>
          <w:delText>Regras de Negócio:</w:delText>
        </w:r>
      </w:del>
    </w:p>
    <w:p w:rsidR="00273DCD" w:rsidRPr="00A41A2E" w:rsidDel="00DA4586" w:rsidRDefault="009910BF" w:rsidP="00BA2D59">
      <w:pPr>
        <w:ind w:left="720"/>
        <w:jc w:val="both"/>
        <w:rPr>
          <w:del w:id="2690" w:author="273776" w:date="2011-06-10T17:53:00Z"/>
          <w:rFonts w:ascii="Arial" w:hAnsi="Arial" w:cs="Arial"/>
          <w:b/>
          <w:bCs/>
          <w:sz w:val="24"/>
          <w:u w:val="single"/>
          <w:lang w:val="pt-BR"/>
          <w:rPrChange w:id="2691" w:author="273776" w:date="2011-06-10T14:42:00Z">
            <w:rPr>
              <w:del w:id="2692" w:author="273776" w:date="2011-06-10T17:53:00Z"/>
              <w:rFonts w:ascii="Arial" w:hAnsi="Arial" w:cs="Arial"/>
              <w:b/>
              <w:bCs/>
              <w:sz w:val="28"/>
              <w:szCs w:val="28"/>
              <w:u w:val="single"/>
              <w:lang w:val="pt-BR"/>
            </w:rPr>
          </w:rPrChange>
        </w:rPr>
      </w:pPr>
      <w:r w:rsidRPr="009910BF">
        <w:rPr>
          <w:rFonts w:ascii="Arial" w:hAnsi="Arial" w:cs="Arial"/>
          <w:b/>
          <w:bCs/>
          <w:sz w:val="24"/>
          <w:u w:val="single"/>
          <w:lang w:val="pt-BR"/>
          <w:rPrChange w:id="2693" w:author="273776" w:date="2011-06-10T14:42:00Z">
            <w:rPr>
              <w:rFonts w:ascii="Arial" w:hAnsi="Arial" w:cs="Arial"/>
              <w:b/>
              <w:bCs/>
              <w:i/>
              <w:iCs/>
              <w:color w:val="FF0000"/>
              <w:sz w:val="28"/>
              <w:szCs w:val="28"/>
              <w:u w:val="single"/>
              <w:lang w:val="pt-BR"/>
            </w:rPr>
          </w:rPrChange>
        </w:rPr>
        <w:t>SIEBEL</w:t>
      </w:r>
    </w:p>
    <w:p w:rsidR="00273DCD" w:rsidRPr="00667415" w:rsidRDefault="00273DCD" w:rsidP="00667415">
      <w:pPr>
        <w:ind w:left="720"/>
        <w:jc w:val="both"/>
        <w:rPr>
          <w:rFonts w:ascii="Arial" w:hAnsi="Arial" w:cs="Arial"/>
          <w:bCs/>
          <w:sz w:val="22"/>
          <w:szCs w:val="22"/>
          <w:lang w:val="pt-BR"/>
        </w:rPr>
      </w:pPr>
    </w:p>
    <w:p w:rsidR="00273DCD" w:rsidRPr="00667415" w:rsidDel="001E3111" w:rsidRDefault="00273DCD" w:rsidP="00667415">
      <w:pPr>
        <w:ind w:left="720"/>
        <w:jc w:val="both"/>
        <w:rPr>
          <w:del w:id="2694" w:author="273776" w:date="2011-06-09T15:05:00Z"/>
          <w:rFonts w:ascii="Arial" w:hAnsi="Arial" w:cs="Arial"/>
          <w:bCs/>
          <w:sz w:val="22"/>
          <w:szCs w:val="22"/>
          <w:lang w:val="pt-BR"/>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8042"/>
      </w:tblGrid>
      <w:tr w:rsidR="00273DCD" w:rsidRPr="00667415" w:rsidDel="001E3111" w:rsidTr="00BA2D59">
        <w:trPr>
          <w:del w:id="2695" w:author="273776" w:date="2011-06-09T15:04:00Z"/>
        </w:trPr>
        <w:tc>
          <w:tcPr>
            <w:tcW w:w="1314" w:type="dxa"/>
            <w:shd w:val="clear" w:color="auto" w:fill="CCCCCC"/>
          </w:tcPr>
          <w:p w:rsidR="00273DCD" w:rsidRPr="00667415" w:rsidDel="001E3111" w:rsidRDefault="00273DCD" w:rsidP="00BA2D59">
            <w:pPr>
              <w:rPr>
                <w:del w:id="2696" w:author="273776" w:date="2011-06-09T15:04:00Z"/>
                <w:rFonts w:ascii="Arial" w:hAnsi="Arial" w:cs="Arial"/>
                <w:b/>
                <w:noProof/>
                <w:sz w:val="22"/>
                <w:lang w:val="pt-BR"/>
              </w:rPr>
            </w:pPr>
            <w:del w:id="2697" w:author="273776" w:date="2011-06-09T15:04:00Z">
              <w:r w:rsidRPr="00667415" w:rsidDel="001E3111">
                <w:rPr>
                  <w:rFonts w:ascii="Arial" w:hAnsi="Arial" w:cs="Arial"/>
                  <w:b/>
                  <w:noProof/>
                  <w:sz w:val="22"/>
                  <w:szCs w:val="22"/>
                  <w:lang w:val="pt-BR"/>
                </w:rPr>
                <w:delText>Id da Regra de Negócio</w:delText>
              </w:r>
            </w:del>
          </w:p>
        </w:tc>
        <w:tc>
          <w:tcPr>
            <w:tcW w:w="8042" w:type="dxa"/>
            <w:shd w:val="clear" w:color="auto" w:fill="CCCCCC"/>
          </w:tcPr>
          <w:p w:rsidR="00273DCD" w:rsidRPr="00667415" w:rsidDel="001E3111" w:rsidRDefault="00273DCD" w:rsidP="00BA2D59">
            <w:pPr>
              <w:rPr>
                <w:del w:id="2698" w:author="273776" w:date="2011-06-09T15:04:00Z"/>
                <w:rFonts w:ascii="Arial" w:hAnsi="Arial" w:cs="Arial"/>
                <w:b/>
                <w:noProof/>
                <w:sz w:val="22"/>
                <w:lang w:val="pt-BR"/>
              </w:rPr>
            </w:pPr>
            <w:del w:id="2699" w:author="273776" w:date="2011-06-09T15:04:00Z">
              <w:r w:rsidRPr="00667415" w:rsidDel="001E3111">
                <w:rPr>
                  <w:rFonts w:ascii="Arial" w:hAnsi="Arial" w:cs="Arial"/>
                  <w:b/>
                  <w:noProof/>
                  <w:sz w:val="22"/>
                  <w:szCs w:val="22"/>
                  <w:lang w:val="pt-BR"/>
                </w:rPr>
                <w:delText>Texto da Regra de Negócio</w:delText>
              </w:r>
            </w:del>
          </w:p>
        </w:tc>
      </w:tr>
      <w:tr w:rsidR="00273DCD" w:rsidRPr="00667415" w:rsidDel="001E3111" w:rsidTr="00BA2D59">
        <w:trPr>
          <w:del w:id="2700" w:author="273776" w:date="2011-06-09T15:05:00Z"/>
        </w:trPr>
        <w:tc>
          <w:tcPr>
            <w:tcW w:w="1314" w:type="dxa"/>
          </w:tcPr>
          <w:p w:rsidR="00273DCD" w:rsidRPr="00693DB9" w:rsidDel="001E3111" w:rsidRDefault="009910BF" w:rsidP="00BA2D59">
            <w:pPr>
              <w:rPr>
                <w:del w:id="2701" w:author="273776" w:date="2011-06-09T15:05:00Z"/>
                <w:rFonts w:ascii="Arial" w:hAnsi="Arial" w:cs="Arial"/>
                <w:noProof/>
                <w:sz w:val="22"/>
                <w:lang w:val="pt-BR"/>
              </w:rPr>
            </w:pPr>
            <w:del w:id="2702" w:author="273776" w:date="2011-06-09T15:05:00Z">
              <w:r w:rsidRPr="009910BF">
                <w:rPr>
                  <w:rFonts w:ascii="Arial" w:hAnsi="Arial" w:cs="Arial"/>
                  <w:noProof/>
                  <w:sz w:val="22"/>
                  <w:szCs w:val="22"/>
                  <w:lang w:val="pt-BR"/>
                  <w:rPrChange w:id="2703" w:author="273776" w:date="2011-05-09T16:15:00Z">
                    <w:rPr>
                      <w:rFonts w:ascii="Arial" w:hAnsi="Arial" w:cs="Arial"/>
                      <w:i/>
                      <w:iCs/>
                      <w:noProof/>
                      <w:color w:val="FF0000"/>
                      <w:sz w:val="22"/>
                      <w:szCs w:val="22"/>
                      <w:lang w:val="pt-BR"/>
                    </w:rPr>
                  </w:rPrChange>
                </w:rPr>
                <w:delText>RQN01</w:delText>
              </w:r>
            </w:del>
          </w:p>
        </w:tc>
        <w:tc>
          <w:tcPr>
            <w:tcW w:w="8042" w:type="dxa"/>
          </w:tcPr>
          <w:p w:rsidR="00273DCD" w:rsidRPr="00693DB9" w:rsidDel="001E3111" w:rsidRDefault="009910BF" w:rsidP="00BA2D59">
            <w:pPr>
              <w:rPr>
                <w:del w:id="2704" w:author="273776" w:date="2011-06-09T15:05:00Z"/>
                <w:rFonts w:ascii="Arial" w:hAnsi="Arial" w:cs="Arial"/>
                <w:sz w:val="22"/>
                <w:lang w:val="pt-BR"/>
              </w:rPr>
            </w:pPr>
            <w:del w:id="2705" w:author="273776" w:date="2011-06-09T15:05:00Z">
              <w:r w:rsidRPr="009910BF">
                <w:rPr>
                  <w:rFonts w:ascii="Arial" w:hAnsi="Arial" w:cs="Arial"/>
                  <w:sz w:val="22"/>
                  <w:szCs w:val="22"/>
                  <w:lang w:val="pt-BR"/>
                  <w:rPrChange w:id="2706" w:author="273776" w:date="2011-05-09T16:15:00Z">
                    <w:rPr>
                      <w:rFonts w:ascii="Arial" w:hAnsi="Arial" w:cs="Arial"/>
                      <w:i/>
                      <w:iCs/>
                      <w:color w:val="FF0000"/>
                      <w:sz w:val="22"/>
                      <w:szCs w:val="22"/>
                      <w:lang w:val="pt-BR"/>
                    </w:rPr>
                  </w:rPrChange>
                </w:rPr>
                <w:delText>O Novo Portfólio Blackberry atenderá a base de clientes do Pós-Pago, para o B2C e para o B2B</w:delText>
              </w:r>
            </w:del>
          </w:p>
          <w:p w:rsidR="00273DCD" w:rsidRPr="00693DB9" w:rsidDel="001E3111" w:rsidRDefault="00273DCD" w:rsidP="00BA2D59">
            <w:pPr>
              <w:rPr>
                <w:del w:id="2707" w:author="273776" w:date="2011-06-09T15:05:00Z"/>
                <w:rFonts w:ascii="Arial" w:hAnsi="Arial" w:cs="Arial"/>
                <w:noProof/>
                <w:sz w:val="22"/>
                <w:lang w:val="pt-BR"/>
              </w:rPr>
            </w:pPr>
          </w:p>
        </w:tc>
      </w:tr>
      <w:tr w:rsidR="00273DCD" w:rsidRPr="00667415" w:rsidDel="00693DB9" w:rsidTr="00BA2D59">
        <w:trPr>
          <w:trHeight w:val="762"/>
          <w:del w:id="2708" w:author="273776" w:date="2011-05-09T16:14:00Z"/>
        </w:trPr>
        <w:tc>
          <w:tcPr>
            <w:tcW w:w="1314" w:type="dxa"/>
          </w:tcPr>
          <w:p w:rsidR="00273DCD" w:rsidRPr="00667415" w:rsidDel="00693DB9" w:rsidRDefault="00273DCD" w:rsidP="00BA2D59">
            <w:pPr>
              <w:rPr>
                <w:del w:id="2709" w:author="273776" w:date="2011-05-09T16:14:00Z"/>
                <w:rFonts w:ascii="Arial" w:hAnsi="Arial" w:cs="Arial"/>
                <w:sz w:val="22"/>
                <w:lang w:val="pt-BR"/>
              </w:rPr>
            </w:pPr>
            <w:del w:id="2710" w:author="273776" w:date="2011-05-09T16:14:00Z">
              <w:r w:rsidRPr="00667415" w:rsidDel="00693DB9">
                <w:rPr>
                  <w:rFonts w:ascii="Arial" w:hAnsi="Arial" w:cs="Arial"/>
                  <w:noProof/>
                  <w:sz w:val="22"/>
                  <w:szCs w:val="22"/>
                  <w:lang w:val="pt-BR"/>
                </w:rPr>
                <w:delText>RQN02</w:delText>
              </w:r>
            </w:del>
          </w:p>
        </w:tc>
        <w:tc>
          <w:tcPr>
            <w:tcW w:w="8042" w:type="dxa"/>
          </w:tcPr>
          <w:p w:rsidR="00273DCD" w:rsidRPr="00667415" w:rsidDel="00693DB9" w:rsidRDefault="00273DCD" w:rsidP="00BA2D59">
            <w:pPr>
              <w:pStyle w:val="Cabealho"/>
              <w:ind w:left="0"/>
              <w:outlineLvl w:val="1"/>
              <w:rPr>
                <w:del w:id="2711" w:author="273776" w:date="2011-05-09T16:14:00Z"/>
                <w:rFonts w:cs="Arial"/>
                <w:szCs w:val="22"/>
              </w:rPr>
            </w:pPr>
            <w:del w:id="2712" w:author="273776" w:date="2011-05-09T16:14:00Z">
              <w:r w:rsidRPr="00667415" w:rsidDel="00693DB9">
                <w:rPr>
                  <w:rFonts w:cs="Arial"/>
                  <w:szCs w:val="22"/>
                </w:rPr>
                <w:delText>Criar os novos serviços:</w:delText>
              </w:r>
            </w:del>
          </w:p>
          <w:p w:rsidR="00273DCD" w:rsidRPr="00667415" w:rsidDel="00693DB9" w:rsidRDefault="00273DCD" w:rsidP="00BA2D59">
            <w:pPr>
              <w:pStyle w:val="Cabealho"/>
              <w:outlineLvl w:val="1"/>
              <w:rPr>
                <w:del w:id="2713" w:author="273776" w:date="2011-05-09T16:14:00Z"/>
                <w:rFonts w:cs="Arial"/>
                <w:szCs w:val="22"/>
              </w:rPr>
            </w:pPr>
          </w:p>
          <w:p w:rsidR="00273DCD" w:rsidRPr="00667415" w:rsidDel="00693DB9" w:rsidRDefault="00273DCD" w:rsidP="00BA2D59">
            <w:pPr>
              <w:pStyle w:val="Cabealho"/>
              <w:outlineLvl w:val="1"/>
              <w:rPr>
                <w:del w:id="2714" w:author="273776" w:date="2011-05-09T16:14:00Z"/>
                <w:rFonts w:cs="Arial"/>
                <w:szCs w:val="22"/>
              </w:rPr>
            </w:pPr>
            <w:del w:id="2715" w:author="273776" w:date="2011-05-09T16:14:00Z">
              <w:r w:rsidRPr="00667415" w:rsidDel="00693DB9">
                <w:rPr>
                  <w:rFonts w:cs="Arial"/>
                  <w:szCs w:val="22"/>
                </w:rPr>
                <w:delText>- BIS Completo (B2B e B2C)</w:delText>
              </w:r>
            </w:del>
          </w:p>
          <w:p w:rsidR="00273DCD" w:rsidRPr="00667415" w:rsidDel="00693DB9" w:rsidRDefault="00273DCD" w:rsidP="00BA2D59">
            <w:pPr>
              <w:pStyle w:val="Cabealho"/>
              <w:outlineLvl w:val="1"/>
              <w:rPr>
                <w:del w:id="2716" w:author="273776" w:date="2011-05-09T16:14:00Z"/>
                <w:rFonts w:cs="Arial"/>
                <w:szCs w:val="22"/>
              </w:rPr>
            </w:pPr>
            <w:del w:id="2717" w:author="273776" w:date="2011-05-09T16:14:00Z">
              <w:r w:rsidRPr="00667415" w:rsidDel="00693DB9">
                <w:rPr>
                  <w:rFonts w:cs="Arial"/>
                  <w:szCs w:val="22"/>
                </w:rPr>
                <w:delText>- BIS Social + Email (B2B e B2C)</w:delText>
              </w:r>
            </w:del>
          </w:p>
          <w:p w:rsidR="00273DCD" w:rsidRPr="00667415" w:rsidDel="00693DB9" w:rsidRDefault="00273DCD" w:rsidP="00BA2D59">
            <w:pPr>
              <w:pStyle w:val="Cabealho"/>
              <w:outlineLvl w:val="1"/>
              <w:rPr>
                <w:del w:id="2718" w:author="273776" w:date="2011-05-09T16:14:00Z"/>
                <w:rFonts w:cs="Arial"/>
                <w:szCs w:val="22"/>
              </w:rPr>
            </w:pPr>
            <w:del w:id="2719" w:author="273776" w:date="2011-05-09T16:14:00Z">
              <w:r w:rsidRPr="00667415" w:rsidDel="00693DB9">
                <w:rPr>
                  <w:rFonts w:cs="Arial"/>
                  <w:szCs w:val="22"/>
                </w:rPr>
                <w:delText>- BIS Absoluto (B2C)</w:delText>
              </w:r>
            </w:del>
          </w:p>
          <w:p w:rsidR="00273DCD" w:rsidRPr="00667415" w:rsidDel="00693DB9" w:rsidRDefault="00273DCD" w:rsidP="00BA2D59">
            <w:pPr>
              <w:pStyle w:val="Cabealho"/>
              <w:outlineLvl w:val="1"/>
              <w:rPr>
                <w:del w:id="2720" w:author="273776" w:date="2011-05-09T16:14:00Z"/>
                <w:rFonts w:cs="Arial"/>
                <w:szCs w:val="22"/>
              </w:rPr>
            </w:pPr>
            <w:del w:id="2721" w:author="273776" w:date="2011-05-09T16:14:00Z">
              <w:r w:rsidRPr="00667415" w:rsidDel="00693DB9">
                <w:rPr>
                  <w:rFonts w:cs="Arial"/>
                  <w:szCs w:val="22"/>
                </w:rPr>
                <w:delText>- BES+BIS (Blackberry BES Plus) (B2B)</w:delText>
              </w:r>
            </w:del>
          </w:p>
          <w:p w:rsidR="00273DCD" w:rsidRPr="00667415" w:rsidDel="00693DB9" w:rsidRDefault="00273DCD" w:rsidP="00BA2D59">
            <w:pPr>
              <w:pStyle w:val="Cabealho"/>
              <w:ind w:left="0"/>
              <w:outlineLvl w:val="1"/>
              <w:rPr>
                <w:del w:id="2722" w:author="273776" w:date="2011-05-09T16:14:00Z"/>
                <w:rFonts w:cs="Arial"/>
                <w:szCs w:val="22"/>
              </w:rPr>
            </w:pPr>
          </w:p>
        </w:tc>
      </w:tr>
      <w:tr w:rsidR="00273DCD" w:rsidRPr="00667415" w:rsidDel="00693DB9" w:rsidTr="00BA2D59">
        <w:trPr>
          <w:trHeight w:val="762"/>
          <w:del w:id="2723" w:author="273776" w:date="2011-05-09T16:14:00Z"/>
        </w:trPr>
        <w:tc>
          <w:tcPr>
            <w:tcW w:w="1314" w:type="dxa"/>
          </w:tcPr>
          <w:p w:rsidR="00273DCD" w:rsidRPr="00667415" w:rsidDel="00693DB9" w:rsidRDefault="00273DCD" w:rsidP="00BA2D59">
            <w:pPr>
              <w:rPr>
                <w:del w:id="2724" w:author="273776" w:date="2011-05-09T16:14:00Z"/>
                <w:rFonts w:ascii="Arial" w:hAnsi="Arial" w:cs="Arial"/>
                <w:noProof/>
                <w:sz w:val="22"/>
                <w:lang w:val="pt-BR"/>
              </w:rPr>
            </w:pPr>
            <w:del w:id="2725" w:author="273776" w:date="2011-05-09T16:14:00Z">
              <w:r w:rsidRPr="00667415" w:rsidDel="00693DB9">
                <w:rPr>
                  <w:rFonts w:ascii="Arial" w:hAnsi="Arial" w:cs="Arial"/>
                  <w:noProof/>
                  <w:sz w:val="22"/>
                  <w:szCs w:val="22"/>
                  <w:lang w:val="pt-BR"/>
                </w:rPr>
                <w:delText>RQN03</w:delText>
              </w:r>
            </w:del>
          </w:p>
        </w:tc>
        <w:tc>
          <w:tcPr>
            <w:tcW w:w="8042" w:type="dxa"/>
          </w:tcPr>
          <w:p w:rsidR="00273DCD" w:rsidRPr="00667415" w:rsidDel="00693DB9" w:rsidRDefault="00273DCD" w:rsidP="00BA2D59">
            <w:pPr>
              <w:pStyle w:val="Cabealho"/>
              <w:ind w:left="0"/>
              <w:outlineLvl w:val="1"/>
              <w:rPr>
                <w:del w:id="2726" w:author="273776" w:date="2011-05-09T16:14:00Z"/>
                <w:rFonts w:cs="Arial"/>
                <w:szCs w:val="22"/>
              </w:rPr>
            </w:pPr>
            <w:del w:id="2727" w:author="273776" w:date="2011-05-09T16:14:00Z">
              <w:r w:rsidRPr="00667415" w:rsidDel="00693DB9">
                <w:rPr>
                  <w:rFonts w:cs="Arial"/>
                  <w:szCs w:val="22"/>
                </w:rPr>
                <w:delText>Cada novo serviço “Blackberry BIS Ilimitado” deverá ser gerenciado por segmento (B2B e B2C), por meio da criação de contas contábeis exclusivas para cada opção.</w:delText>
              </w:r>
            </w:del>
          </w:p>
          <w:p w:rsidR="00273DCD" w:rsidRPr="00667415" w:rsidDel="00693DB9" w:rsidRDefault="00273DCD" w:rsidP="00BA2D59">
            <w:pPr>
              <w:pStyle w:val="Cabealho"/>
              <w:ind w:left="0"/>
              <w:outlineLvl w:val="1"/>
              <w:rPr>
                <w:del w:id="2728" w:author="273776" w:date="2011-05-09T16:14:00Z"/>
                <w:rFonts w:cs="Arial"/>
                <w:szCs w:val="22"/>
              </w:rPr>
            </w:pPr>
          </w:p>
        </w:tc>
      </w:tr>
      <w:tr w:rsidR="00273DCD" w:rsidRPr="00667415" w:rsidDel="00693DB9" w:rsidTr="00BA2D59">
        <w:trPr>
          <w:del w:id="2729" w:author="273776" w:date="2011-05-09T16:14:00Z"/>
        </w:trPr>
        <w:tc>
          <w:tcPr>
            <w:tcW w:w="1314" w:type="dxa"/>
          </w:tcPr>
          <w:p w:rsidR="00273DCD" w:rsidRPr="00667415" w:rsidDel="00693DB9" w:rsidRDefault="00273DCD" w:rsidP="00BA2D59">
            <w:pPr>
              <w:rPr>
                <w:del w:id="2730" w:author="273776" w:date="2011-05-09T16:14:00Z"/>
                <w:rFonts w:ascii="Arial" w:hAnsi="Arial" w:cs="Arial"/>
                <w:noProof/>
                <w:sz w:val="22"/>
                <w:lang w:val="pt-BR"/>
              </w:rPr>
            </w:pPr>
            <w:del w:id="2731" w:author="273776" w:date="2011-05-09T16:14:00Z">
              <w:r w:rsidRPr="00667415" w:rsidDel="00693DB9">
                <w:rPr>
                  <w:rFonts w:ascii="Arial" w:hAnsi="Arial" w:cs="Arial"/>
                  <w:noProof/>
                  <w:sz w:val="22"/>
                  <w:szCs w:val="22"/>
                  <w:lang w:val="pt-BR"/>
                </w:rPr>
                <w:delText>RQN07</w:delText>
              </w:r>
            </w:del>
          </w:p>
        </w:tc>
        <w:tc>
          <w:tcPr>
            <w:tcW w:w="8042" w:type="dxa"/>
          </w:tcPr>
          <w:p w:rsidR="00273DCD" w:rsidDel="00693DB9" w:rsidRDefault="00273DCD" w:rsidP="00BA2D59">
            <w:pPr>
              <w:pStyle w:val="Cabealho"/>
              <w:ind w:left="0"/>
              <w:outlineLvl w:val="1"/>
              <w:rPr>
                <w:del w:id="2732" w:author="273776" w:date="2011-05-09T16:14:00Z"/>
                <w:rFonts w:cs="Arial"/>
                <w:szCs w:val="22"/>
              </w:rPr>
            </w:pPr>
            <w:del w:id="2733" w:author="273776" w:date="2011-05-09T16:14:00Z">
              <w:r w:rsidRPr="00667415" w:rsidDel="00693DB9">
                <w:rPr>
                  <w:rFonts w:cs="Arial"/>
                  <w:szCs w:val="22"/>
                </w:rPr>
                <w:delText>Permitir a convivência dos serviços BIS e BES com a família de pacotes de dados da Oi – B2C e B2B, para qualquer plano de voz elegível ao serviço Blackberry.</w:delText>
              </w:r>
            </w:del>
          </w:p>
          <w:p w:rsidR="00273DCD" w:rsidRPr="00667415" w:rsidDel="00693DB9" w:rsidRDefault="00273DCD" w:rsidP="00BA2D59">
            <w:pPr>
              <w:pStyle w:val="Cabealho"/>
              <w:ind w:left="0"/>
              <w:outlineLvl w:val="1"/>
              <w:rPr>
                <w:del w:id="2734" w:author="273776" w:date="2011-05-09T16:14:00Z"/>
                <w:rFonts w:cs="Arial"/>
                <w:szCs w:val="22"/>
              </w:rPr>
            </w:pPr>
          </w:p>
        </w:tc>
      </w:tr>
      <w:tr w:rsidR="00273DCD" w:rsidRPr="00667415" w:rsidDel="00693DB9" w:rsidTr="00BA2D59">
        <w:trPr>
          <w:del w:id="2735" w:author="273776" w:date="2011-05-09T16:14:00Z"/>
        </w:trPr>
        <w:tc>
          <w:tcPr>
            <w:tcW w:w="1314" w:type="dxa"/>
          </w:tcPr>
          <w:p w:rsidR="00273DCD" w:rsidRPr="00667415" w:rsidDel="00693DB9" w:rsidRDefault="00273DCD" w:rsidP="00BA2D59">
            <w:pPr>
              <w:rPr>
                <w:del w:id="2736" w:author="273776" w:date="2011-05-09T16:14:00Z"/>
                <w:rFonts w:ascii="Arial" w:hAnsi="Arial" w:cs="Arial"/>
                <w:noProof/>
                <w:sz w:val="22"/>
                <w:lang w:val="pt-BR"/>
              </w:rPr>
            </w:pPr>
            <w:del w:id="2737" w:author="273776" w:date="2011-05-09T16:14:00Z">
              <w:r w:rsidRPr="00667415" w:rsidDel="00693DB9">
                <w:rPr>
                  <w:rFonts w:ascii="Arial" w:hAnsi="Arial" w:cs="Arial"/>
                  <w:noProof/>
                  <w:sz w:val="22"/>
                  <w:szCs w:val="22"/>
                  <w:lang w:val="pt-BR"/>
                </w:rPr>
                <w:delText>RQN08</w:delText>
              </w:r>
            </w:del>
          </w:p>
        </w:tc>
        <w:tc>
          <w:tcPr>
            <w:tcW w:w="8042" w:type="dxa"/>
          </w:tcPr>
          <w:p w:rsidR="00273DCD" w:rsidRPr="00667415" w:rsidDel="00693DB9" w:rsidRDefault="00273DCD" w:rsidP="00BA2D59">
            <w:pPr>
              <w:pStyle w:val="Cabealho"/>
              <w:ind w:left="0"/>
              <w:outlineLvl w:val="1"/>
              <w:rPr>
                <w:del w:id="2738" w:author="273776" w:date="2011-05-09T16:14:00Z"/>
                <w:rFonts w:cs="Arial"/>
                <w:szCs w:val="22"/>
              </w:rPr>
            </w:pPr>
            <w:del w:id="2739" w:author="273776" w:date="2011-05-09T16:14:00Z">
              <w:r w:rsidRPr="00667415" w:rsidDel="00693DB9">
                <w:rPr>
                  <w:rFonts w:cs="Arial"/>
                  <w:szCs w:val="22"/>
                </w:rPr>
                <w:delText>Criar um Pacote de Dados 200 Mbytes (pacote obrigatório, válido para todos os novos produtos Blackberry criados e com assinatura zero) que será a opção padrão para qualquer dos serviços Blackberry BIS (Absoluto, Completo e Social+Email).</w:delText>
              </w:r>
            </w:del>
          </w:p>
          <w:p w:rsidR="00273DCD" w:rsidRPr="00667415" w:rsidDel="00693DB9" w:rsidRDefault="00273DCD" w:rsidP="00BA2D59">
            <w:pPr>
              <w:pStyle w:val="Cabealho"/>
              <w:ind w:left="0"/>
              <w:outlineLvl w:val="1"/>
              <w:rPr>
                <w:del w:id="2740" w:author="273776" w:date="2011-05-09T16:14:00Z"/>
                <w:rFonts w:cs="Arial"/>
                <w:szCs w:val="22"/>
              </w:rPr>
            </w:pPr>
          </w:p>
        </w:tc>
      </w:tr>
      <w:tr w:rsidR="00273DCD" w:rsidRPr="00667415" w:rsidDel="00693DB9" w:rsidTr="00BA2D59">
        <w:trPr>
          <w:del w:id="2741" w:author="273776" w:date="2011-05-09T16:14:00Z"/>
        </w:trPr>
        <w:tc>
          <w:tcPr>
            <w:tcW w:w="1314" w:type="dxa"/>
          </w:tcPr>
          <w:p w:rsidR="00273DCD" w:rsidRPr="00667415" w:rsidDel="00693DB9" w:rsidRDefault="00273DCD" w:rsidP="00BA2D59">
            <w:pPr>
              <w:rPr>
                <w:del w:id="2742" w:author="273776" w:date="2011-05-09T16:14:00Z"/>
                <w:rFonts w:ascii="Arial" w:hAnsi="Arial" w:cs="Arial"/>
                <w:noProof/>
                <w:sz w:val="22"/>
                <w:lang w:val="pt-BR"/>
              </w:rPr>
            </w:pPr>
            <w:del w:id="2743" w:author="273776" w:date="2011-05-09T16:14:00Z">
              <w:r w:rsidRPr="00667415" w:rsidDel="00693DB9">
                <w:rPr>
                  <w:rFonts w:ascii="Arial" w:hAnsi="Arial" w:cs="Arial"/>
                  <w:noProof/>
                  <w:sz w:val="22"/>
                  <w:szCs w:val="22"/>
                  <w:lang w:val="pt-BR"/>
                </w:rPr>
                <w:delText>RQN09</w:delText>
              </w:r>
            </w:del>
          </w:p>
        </w:tc>
        <w:tc>
          <w:tcPr>
            <w:tcW w:w="8042" w:type="dxa"/>
          </w:tcPr>
          <w:p w:rsidR="00273DCD" w:rsidRPr="00667415" w:rsidDel="00693DB9" w:rsidRDefault="00273DCD" w:rsidP="00BA2D59">
            <w:pPr>
              <w:pStyle w:val="Cabealho"/>
              <w:ind w:left="0"/>
              <w:outlineLvl w:val="1"/>
              <w:rPr>
                <w:del w:id="2744" w:author="273776" w:date="2011-05-09T16:14:00Z"/>
                <w:rFonts w:cs="Arial"/>
                <w:szCs w:val="22"/>
              </w:rPr>
            </w:pPr>
            <w:del w:id="2745" w:author="273776" w:date="2011-05-09T16:14:00Z">
              <w:r w:rsidRPr="00667415" w:rsidDel="00693DB9">
                <w:rPr>
                  <w:rFonts w:cs="Arial"/>
                  <w:szCs w:val="22"/>
                </w:rPr>
                <w:delText>O novo portfólio Blackberry deve permitir que o cliente possa adquirir pacote de dados com qualquer franquia de dados 3G do portfólio atual, considerando as franquias já existentes e futuras franquias que possam estar disponibilizadas dos pacotes de dados 3G e do Velox 3G.</w:delText>
              </w:r>
            </w:del>
          </w:p>
          <w:p w:rsidR="00273DCD" w:rsidRPr="00667415" w:rsidDel="00693DB9" w:rsidRDefault="00273DCD" w:rsidP="00BA2D59">
            <w:pPr>
              <w:pStyle w:val="Cabealho"/>
              <w:ind w:left="0"/>
              <w:outlineLvl w:val="1"/>
              <w:rPr>
                <w:del w:id="2746" w:author="273776" w:date="2011-05-09T16:14:00Z"/>
                <w:rFonts w:cs="Arial"/>
                <w:szCs w:val="22"/>
              </w:rPr>
            </w:pPr>
          </w:p>
        </w:tc>
      </w:tr>
      <w:tr w:rsidR="00273DCD" w:rsidRPr="00667415" w:rsidDel="00693DB9" w:rsidTr="00BA2D59">
        <w:trPr>
          <w:del w:id="2747" w:author="273776" w:date="2011-05-09T16:14:00Z"/>
        </w:trPr>
        <w:tc>
          <w:tcPr>
            <w:tcW w:w="1314" w:type="dxa"/>
          </w:tcPr>
          <w:p w:rsidR="00273DCD" w:rsidRPr="00667415" w:rsidDel="00693DB9" w:rsidRDefault="00273DCD" w:rsidP="00BA2D59">
            <w:pPr>
              <w:rPr>
                <w:del w:id="2748" w:author="273776" w:date="2011-05-09T16:14:00Z"/>
                <w:rFonts w:ascii="Arial" w:hAnsi="Arial" w:cs="Arial"/>
                <w:noProof/>
                <w:sz w:val="22"/>
                <w:lang w:val="pt-BR"/>
              </w:rPr>
            </w:pPr>
            <w:del w:id="2749" w:author="273776" w:date="2011-05-09T16:14:00Z">
              <w:r w:rsidRPr="00667415" w:rsidDel="00693DB9">
                <w:rPr>
                  <w:rFonts w:ascii="Arial" w:hAnsi="Arial" w:cs="Arial"/>
                  <w:noProof/>
                  <w:sz w:val="22"/>
                  <w:szCs w:val="22"/>
                  <w:lang w:val="pt-BR"/>
                </w:rPr>
                <w:delText>RQN10</w:delText>
              </w:r>
            </w:del>
          </w:p>
        </w:tc>
        <w:tc>
          <w:tcPr>
            <w:tcW w:w="8042" w:type="dxa"/>
          </w:tcPr>
          <w:p w:rsidR="00273DCD" w:rsidRPr="00667415" w:rsidDel="00693DB9" w:rsidRDefault="00273DCD" w:rsidP="00BA2D59">
            <w:pPr>
              <w:pStyle w:val="Cabealho"/>
              <w:ind w:left="0"/>
              <w:outlineLvl w:val="1"/>
              <w:rPr>
                <w:del w:id="2750" w:author="273776" w:date="2011-05-09T16:14:00Z"/>
                <w:rFonts w:cs="Arial"/>
                <w:szCs w:val="22"/>
              </w:rPr>
            </w:pPr>
            <w:del w:id="2751" w:author="273776" w:date="2011-05-09T16:14:00Z">
              <w:r w:rsidRPr="00667415" w:rsidDel="00693DB9">
                <w:rPr>
                  <w:rFonts w:cs="Arial"/>
                  <w:szCs w:val="22"/>
                </w:rPr>
                <w:delText>Deverá ser possível a contratação de um pacote de dados adicional, sendo assim o usuário passará a ter duas franquias 3G</w:delText>
              </w:r>
              <w:r w:rsidDel="00693DB9">
                <w:rPr>
                  <w:rFonts w:cs="Arial"/>
                  <w:szCs w:val="22"/>
                </w:rPr>
                <w:delText xml:space="preserve">. </w:delText>
              </w:r>
              <w:r w:rsidRPr="00667415" w:rsidDel="00693DB9">
                <w:rPr>
                  <w:rFonts w:cs="Arial"/>
                  <w:szCs w:val="22"/>
                </w:rPr>
                <w:delText xml:space="preserve">A do pacote contratado e a do pacote de Dados de 200 Mbytes. </w:delText>
              </w:r>
            </w:del>
          </w:p>
          <w:p w:rsidR="00273DCD" w:rsidRPr="00667415" w:rsidDel="00693DB9" w:rsidRDefault="00273DCD" w:rsidP="00BA2D59">
            <w:pPr>
              <w:pStyle w:val="Cabealho"/>
              <w:ind w:left="0"/>
              <w:outlineLvl w:val="1"/>
              <w:rPr>
                <w:del w:id="2752" w:author="273776" w:date="2011-05-09T16:14:00Z"/>
                <w:rFonts w:cs="Arial"/>
                <w:szCs w:val="22"/>
              </w:rPr>
            </w:pPr>
          </w:p>
        </w:tc>
      </w:tr>
      <w:tr w:rsidR="00273DCD" w:rsidRPr="00667415" w:rsidDel="00693DB9" w:rsidTr="00BA2D59">
        <w:trPr>
          <w:del w:id="2753" w:author="273776" w:date="2011-05-09T16:14:00Z"/>
        </w:trPr>
        <w:tc>
          <w:tcPr>
            <w:tcW w:w="1314" w:type="dxa"/>
          </w:tcPr>
          <w:p w:rsidR="00273DCD" w:rsidRPr="00667415" w:rsidDel="00693DB9" w:rsidRDefault="00273DCD" w:rsidP="00BA2D59">
            <w:pPr>
              <w:rPr>
                <w:del w:id="2754" w:author="273776" w:date="2011-05-09T16:14:00Z"/>
                <w:rFonts w:ascii="Arial" w:hAnsi="Arial" w:cs="Arial"/>
                <w:noProof/>
                <w:sz w:val="22"/>
                <w:lang w:val="pt-BR"/>
              </w:rPr>
            </w:pPr>
            <w:del w:id="2755" w:author="273776" w:date="2011-05-09T16:14:00Z">
              <w:r w:rsidRPr="00667415" w:rsidDel="00693DB9">
                <w:rPr>
                  <w:rFonts w:ascii="Arial" w:hAnsi="Arial" w:cs="Arial"/>
                  <w:noProof/>
                  <w:sz w:val="22"/>
                  <w:szCs w:val="22"/>
                  <w:lang w:val="pt-BR"/>
                </w:rPr>
                <w:delText>RQN11</w:delText>
              </w:r>
            </w:del>
          </w:p>
        </w:tc>
        <w:tc>
          <w:tcPr>
            <w:tcW w:w="8042" w:type="dxa"/>
          </w:tcPr>
          <w:p w:rsidR="00273DCD" w:rsidDel="00693DB9" w:rsidRDefault="00273DCD" w:rsidP="00BA2D59">
            <w:pPr>
              <w:pStyle w:val="Cabealho"/>
              <w:ind w:left="0"/>
              <w:rPr>
                <w:del w:id="2756" w:author="273776" w:date="2011-05-09T16:14:00Z"/>
                <w:rFonts w:cs="Arial"/>
                <w:szCs w:val="22"/>
              </w:rPr>
            </w:pPr>
            <w:del w:id="2757" w:author="273776" w:date="2011-05-09T16:14:00Z">
              <w:r w:rsidRPr="00667415" w:rsidDel="00693DB9">
                <w:rPr>
                  <w:rFonts w:cs="Arial"/>
                  <w:szCs w:val="22"/>
                </w:rPr>
                <w:delText>No ato do cancelamento do pacote de dados, o usuário perderá a franquia de dados contratada, permanecendo com o serviço Blackberry contratado, mais a franquia de 200 Mbytes que faz parte do produto.</w:delText>
              </w:r>
            </w:del>
          </w:p>
          <w:p w:rsidR="00273DCD" w:rsidRPr="00667415" w:rsidDel="00693DB9" w:rsidRDefault="00273DCD" w:rsidP="00BA2D59">
            <w:pPr>
              <w:pStyle w:val="Cabealho"/>
              <w:ind w:left="0"/>
              <w:rPr>
                <w:del w:id="2758" w:author="273776" w:date="2011-05-09T16:14:00Z"/>
                <w:rFonts w:cs="Arial"/>
                <w:szCs w:val="22"/>
              </w:rPr>
            </w:pPr>
          </w:p>
        </w:tc>
      </w:tr>
      <w:tr w:rsidR="00693DB9" w:rsidRPr="00667415" w:rsidDel="00693DB9" w:rsidTr="00BA2D59">
        <w:trPr>
          <w:del w:id="2759" w:author="273776" w:date="2011-05-09T16:14:00Z"/>
        </w:trPr>
        <w:tc>
          <w:tcPr>
            <w:tcW w:w="1314" w:type="dxa"/>
          </w:tcPr>
          <w:p w:rsidR="00693DB9" w:rsidRPr="00667415" w:rsidDel="00693DB9" w:rsidRDefault="00693DB9" w:rsidP="00BA2D59">
            <w:pPr>
              <w:rPr>
                <w:del w:id="2760" w:author="273776" w:date="2011-05-09T16:14:00Z"/>
                <w:rFonts w:ascii="Arial" w:hAnsi="Arial" w:cs="Arial"/>
                <w:noProof/>
                <w:sz w:val="22"/>
                <w:lang w:val="pt-BR"/>
              </w:rPr>
            </w:pPr>
            <w:del w:id="2761" w:author="273776" w:date="2011-05-09T16:14:00Z">
              <w:r w:rsidRPr="00667415" w:rsidDel="00693DB9">
                <w:rPr>
                  <w:rFonts w:ascii="Arial" w:hAnsi="Arial" w:cs="Arial"/>
                  <w:noProof/>
                  <w:sz w:val="22"/>
                  <w:szCs w:val="22"/>
                  <w:lang w:val="pt-BR"/>
                </w:rPr>
                <w:delText>RQN12</w:delText>
              </w:r>
            </w:del>
          </w:p>
        </w:tc>
        <w:tc>
          <w:tcPr>
            <w:tcW w:w="8042" w:type="dxa"/>
          </w:tcPr>
          <w:p w:rsidR="00693DB9" w:rsidRPr="00667415" w:rsidDel="00ED0739" w:rsidRDefault="00693DB9" w:rsidP="00BA2D59">
            <w:pPr>
              <w:pStyle w:val="Cabealho"/>
              <w:ind w:left="0"/>
              <w:outlineLvl w:val="1"/>
              <w:rPr>
                <w:del w:id="2762" w:author="273776" w:date="2011-05-09T16:14:00Z"/>
                <w:rFonts w:cs="Arial"/>
                <w:szCs w:val="22"/>
              </w:rPr>
            </w:pPr>
            <w:del w:id="2763" w:author="273776" w:date="2011-05-09T16:14:00Z">
              <w:r w:rsidRPr="00667415" w:rsidDel="00ED0739">
                <w:rPr>
                  <w:rFonts w:cs="Arial"/>
                  <w:szCs w:val="22"/>
                </w:rPr>
                <w:delText>No ato do cancelamento do Serviço Blackberry, o usuário permanecerá com o pacote de dados contratado, perdendo o serviço Blackberry contratado, mais o pacote padrão de 200 Mbytes deste serviço.</w:delText>
              </w:r>
            </w:del>
          </w:p>
          <w:p w:rsidR="00693DB9" w:rsidRPr="00667415" w:rsidDel="00693DB9" w:rsidRDefault="00693DB9" w:rsidP="00BA2D59">
            <w:pPr>
              <w:pStyle w:val="Cabealho"/>
              <w:ind w:left="0"/>
              <w:outlineLvl w:val="1"/>
              <w:rPr>
                <w:del w:id="2764" w:author="273776" w:date="2011-05-09T16:14:00Z"/>
                <w:rFonts w:cs="Arial"/>
                <w:szCs w:val="22"/>
              </w:rPr>
            </w:pPr>
          </w:p>
        </w:tc>
      </w:tr>
      <w:tr w:rsidR="00693DB9" w:rsidRPr="00667415" w:rsidDel="00693DB9" w:rsidTr="00BA2D59">
        <w:trPr>
          <w:del w:id="2765" w:author="273776" w:date="2011-05-09T16:14:00Z"/>
        </w:trPr>
        <w:tc>
          <w:tcPr>
            <w:tcW w:w="1314" w:type="dxa"/>
          </w:tcPr>
          <w:p w:rsidR="00693DB9" w:rsidRPr="00667415" w:rsidDel="00693DB9" w:rsidRDefault="00693DB9" w:rsidP="00BA2D59">
            <w:pPr>
              <w:rPr>
                <w:del w:id="2766" w:author="273776" w:date="2011-05-09T16:14:00Z"/>
                <w:rFonts w:ascii="Arial" w:hAnsi="Arial" w:cs="Arial"/>
                <w:noProof/>
                <w:sz w:val="22"/>
                <w:lang w:val="pt-BR"/>
              </w:rPr>
            </w:pPr>
            <w:del w:id="2767" w:author="273776" w:date="2011-05-09T16:14:00Z">
              <w:r w:rsidRPr="00667415" w:rsidDel="00693DB9">
                <w:rPr>
                  <w:rFonts w:ascii="Arial" w:hAnsi="Arial" w:cs="Arial"/>
                  <w:noProof/>
                  <w:sz w:val="22"/>
                  <w:szCs w:val="22"/>
                  <w:lang w:val="pt-BR"/>
                </w:rPr>
                <w:delText>RQN13</w:delText>
              </w:r>
            </w:del>
          </w:p>
        </w:tc>
        <w:tc>
          <w:tcPr>
            <w:tcW w:w="8042" w:type="dxa"/>
          </w:tcPr>
          <w:p w:rsidR="00693DB9" w:rsidDel="00ED0739" w:rsidRDefault="00693DB9" w:rsidP="00BA2D59">
            <w:pPr>
              <w:pStyle w:val="Cabealho"/>
              <w:ind w:left="0"/>
              <w:rPr>
                <w:del w:id="2768" w:author="273776" w:date="2011-05-09T16:14:00Z"/>
                <w:rFonts w:cs="Arial"/>
                <w:szCs w:val="22"/>
              </w:rPr>
            </w:pPr>
            <w:del w:id="2769" w:author="273776" w:date="2011-05-09T16:14:00Z">
              <w:r w:rsidRPr="00667415" w:rsidDel="00ED0739">
                <w:rPr>
                  <w:rFonts w:cs="Arial"/>
                  <w:szCs w:val="22"/>
                </w:rPr>
                <w:delText>Inclusão do pacote de 200 Mbytes na base existente de usuários (B2B e B2C) com o serviço Blackberry BIS, que será chamado de BIS Absoluto conforme DRQN02</w:delText>
              </w:r>
            </w:del>
          </w:p>
          <w:p w:rsidR="00693DB9" w:rsidRPr="00667415" w:rsidDel="00693DB9" w:rsidRDefault="00693DB9" w:rsidP="00BA2D59">
            <w:pPr>
              <w:pStyle w:val="Cabealho"/>
              <w:ind w:left="0"/>
              <w:rPr>
                <w:del w:id="2770" w:author="273776" w:date="2011-05-09T16:14:00Z"/>
                <w:rFonts w:cs="Arial"/>
                <w:szCs w:val="22"/>
              </w:rPr>
            </w:pPr>
          </w:p>
        </w:tc>
      </w:tr>
      <w:tr w:rsidR="00693DB9" w:rsidRPr="00667415" w:rsidDel="00693DB9" w:rsidTr="00BA2D59">
        <w:trPr>
          <w:del w:id="2771" w:author="273776" w:date="2011-05-09T16:14:00Z"/>
        </w:trPr>
        <w:tc>
          <w:tcPr>
            <w:tcW w:w="1314" w:type="dxa"/>
          </w:tcPr>
          <w:p w:rsidR="00693DB9" w:rsidRPr="00667415" w:rsidDel="00693DB9" w:rsidRDefault="00693DB9" w:rsidP="00BA2D59">
            <w:pPr>
              <w:rPr>
                <w:del w:id="2772" w:author="273776" w:date="2011-05-09T16:14:00Z"/>
                <w:rFonts w:ascii="Arial" w:hAnsi="Arial" w:cs="Arial"/>
                <w:noProof/>
                <w:sz w:val="22"/>
                <w:lang w:val="pt-BR"/>
              </w:rPr>
            </w:pPr>
            <w:del w:id="2773" w:author="273776" w:date="2011-05-09T16:14:00Z">
              <w:r w:rsidRPr="00667415" w:rsidDel="00693DB9">
                <w:rPr>
                  <w:rFonts w:ascii="Arial" w:hAnsi="Arial" w:cs="Arial"/>
                  <w:noProof/>
                  <w:sz w:val="22"/>
                  <w:szCs w:val="22"/>
                  <w:lang w:val="pt-BR"/>
                </w:rPr>
                <w:delText>RQN15</w:delText>
              </w:r>
            </w:del>
          </w:p>
        </w:tc>
        <w:tc>
          <w:tcPr>
            <w:tcW w:w="8042" w:type="dxa"/>
          </w:tcPr>
          <w:p w:rsidR="00693DB9" w:rsidDel="00693DB9" w:rsidRDefault="00693DB9" w:rsidP="00BA2D59">
            <w:pPr>
              <w:pStyle w:val="Cabealho"/>
              <w:ind w:left="0"/>
              <w:rPr>
                <w:del w:id="2774" w:author="273776" w:date="2011-05-09T16:14:00Z"/>
                <w:rFonts w:cs="Arial"/>
                <w:szCs w:val="22"/>
              </w:rPr>
            </w:pPr>
            <w:del w:id="2775" w:author="273776" w:date="2011-05-09T16:14:00Z">
              <w:r w:rsidRPr="00667415" w:rsidDel="00693DB9">
                <w:rPr>
                  <w:rFonts w:cs="Arial"/>
                  <w:szCs w:val="22"/>
                </w:rPr>
                <w:delText>O produto é elegível para clientes do Varejo Pós Pago (Alto Valor) e Empresarial/Corporativo Pós-Pago</w:delText>
              </w:r>
            </w:del>
          </w:p>
          <w:p w:rsidR="00693DB9" w:rsidRPr="00667415" w:rsidDel="00693DB9" w:rsidRDefault="00693DB9" w:rsidP="00BA2D59">
            <w:pPr>
              <w:pStyle w:val="Cabealho"/>
              <w:ind w:left="0"/>
              <w:rPr>
                <w:del w:id="2776" w:author="273776" w:date="2011-05-09T16:14:00Z"/>
                <w:rFonts w:cs="Arial"/>
                <w:szCs w:val="22"/>
              </w:rPr>
            </w:pPr>
          </w:p>
        </w:tc>
      </w:tr>
      <w:tr w:rsidR="00693DB9" w:rsidRPr="00667415" w:rsidDel="00693DB9" w:rsidTr="00BA2D59">
        <w:trPr>
          <w:del w:id="2777" w:author="273776" w:date="2011-05-09T16:14:00Z"/>
        </w:trPr>
        <w:tc>
          <w:tcPr>
            <w:tcW w:w="1314" w:type="dxa"/>
          </w:tcPr>
          <w:p w:rsidR="00693DB9" w:rsidRPr="00667415" w:rsidDel="00693DB9" w:rsidRDefault="00693DB9" w:rsidP="00BA2D59">
            <w:pPr>
              <w:rPr>
                <w:del w:id="2778" w:author="273776" w:date="2011-05-09T16:14:00Z"/>
                <w:rFonts w:ascii="Arial" w:hAnsi="Arial" w:cs="Arial"/>
                <w:noProof/>
                <w:sz w:val="22"/>
                <w:lang w:val="pt-BR"/>
              </w:rPr>
            </w:pPr>
            <w:del w:id="2779" w:author="273776" w:date="2011-05-09T16:14:00Z">
              <w:r w:rsidRPr="00667415" w:rsidDel="00693DB9">
                <w:rPr>
                  <w:rFonts w:ascii="Arial" w:hAnsi="Arial" w:cs="Arial"/>
                  <w:noProof/>
                  <w:sz w:val="22"/>
                  <w:szCs w:val="22"/>
                  <w:lang w:val="pt-BR"/>
                </w:rPr>
                <w:delText>RQN17</w:delText>
              </w:r>
            </w:del>
          </w:p>
        </w:tc>
        <w:tc>
          <w:tcPr>
            <w:tcW w:w="8042" w:type="dxa"/>
          </w:tcPr>
          <w:p w:rsidR="00693DB9" w:rsidDel="00693DB9" w:rsidRDefault="00693DB9" w:rsidP="00BA2D59">
            <w:pPr>
              <w:pStyle w:val="Cabealho"/>
              <w:ind w:left="0"/>
              <w:rPr>
                <w:del w:id="2780" w:author="273776" w:date="2011-05-09T16:14:00Z"/>
                <w:rFonts w:cs="Arial"/>
                <w:szCs w:val="22"/>
              </w:rPr>
            </w:pPr>
            <w:del w:id="2781" w:author="273776" w:date="2011-05-09T16:14:00Z">
              <w:r w:rsidRPr="00667415" w:rsidDel="00693DB9">
                <w:rPr>
                  <w:rFonts w:cs="Arial"/>
                  <w:szCs w:val="22"/>
                </w:rPr>
                <w:delText>Os novos serviços Blackberry e Créditos Oi para o serviço Blackberry deverão estar disponíveis para novos clientes e para a base ativa e retenção.</w:delText>
              </w:r>
            </w:del>
          </w:p>
          <w:p w:rsidR="00693DB9" w:rsidRPr="00667415" w:rsidDel="00693DB9" w:rsidRDefault="00693DB9" w:rsidP="00BA2D59">
            <w:pPr>
              <w:pStyle w:val="Cabealho"/>
              <w:ind w:left="0"/>
              <w:rPr>
                <w:del w:id="2782" w:author="273776" w:date="2011-05-09T16:14:00Z"/>
                <w:rFonts w:cs="Arial"/>
                <w:szCs w:val="22"/>
              </w:rPr>
            </w:pPr>
          </w:p>
        </w:tc>
      </w:tr>
      <w:tr w:rsidR="00693DB9" w:rsidRPr="00667415" w:rsidDel="00693DB9" w:rsidTr="00BA2D59">
        <w:trPr>
          <w:del w:id="2783" w:author="273776" w:date="2011-05-09T16:14:00Z"/>
        </w:trPr>
        <w:tc>
          <w:tcPr>
            <w:tcW w:w="1314" w:type="dxa"/>
          </w:tcPr>
          <w:p w:rsidR="00693DB9" w:rsidRPr="00667415" w:rsidDel="00693DB9" w:rsidRDefault="00693DB9" w:rsidP="00BA2D59">
            <w:pPr>
              <w:rPr>
                <w:del w:id="2784" w:author="273776" w:date="2011-05-09T16:14:00Z"/>
                <w:rFonts w:ascii="Arial" w:hAnsi="Arial" w:cs="Arial"/>
                <w:noProof/>
                <w:sz w:val="22"/>
                <w:lang w:val="pt-BR"/>
              </w:rPr>
            </w:pPr>
            <w:del w:id="2785" w:author="273776" w:date="2011-05-09T16:14:00Z">
              <w:r w:rsidRPr="00667415" w:rsidDel="00693DB9">
                <w:rPr>
                  <w:rFonts w:ascii="Arial" w:hAnsi="Arial" w:cs="Arial"/>
                  <w:noProof/>
                  <w:sz w:val="22"/>
                  <w:szCs w:val="22"/>
                  <w:lang w:val="pt-BR"/>
                </w:rPr>
                <w:delText>RQN18</w:delText>
              </w:r>
            </w:del>
          </w:p>
        </w:tc>
        <w:tc>
          <w:tcPr>
            <w:tcW w:w="8042" w:type="dxa"/>
          </w:tcPr>
          <w:p w:rsidR="00693DB9" w:rsidRPr="00667415" w:rsidDel="00693DB9" w:rsidRDefault="00693DB9" w:rsidP="00BA2D59">
            <w:pPr>
              <w:pStyle w:val="Cabealho"/>
              <w:ind w:left="0"/>
              <w:rPr>
                <w:del w:id="2786" w:author="273776" w:date="2011-05-09T16:14:00Z"/>
                <w:rFonts w:cs="Arial"/>
                <w:szCs w:val="22"/>
              </w:rPr>
            </w:pPr>
            <w:del w:id="2787" w:author="273776" w:date="2011-05-09T16:14:00Z">
              <w:r w:rsidRPr="00667415" w:rsidDel="00693DB9">
                <w:rPr>
                  <w:rFonts w:cs="Arial"/>
                  <w:szCs w:val="22"/>
                </w:rPr>
                <w:delText>O novo Portfólio Blackberry deverá coexistir com qualquer um dos Pacotes de Dados 3G disponíveis pela Oi, independentemente um do outro.</w:delText>
              </w:r>
            </w:del>
          </w:p>
          <w:p w:rsidR="00693DB9" w:rsidRPr="00667415" w:rsidDel="00693DB9" w:rsidRDefault="00693DB9" w:rsidP="00BA2D59">
            <w:pPr>
              <w:pStyle w:val="Cabealho"/>
              <w:ind w:left="0"/>
              <w:rPr>
                <w:del w:id="2788" w:author="273776" w:date="2011-05-09T16:14:00Z"/>
                <w:rFonts w:cs="Arial"/>
                <w:szCs w:val="22"/>
              </w:rPr>
            </w:pPr>
          </w:p>
        </w:tc>
      </w:tr>
      <w:tr w:rsidR="00693DB9" w:rsidRPr="00667415" w:rsidDel="00693DB9" w:rsidTr="00BA2D59">
        <w:trPr>
          <w:del w:id="2789" w:author="273776" w:date="2011-05-09T16:14:00Z"/>
        </w:trPr>
        <w:tc>
          <w:tcPr>
            <w:tcW w:w="1314" w:type="dxa"/>
          </w:tcPr>
          <w:p w:rsidR="00693DB9" w:rsidRPr="00667415" w:rsidDel="00693DB9" w:rsidRDefault="00693DB9" w:rsidP="00BA2D59">
            <w:pPr>
              <w:rPr>
                <w:del w:id="2790" w:author="273776" w:date="2011-05-09T16:14:00Z"/>
                <w:rFonts w:ascii="Arial" w:hAnsi="Arial" w:cs="Arial"/>
                <w:noProof/>
                <w:sz w:val="22"/>
                <w:lang w:val="pt-BR"/>
              </w:rPr>
            </w:pPr>
            <w:del w:id="2791" w:author="273776" w:date="2011-05-09T16:14:00Z">
              <w:r w:rsidRPr="00667415" w:rsidDel="00693DB9">
                <w:rPr>
                  <w:rFonts w:ascii="Arial" w:hAnsi="Arial" w:cs="Arial"/>
                  <w:noProof/>
                  <w:sz w:val="22"/>
                  <w:szCs w:val="22"/>
                  <w:lang w:val="pt-BR"/>
                </w:rPr>
                <w:delText>RQN19</w:delText>
              </w:r>
            </w:del>
          </w:p>
        </w:tc>
        <w:tc>
          <w:tcPr>
            <w:tcW w:w="8042" w:type="dxa"/>
          </w:tcPr>
          <w:p w:rsidR="00693DB9" w:rsidRPr="00667415" w:rsidDel="00693DB9" w:rsidRDefault="00693DB9" w:rsidP="00BA2D59">
            <w:pPr>
              <w:pStyle w:val="Cabealho"/>
              <w:ind w:left="0"/>
              <w:outlineLvl w:val="1"/>
              <w:rPr>
                <w:del w:id="2792" w:author="273776" w:date="2011-05-09T16:14:00Z"/>
                <w:rFonts w:cs="Arial"/>
                <w:szCs w:val="22"/>
              </w:rPr>
            </w:pPr>
            <w:del w:id="2793" w:author="273776" w:date="2011-05-09T16:14:00Z">
              <w:r w:rsidRPr="00667415" w:rsidDel="00693DB9">
                <w:rPr>
                  <w:rFonts w:cs="Arial"/>
                  <w:szCs w:val="22"/>
                </w:rPr>
                <w:delText>Pacotes de dados abaixo a 200 Mbytes são incompatíveis com qualquer um dos serviços BlackBerry BIS (Absoluto, Completo, Social+Email).</w:delText>
              </w:r>
            </w:del>
          </w:p>
          <w:p w:rsidR="00693DB9" w:rsidRPr="00667415" w:rsidDel="00693DB9" w:rsidRDefault="00693DB9" w:rsidP="00BA2D59">
            <w:pPr>
              <w:pStyle w:val="Cabealho"/>
              <w:ind w:left="0"/>
              <w:rPr>
                <w:del w:id="2794" w:author="273776" w:date="2011-05-09T16:14:00Z"/>
                <w:rFonts w:cs="Arial"/>
                <w:szCs w:val="22"/>
              </w:rPr>
            </w:pPr>
          </w:p>
        </w:tc>
      </w:tr>
      <w:tr w:rsidR="00693DB9" w:rsidRPr="00667415" w:rsidDel="00693DB9" w:rsidTr="00BA2D59">
        <w:trPr>
          <w:del w:id="2795" w:author="273776" w:date="2011-05-09T16:14:00Z"/>
        </w:trPr>
        <w:tc>
          <w:tcPr>
            <w:tcW w:w="1314" w:type="dxa"/>
          </w:tcPr>
          <w:p w:rsidR="00693DB9" w:rsidRPr="00667415" w:rsidDel="00693DB9" w:rsidRDefault="00693DB9" w:rsidP="00BA2D59">
            <w:pPr>
              <w:rPr>
                <w:del w:id="2796" w:author="273776" w:date="2011-05-09T16:14:00Z"/>
                <w:rFonts w:ascii="Arial" w:hAnsi="Arial" w:cs="Arial"/>
                <w:noProof/>
                <w:sz w:val="22"/>
                <w:lang w:val="pt-BR"/>
              </w:rPr>
            </w:pPr>
            <w:del w:id="2797" w:author="273776" w:date="2011-05-09T16:14:00Z">
              <w:r w:rsidRPr="00667415" w:rsidDel="00693DB9">
                <w:rPr>
                  <w:rFonts w:ascii="Arial" w:hAnsi="Arial" w:cs="Arial"/>
                  <w:sz w:val="22"/>
                  <w:szCs w:val="22"/>
                  <w:lang w:val="pt-BR"/>
                </w:rPr>
                <w:delText>RQN20</w:delText>
              </w:r>
            </w:del>
          </w:p>
        </w:tc>
        <w:tc>
          <w:tcPr>
            <w:tcW w:w="8042" w:type="dxa"/>
          </w:tcPr>
          <w:p w:rsidR="00693DB9" w:rsidDel="00693DB9" w:rsidRDefault="00693DB9" w:rsidP="00BA2D59">
            <w:pPr>
              <w:pStyle w:val="Cabealho"/>
              <w:ind w:left="0"/>
              <w:outlineLvl w:val="1"/>
              <w:rPr>
                <w:del w:id="2798" w:author="273776" w:date="2011-05-09T16:14:00Z"/>
                <w:rFonts w:cs="Arial"/>
                <w:szCs w:val="22"/>
              </w:rPr>
            </w:pPr>
            <w:del w:id="2799" w:author="273776" w:date="2011-05-09T16:14:00Z">
              <w:r w:rsidRPr="00667415" w:rsidDel="00693DB9">
                <w:rPr>
                  <w:rFonts w:cs="Arial"/>
                  <w:szCs w:val="22"/>
                </w:rPr>
                <w:delText>O novo Portfólio Blackberry deverá ser compatível com os novos planos Oi 3G no Flex2 (que serão criados pela demanda do STI 47115), porém os planos criados naquele STI não deverão ser impactados pelo novo portfólio definido neste projeto, exceto pela transformação do serviço Oi Blackberry BIS Ilimitado, que passará a ser chamado de Oi Blackberry Absoluto, conforme RQN04.</w:delText>
              </w:r>
            </w:del>
          </w:p>
          <w:p w:rsidR="00693DB9" w:rsidRPr="00667415" w:rsidDel="00693DB9" w:rsidRDefault="00693DB9" w:rsidP="00BA2D59">
            <w:pPr>
              <w:pStyle w:val="Cabealho"/>
              <w:ind w:left="0"/>
              <w:outlineLvl w:val="1"/>
              <w:rPr>
                <w:del w:id="2800" w:author="273776" w:date="2011-05-09T16:14:00Z"/>
                <w:rFonts w:cs="Arial"/>
                <w:szCs w:val="22"/>
              </w:rPr>
            </w:pPr>
          </w:p>
        </w:tc>
      </w:tr>
      <w:tr w:rsidR="00693DB9" w:rsidRPr="00667415" w:rsidDel="00693DB9" w:rsidTr="00BA2D59">
        <w:trPr>
          <w:del w:id="2801" w:author="273776" w:date="2011-05-09T16:14:00Z"/>
        </w:trPr>
        <w:tc>
          <w:tcPr>
            <w:tcW w:w="1314" w:type="dxa"/>
          </w:tcPr>
          <w:p w:rsidR="00693DB9" w:rsidRPr="00667415" w:rsidDel="00693DB9" w:rsidRDefault="00693DB9" w:rsidP="00BA2D59">
            <w:pPr>
              <w:rPr>
                <w:del w:id="2802" w:author="273776" w:date="2011-05-09T16:14:00Z"/>
                <w:rFonts w:ascii="Arial" w:hAnsi="Arial" w:cs="Arial"/>
                <w:noProof/>
                <w:sz w:val="22"/>
                <w:lang w:val="pt-BR"/>
              </w:rPr>
            </w:pPr>
            <w:del w:id="2803" w:author="273776" w:date="2011-05-09T16:14:00Z">
              <w:r w:rsidRPr="00667415" w:rsidDel="00693DB9">
                <w:rPr>
                  <w:rFonts w:ascii="Arial" w:hAnsi="Arial" w:cs="Arial"/>
                  <w:sz w:val="22"/>
                  <w:szCs w:val="22"/>
                  <w:lang w:val="pt-BR"/>
                </w:rPr>
                <w:delText>RQN21</w:delText>
              </w:r>
            </w:del>
          </w:p>
        </w:tc>
        <w:tc>
          <w:tcPr>
            <w:tcW w:w="8042" w:type="dxa"/>
          </w:tcPr>
          <w:p w:rsidR="00693DB9" w:rsidDel="00693DB9" w:rsidRDefault="00693DB9" w:rsidP="00BA2D59">
            <w:pPr>
              <w:pStyle w:val="Cabealho"/>
              <w:ind w:left="0"/>
              <w:rPr>
                <w:del w:id="2804" w:author="273776" w:date="2011-05-09T16:14:00Z"/>
                <w:rFonts w:cs="Arial"/>
                <w:szCs w:val="22"/>
              </w:rPr>
            </w:pPr>
            <w:del w:id="2805" w:author="273776" w:date="2011-05-09T16:14:00Z">
              <w:r w:rsidRPr="00667415" w:rsidDel="00693DB9">
                <w:rPr>
                  <w:rFonts w:cs="Arial"/>
                  <w:szCs w:val="22"/>
                </w:rPr>
                <w:delText>Os benefícios e franquias do novo Portfólio Blackberry deverão coexistir com os benefícios e franquias do Pacote de Dados 3G disponíveis pela Oi, de forma independente, tanto para os valores de franquias como para a de descontos em percentual e em reais (Créditos Oi).</w:delText>
              </w:r>
            </w:del>
          </w:p>
          <w:p w:rsidR="00693DB9" w:rsidRPr="00667415" w:rsidDel="00693DB9" w:rsidRDefault="00693DB9" w:rsidP="00BA2D59">
            <w:pPr>
              <w:pStyle w:val="Cabealho"/>
              <w:ind w:left="0"/>
              <w:rPr>
                <w:del w:id="2806" w:author="273776" w:date="2011-05-09T16:14:00Z"/>
                <w:rFonts w:cs="Arial"/>
                <w:szCs w:val="22"/>
              </w:rPr>
            </w:pPr>
          </w:p>
        </w:tc>
      </w:tr>
      <w:tr w:rsidR="00693DB9" w:rsidRPr="00667415" w:rsidDel="00693DB9" w:rsidTr="00BA2D59">
        <w:trPr>
          <w:del w:id="2807" w:author="273776" w:date="2011-05-09T16:14:00Z"/>
        </w:trPr>
        <w:tc>
          <w:tcPr>
            <w:tcW w:w="1314" w:type="dxa"/>
          </w:tcPr>
          <w:p w:rsidR="00693DB9" w:rsidRPr="00667415" w:rsidDel="00693DB9" w:rsidRDefault="00693DB9" w:rsidP="00BA2D59">
            <w:pPr>
              <w:rPr>
                <w:del w:id="2808" w:author="273776" w:date="2011-05-09T16:14:00Z"/>
                <w:rFonts w:ascii="Arial" w:hAnsi="Arial" w:cs="Arial"/>
                <w:noProof/>
                <w:sz w:val="22"/>
                <w:lang w:val="pt-BR"/>
              </w:rPr>
            </w:pPr>
            <w:del w:id="2809" w:author="273776" w:date="2011-05-09T16:14:00Z">
              <w:r w:rsidRPr="00667415" w:rsidDel="00693DB9">
                <w:rPr>
                  <w:rFonts w:ascii="Arial" w:hAnsi="Arial" w:cs="Arial"/>
                  <w:sz w:val="22"/>
                  <w:szCs w:val="22"/>
                  <w:lang w:val="pt-BR"/>
                </w:rPr>
                <w:delText>RQN24</w:delText>
              </w:r>
            </w:del>
          </w:p>
        </w:tc>
        <w:tc>
          <w:tcPr>
            <w:tcW w:w="8042" w:type="dxa"/>
          </w:tcPr>
          <w:p w:rsidR="00693DB9" w:rsidRPr="00667415" w:rsidDel="00693DB9" w:rsidRDefault="00693DB9" w:rsidP="00BA2D59">
            <w:pPr>
              <w:pStyle w:val="Cabealho"/>
              <w:ind w:left="0"/>
              <w:rPr>
                <w:del w:id="2810" w:author="273776" w:date="2011-05-09T16:14:00Z"/>
                <w:rFonts w:cs="Arial"/>
                <w:szCs w:val="22"/>
              </w:rPr>
            </w:pPr>
            <w:del w:id="2811" w:author="273776" w:date="2011-05-09T16:14:00Z">
              <w:r w:rsidRPr="00667415" w:rsidDel="00693DB9">
                <w:rPr>
                  <w:rFonts w:cs="Arial"/>
                  <w:szCs w:val="22"/>
                </w:rPr>
                <w:delText>Este projeto atenderá a clientes da base PF (CPF) e PJ (CNPJ) da Oi.</w:delText>
              </w:r>
            </w:del>
          </w:p>
          <w:p w:rsidR="00693DB9" w:rsidRPr="00667415" w:rsidDel="00693DB9" w:rsidRDefault="00693DB9" w:rsidP="00BA2D59">
            <w:pPr>
              <w:pStyle w:val="Cabealho"/>
              <w:ind w:left="0"/>
              <w:outlineLvl w:val="1"/>
              <w:rPr>
                <w:del w:id="2812" w:author="273776" w:date="2011-05-09T16:14:00Z"/>
                <w:rFonts w:cs="Arial"/>
                <w:szCs w:val="22"/>
              </w:rPr>
            </w:pPr>
          </w:p>
        </w:tc>
      </w:tr>
      <w:tr w:rsidR="00693DB9" w:rsidRPr="00667415" w:rsidDel="00693DB9" w:rsidTr="00BA2D59">
        <w:trPr>
          <w:del w:id="2813" w:author="273776" w:date="2011-05-09T16:14:00Z"/>
        </w:trPr>
        <w:tc>
          <w:tcPr>
            <w:tcW w:w="1314" w:type="dxa"/>
          </w:tcPr>
          <w:p w:rsidR="00693DB9" w:rsidRPr="00667415" w:rsidDel="00693DB9" w:rsidRDefault="00693DB9" w:rsidP="00BA2D59">
            <w:pPr>
              <w:rPr>
                <w:del w:id="2814" w:author="273776" w:date="2011-05-09T16:14:00Z"/>
                <w:rFonts w:ascii="Arial" w:hAnsi="Arial" w:cs="Arial"/>
                <w:sz w:val="22"/>
                <w:lang w:val="pt-BR"/>
              </w:rPr>
            </w:pPr>
            <w:del w:id="2815" w:author="273776" w:date="2011-05-09T16:14:00Z">
              <w:r w:rsidRPr="00667415" w:rsidDel="00693DB9">
                <w:rPr>
                  <w:rFonts w:ascii="Arial" w:hAnsi="Arial" w:cs="Arial"/>
                  <w:sz w:val="22"/>
                  <w:szCs w:val="22"/>
                  <w:lang w:val="pt-BR"/>
                </w:rPr>
                <w:delText>RQN25</w:delText>
              </w:r>
            </w:del>
          </w:p>
        </w:tc>
        <w:tc>
          <w:tcPr>
            <w:tcW w:w="8042" w:type="dxa"/>
          </w:tcPr>
          <w:p w:rsidR="00693DB9" w:rsidRPr="00667415" w:rsidDel="00693DB9" w:rsidRDefault="00693DB9" w:rsidP="00BA2D59">
            <w:pPr>
              <w:pStyle w:val="Cabealho"/>
              <w:ind w:left="0"/>
              <w:rPr>
                <w:del w:id="2816" w:author="273776" w:date="2011-05-09T16:14:00Z"/>
                <w:rFonts w:cs="Arial"/>
                <w:szCs w:val="22"/>
              </w:rPr>
            </w:pPr>
            <w:del w:id="2817" w:author="273776" w:date="2011-05-09T16:14:00Z">
              <w:r w:rsidRPr="00667415" w:rsidDel="00693DB9">
                <w:rPr>
                  <w:rFonts w:cs="Arial"/>
                  <w:szCs w:val="22"/>
                </w:rPr>
                <w:delText>As características deverão ter abrangência Nacional (R1, R2 e R3).</w:delText>
              </w:r>
            </w:del>
          </w:p>
        </w:tc>
      </w:tr>
      <w:tr w:rsidR="00693DB9" w:rsidRPr="00667415" w:rsidDel="00693DB9" w:rsidTr="00BA2D59">
        <w:trPr>
          <w:del w:id="2818" w:author="273776" w:date="2011-05-09T16:14:00Z"/>
        </w:trPr>
        <w:tc>
          <w:tcPr>
            <w:tcW w:w="1314" w:type="dxa"/>
          </w:tcPr>
          <w:p w:rsidR="00693DB9" w:rsidRPr="00667415" w:rsidDel="00693DB9" w:rsidRDefault="00693DB9" w:rsidP="00BA2D59">
            <w:pPr>
              <w:rPr>
                <w:del w:id="2819" w:author="273776" w:date="2011-05-09T16:14:00Z"/>
                <w:rFonts w:ascii="Arial" w:hAnsi="Arial" w:cs="Arial"/>
                <w:noProof/>
                <w:sz w:val="22"/>
                <w:lang w:val="pt-BR"/>
              </w:rPr>
            </w:pPr>
            <w:del w:id="2820" w:author="273776" w:date="2011-05-09T16:14:00Z">
              <w:r w:rsidRPr="00667415" w:rsidDel="00693DB9">
                <w:rPr>
                  <w:rFonts w:ascii="Arial" w:hAnsi="Arial" w:cs="Arial"/>
                  <w:sz w:val="22"/>
                  <w:szCs w:val="22"/>
                  <w:lang w:val="pt-BR"/>
                </w:rPr>
                <w:delText>RQN26</w:delText>
              </w:r>
            </w:del>
          </w:p>
        </w:tc>
        <w:tc>
          <w:tcPr>
            <w:tcW w:w="8042" w:type="dxa"/>
          </w:tcPr>
          <w:p w:rsidR="00693DB9" w:rsidRPr="00667415" w:rsidDel="00693DB9" w:rsidRDefault="00693DB9" w:rsidP="00BA2D59">
            <w:pPr>
              <w:pStyle w:val="Cabealho"/>
              <w:ind w:left="0"/>
              <w:rPr>
                <w:del w:id="2821" w:author="273776" w:date="2011-05-09T16:14:00Z"/>
                <w:rFonts w:cs="Arial"/>
                <w:szCs w:val="22"/>
              </w:rPr>
            </w:pPr>
            <w:del w:id="2822" w:author="273776" w:date="2011-05-09T16:14:00Z">
              <w:r w:rsidRPr="00667415" w:rsidDel="00693DB9">
                <w:rPr>
                  <w:rFonts w:cs="Arial"/>
                  <w:szCs w:val="22"/>
                </w:rPr>
                <w:delText>Em casos que o serviço não contemple acesso via APN Blackberry.net, o usuário poderá ter a opção de usar a APN GPRS para lograr acesso à internet, seja através dos pacotes Oi Dados, ou através do pacote padrão de 200 MB com tarifa excedente.</w:delText>
              </w:r>
            </w:del>
          </w:p>
          <w:p w:rsidR="00693DB9" w:rsidRPr="00667415" w:rsidDel="00693DB9" w:rsidRDefault="00693DB9" w:rsidP="00BA2D59">
            <w:pPr>
              <w:pStyle w:val="Cabealho"/>
              <w:ind w:left="0"/>
              <w:outlineLvl w:val="1"/>
              <w:rPr>
                <w:del w:id="2823" w:author="273776" w:date="2011-05-09T16:14:00Z"/>
                <w:rFonts w:cs="Arial"/>
                <w:szCs w:val="22"/>
              </w:rPr>
            </w:pPr>
          </w:p>
        </w:tc>
      </w:tr>
      <w:tr w:rsidR="00693DB9" w:rsidRPr="00667415" w:rsidDel="00693DB9" w:rsidTr="00BA2D59">
        <w:trPr>
          <w:del w:id="2824" w:author="273776" w:date="2011-05-09T16:14:00Z"/>
        </w:trPr>
        <w:tc>
          <w:tcPr>
            <w:tcW w:w="1314" w:type="dxa"/>
          </w:tcPr>
          <w:p w:rsidR="00693DB9" w:rsidRPr="00667415" w:rsidDel="00693DB9" w:rsidRDefault="00693DB9" w:rsidP="00BA2D59">
            <w:pPr>
              <w:rPr>
                <w:del w:id="2825" w:author="273776" w:date="2011-05-09T16:14:00Z"/>
                <w:rFonts w:ascii="Arial" w:hAnsi="Arial" w:cs="Arial"/>
                <w:noProof/>
                <w:sz w:val="22"/>
                <w:lang w:val="pt-BR"/>
              </w:rPr>
            </w:pPr>
            <w:del w:id="2826" w:author="273776" w:date="2011-05-09T16:14:00Z">
              <w:r w:rsidRPr="00667415" w:rsidDel="00693DB9">
                <w:rPr>
                  <w:rFonts w:ascii="Arial" w:hAnsi="Arial" w:cs="Arial"/>
                  <w:noProof/>
                  <w:sz w:val="22"/>
                  <w:szCs w:val="22"/>
                  <w:lang w:val="pt-BR"/>
                </w:rPr>
                <w:delText>RQN29</w:delText>
              </w:r>
            </w:del>
          </w:p>
        </w:tc>
        <w:tc>
          <w:tcPr>
            <w:tcW w:w="8042" w:type="dxa"/>
          </w:tcPr>
          <w:p w:rsidR="00693DB9" w:rsidDel="00693DB9" w:rsidRDefault="00693DB9" w:rsidP="00BA2D59">
            <w:pPr>
              <w:pStyle w:val="Cabealho"/>
              <w:ind w:left="0"/>
              <w:outlineLvl w:val="1"/>
              <w:rPr>
                <w:del w:id="2827" w:author="273776" w:date="2011-05-09T16:14:00Z"/>
                <w:rFonts w:cs="Arial"/>
                <w:szCs w:val="22"/>
              </w:rPr>
            </w:pPr>
            <w:del w:id="2828" w:author="273776" w:date="2011-05-09T16:14:00Z">
              <w:r w:rsidRPr="00667415" w:rsidDel="00693DB9">
                <w:rPr>
                  <w:rFonts w:cs="Arial"/>
                  <w:szCs w:val="22"/>
                </w:rPr>
                <w:delText>Canais elegíveis - Varejo (B2C Alto Valor), Corporativo e Empresarial (B2B).</w:delText>
              </w:r>
            </w:del>
          </w:p>
          <w:p w:rsidR="00693DB9" w:rsidRPr="00667415" w:rsidDel="00693DB9" w:rsidRDefault="00693DB9" w:rsidP="00BA2D59">
            <w:pPr>
              <w:pStyle w:val="Cabealho"/>
              <w:ind w:left="0"/>
              <w:outlineLvl w:val="1"/>
              <w:rPr>
                <w:del w:id="2829" w:author="273776" w:date="2011-05-09T16:14:00Z"/>
                <w:rFonts w:cs="Arial"/>
                <w:szCs w:val="22"/>
              </w:rPr>
            </w:pPr>
          </w:p>
        </w:tc>
      </w:tr>
      <w:tr w:rsidR="00693DB9" w:rsidRPr="00667415" w:rsidDel="00693DB9" w:rsidTr="00BA2D59">
        <w:trPr>
          <w:del w:id="2830" w:author="273776" w:date="2011-05-09T16:14:00Z"/>
        </w:trPr>
        <w:tc>
          <w:tcPr>
            <w:tcW w:w="1314" w:type="dxa"/>
          </w:tcPr>
          <w:p w:rsidR="00693DB9" w:rsidRPr="00667415" w:rsidDel="00693DB9" w:rsidRDefault="00693DB9" w:rsidP="00BA2D59">
            <w:pPr>
              <w:rPr>
                <w:del w:id="2831" w:author="273776" w:date="2011-05-09T16:14:00Z"/>
                <w:rFonts w:ascii="Arial" w:hAnsi="Arial" w:cs="Arial"/>
                <w:noProof/>
                <w:sz w:val="22"/>
                <w:lang w:val="pt-BR"/>
              </w:rPr>
            </w:pPr>
            <w:del w:id="2832" w:author="273776" w:date="2011-05-09T16:14:00Z">
              <w:r w:rsidRPr="00667415" w:rsidDel="00693DB9">
                <w:rPr>
                  <w:rFonts w:ascii="Arial" w:hAnsi="Arial" w:cs="Arial"/>
                  <w:noProof/>
                  <w:sz w:val="22"/>
                  <w:szCs w:val="22"/>
                  <w:lang w:val="pt-BR"/>
                </w:rPr>
                <w:delText>RQN30</w:delText>
              </w:r>
            </w:del>
          </w:p>
        </w:tc>
        <w:tc>
          <w:tcPr>
            <w:tcW w:w="8042" w:type="dxa"/>
          </w:tcPr>
          <w:p w:rsidR="00693DB9" w:rsidDel="00693DB9" w:rsidRDefault="00693DB9" w:rsidP="00BA2D59">
            <w:pPr>
              <w:pStyle w:val="Cabealho"/>
              <w:ind w:left="0"/>
              <w:outlineLvl w:val="1"/>
              <w:rPr>
                <w:del w:id="2833" w:author="273776" w:date="2011-05-09T16:14:00Z"/>
                <w:rFonts w:cs="Arial"/>
                <w:szCs w:val="22"/>
              </w:rPr>
            </w:pPr>
            <w:del w:id="2834" w:author="273776" w:date="2011-05-09T16:14:00Z">
              <w:r w:rsidRPr="00667415" w:rsidDel="00693DB9">
                <w:rPr>
                  <w:rFonts w:cs="Arial"/>
                  <w:szCs w:val="22"/>
                </w:rPr>
                <w:delText>Os clientes dos novos serviços poderão selecionar qualquer um dos serviços Blackberry BIS para instâncias de planos tipo instância e também para planos tipo conta (Oi Família, OCT, OCT Profissional CPF e CNPJ e Planos Oi Profissional Equipe/Equipe Dec) por meio de campanha de ativação automática, tanto para aplicações da Oi como para aplicações de terceiros. Esta funcionalidade deverá estar disponível para todos os planos elegíveis ao serviço (B2B e B2C).</w:delText>
              </w:r>
            </w:del>
          </w:p>
          <w:p w:rsidR="00693DB9" w:rsidRPr="00667415" w:rsidDel="00693DB9" w:rsidRDefault="00693DB9" w:rsidP="00BA2D59">
            <w:pPr>
              <w:pStyle w:val="Cabealho"/>
              <w:ind w:left="0"/>
              <w:outlineLvl w:val="1"/>
              <w:rPr>
                <w:del w:id="2835" w:author="273776" w:date="2011-05-09T16:14:00Z"/>
                <w:rFonts w:cs="Arial"/>
                <w:szCs w:val="22"/>
              </w:rPr>
            </w:pPr>
          </w:p>
        </w:tc>
      </w:tr>
      <w:tr w:rsidR="00693DB9" w:rsidRPr="00667415" w:rsidDel="00693DB9" w:rsidTr="00BA2D59">
        <w:trPr>
          <w:del w:id="2836" w:author="273776" w:date="2011-05-09T16:14:00Z"/>
        </w:trPr>
        <w:tc>
          <w:tcPr>
            <w:tcW w:w="1314" w:type="dxa"/>
          </w:tcPr>
          <w:p w:rsidR="00693DB9" w:rsidRPr="00667415" w:rsidDel="00693DB9" w:rsidRDefault="00693DB9" w:rsidP="00BA2D59">
            <w:pPr>
              <w:rPr>
                <w:del w:id="2837" w:author="273776" w:date="2011-05-09T16:14:00Z"/>
                <w:rFonts w:ascii="Arial" w:hAnsi="Arial" w:cs="Arial"/>
                <w:noProof/>
                <w:sz w:val="22"/>
                <w:lang w:val="pt-BR"/>
              </w:rPr>
            </w:pPr>
            <w:del w:id="2838" w:author="273776" w:date="2011-05-09T16:14:00Z">
              <w:r w:rsidRPr="00667415" w:rsidDel="00693DB9">
                <w:rPr>
                  <w:rFonts w:ascii="Arial" w:hAnsi="Arial" w:cs="Arial"/>
                  <w:noProof/>
                  <w:sz w:val="22"/>
                  <w:szCs w:val="22"/>
                  <w:lang w:val="pt-BR"/>
                </w:rPr>
                <w:delText>RQN33</w:delText>
              </w:r>
            </w:del>
          </w:p>
        </w:tc>
        <w:tc>
          <w:tcPr>
            <w:tcW w:w="8042" w:type="dxa"/>
          </w:tcPr>
          <w:p w:rsidR="00693DB9" w:rsidDel="00693DB9" w:rsidRDefault="00693DB9" w:rsidP="00BA2D59">
            <w:pPr>
              <w:rPr>
                <w:del w:id="2839" w:author="273776" w:date="2011-05-09T16:14:00Z"/>
                <w:rFonts w:ascii="Arial" w:hAnsi="Arial" w:cs="Arial"/>
                <w:noProof/>
                <w:sz w:val="22"/>
                <w:lang w:val="pt-BR"/>
              </w:rPr>
            </w:pPr>
            <w:del w:id="2840" w:author="273776" w:date="2011-05-09T16:14:00Z">
              <w:r w:rsidRPr="00667415" w:rsidDel="00693DB9">
                <w:rPr>
                  <w:rFonts w:ascii="Arial" w:hAnsi="Arial" w:cs="Arial"/>
                  <w:noProof/>
                  <w:sz w:val="22"/>
                  <w:szCs w:val="22"/>
                  <w:lang w:val="pt-BR"/>
                </w:rPr>
                <w:delText>Pedido de venda - Os novos serviços Blackberry BIS (BIS Social+Email, BIS Completo e BIS Absoluto) disponibilizados para o B2B devem ser disponibilizados para a aplicação do CRM Móvel da Oi</w:delText>
              </w:r>
              <w:r w:rsidDel="00693DB9">
                <w:rPr>
                  <w:rFonts w:ascii="Arial" w:hAnsi="Arial" w:cs="Arial"/>
                  <w:noProof/>
                  <w:sz w:val="22"/>
                  <w:szCs w:val="22"/>
                  <w:lang w:val="pt-BR"/>
                </w:rPr>
                <w:delText>.</w:delText>
              </w:r>
            </w:del>
          </w:p>
          <w:p w:rsidR="00693DB9" w:rsidRPr="00667415" w:rsidDel="00693DB9" w:rsidRDefault="00693DB9" w:rsidP="00BA2D59">
            <w:pPr>
              <w:rPr>
                <w:del w:id="2841" w:author="273776" w:date="2011-05-09T16:14:00Z"/>
                <w:rFonts w:ascii="Arial" w:hAnsi="Arial" w:cs="Arial"/>
                <w:noProof/>
                <w:sz w:val="22"/>
                <w:lang w:val="pt-BR"/>
              </w:rPr>
            </w:pPr>
          </w:p>
        </w:tc>
      </w:tr>
      <w:tr w:rsidR="00693DB9" w:rsidRPr="00667415" w:rsidDel="00693DB9" w:rsidTr="00BA2D59">
        <w:trPr>
          <w:del w:id="2842" w:author="273776" w:date="2011-05-09T16:14:00Z"/>
        </w:trPr>
        <w:tc>
          <w:tcPr>
            <w:tcW w:w="1314" w:type="dxa"/>
          </w:tcPr>
          <w:p w:rsidR="00693DB9" w:rsidRPr="00667415" w:rsidDel="00693DB9" w:rsidRDefault="00693DB9" w:rsidP="00BA2D59">
            <w:pPr>
              <w:rPr>
                <w:del w:id="2843" w:author="273776" w:date="2011-05-09T16:14:00Z"/>
                <w:rFonts w:ascii="Arial" w:hAnsi="Arial" w:cs="Arial"/>
                <w:noProof/>
                <w:sz w:val="22"/>
                <w:lang w:val="pt-BR"/>
              </w:rPr>
            </w:pPr>
            <w:del w:id="2844" w:author="273776" w:date="2011-05-09T16:14:00Z">
              <w:r w:rsidRPr="00667415" w:rsidDel="00693DB9">
                <w:rPr>
                  <w:rFonts w:ascii="Arial" w:hAnsi="Arial" w:cs="Arial"/>
                  <w:sz w:val="22"/>
                  <w:szCs w:val="22"/>
                  <w:lang w:val="pt-BR"/>
                </w:rPr>
                <w:delText>RQN36</w:delText>
              </w:r>
            </w:del>
          </w:p>
        </w:tc>
        <w:tc>
          <w:tcPr>
            <w:tcW w:w="8042" w:type="dxa"/>
          </w:tcPr>
          <w:p w:rsidR="00693DB9" w:rsidRPr="00667415" w:rsidDel="00693DB9" w:rsidRDefault="00693DB9" w:rsidP="00BA2D59">
            <w:pPr>
              <w:pStyle w:val="Cabealho"/>
              <w:ind w:left="0"/>
              <w:outlineLvl w:val="1"/>
              <w:rPr>
                <w:del w:id="2845" w:author="273776" w:date="2011-05-09T16:14:00Z"/>
                <w:rFonts w:cs="Arial"/>
                <w:szCs w:val="22"/>
              </w:rPr>
            </w:pPr>
            <w:del w:id="2846" w:author="273776" w:date="2011-05-09T16:14:00Z">
              <w:r w:rsidRPr="00667415" w:rsidDel="00693DB9">
                <w:rPr>
                  <w:rFonts w:cs="Arial"/>
                  <w:szCs w:val="22"/>
                </w:rPr>
                <w:delText>Possibilidade de aplicação de descontos em Percentual (sobre a assinatura) e “Créditos Oi” (sobre a fatura do cliente) para clientes que aderirem ao serviço Oi Blackberry.</w:delText>
              </w:r>
            </w:del>
          </w:p>
          <w:p w:rsidR="00693DB9" w:rsidRPr="00667415" w:rsidDel="00693DB9" w:rsidRDefault="00693DB9" w:rsidP="00BA2D59">
            <w:pPr>
              <w:pStyle w:val="Cabealho"/>
              <w:ind w:left="0"/>
              <w:outlineLvl w:val="1"/>
              <w:rPr>
                <w:del w:id="2847" w:author="273776" w:date="2011-05-09T16:14:00Z"/>
                <w:rFonts w:cs="Arial"/>
                <w:szCs w:val="22"/>
              </w:rPr>
            </w:pPr>
          </w:p>
        </w:tc>
      </w:tr>
      <w:tr w:rsidR="00693DB9" w:rsidRPr="00667415" w:rsidDel="00693DB9" w:rsidTr="00BA2D59">
        <w:trPr>
          <w:del w:id="2848" w:author="273776" w:date="2011-05-09T16:14:00Z"/>
        </w:trPr>
        <w:tc>
          <w:tcPr>
            <w:tcW w:w="1314" w:type="dxa"/>
          </w:tcPr>
          <w:p w:rsidR="00693DB9" w:rsidRPr="00667415" w:rsidDel="00693DB9" w:rsidRDefault="00693DB9" w:rsidP="00BA2D59">
            <w:pPr>
              <w:rPr>
                <w:del w:id="2849" w:author="273776" w:date="2011-05-09T16:14:00Z"/>
                <w:rFonts w:ascii="Arial" w:hAnsi="Arial" w:cs="Arial"/>
                <w:sz w:val="22"/>
                <w:lang w:val="pt-BR"/>
              </w:rPr>
            </w:pPr>
            <w:del w:id="2850" w:author="273776" w:date="2011-05-09T16:14:00Z">
              <w:r w:rsidRPr="00667415" w:rsidDel="00693DB9">
                <w:rPr>
                  <w:rFonts w:ascii="Arial" w:hAnsi="Arial" w:cs="Arial"/>
                  <w:sz w:val="22"/>
                  <w:szCs w:val="22"/>
                  <w:lang w:val="pt-BR"/>
                </w:rPr>
                <w:delText>RQN37</w:delText>
              </w:r>
            </w:del>
          </w:p>
        </w:tc>
        <w:tc>
          <w:tcPr>
            <w:tcW w:w="8042" w:type="dxa"/>
          </w:tcPr>
          <w:p w:rsidR="00693DB9" w:rsidDel="00693DB9" w:rsidRDefault="00693DB9" w:rsidP="00BA2D59">
            <w:pPr>
              <w:pStyle w:val="Cabealho"/>
              <w:ind w:left="0"/>
              <w:outlineLvl w:val="1"/>
              <w:rPr>
                <w:del w:id="2851" w:author="273776" w:date="2011-05-09T16:14:00Z"/>
                <w:rFonts w:cs="Arial"/>
                <w:szCs w:val="22"/>
              </w:rPr>
            </w:pPr>
            <w:del w:id="2852" w:author="273776" w:date="2011-05-09T16:14:00Z">
              <w:r w:rsidRPr="00667415" w:rsidDel="00693DB9">
                <w:rPr>
                  <w:rFonts w:cs="Arial"/>
                  <w:szCs w:val="22"/>
                </w:rPr>
                <w:delText>O desconto deve ser aplicado tal qual é hoje aplicado para os descontos “Créditos Oi” para os planos de voz, seja por campanha, ou seja, é criado um pacote de desconto especial pra campanha. O plano Blackberry deve estar elegível a este plano de descontos de campanha. Outra forma seria pela aplicação direta do desconto na visualização do meio de acesso, ou seja, o operador aplica um dos descontos elegíveis ao plano.</w:delText>
              </w:r>
            </w:del>
          </w:p>
          <w:p w:rsidR="00693DB9" w:rsidRPr="00667415" w:rsidDel="00693DB9" w:rsidRDefault="00693DB9" w:rsidP="00BA2D59">
            <w:pPr>
              <w:pStyle w:val="Cabealho"/>
              <w:ind w:left="0"/>
              <w:outlineLvl w:val="1"/>
              <w:rPr>
                <w:del w:id="2853" w:author="273776" w:date="2011-05-09T16:14:00Z"/>
                <w:rFonts w:cs="Arial"/>
                <w:szCs w:val="22"/>
              </w:rPr>
            </w:pPr>
          </w:p>
        </w:tc>
      </w:tr>
      <w:tr w:rsidR="00693DB9" w:rsidRPr="00667415" w:rsidDel="00693DB9" w:rsidTr="00BA2D59">
        <w:trPr>
          <w:del w:id="2854" w:author="273776" w:date="2011-05-09T16:14:00Z"/>
        </w:trPr>
        <w:tc>
          <w:tcPr>
            <w:tcW w:w="1314" w:type="dxa"/>
          </w:tcPr>
          <w:p w:rsidR="00693DB9" w:rsidRPr="00667415" w:rsidDel="00693DB9" w:rsidRDefault="00693DB9" w:rsidP="00BA2D59">
            <w:pPr>
              <w:rPr>
                <w:del w:id="2855" w:author="273776" w:date="2011-05-09T16:14:00Z"/>
                <w:rFonts w:ascii="Arial" w:hAnsi="Arial" w:cs="Arial"/>
                <w:sz w:val="22"/>
                <w:lang w:val="pt-BR"/>
              </w:rPr>
            </w:pPr>
            <w:del w:id="2856" w:author="273776" w:date="2011-05-09T16:14:00Z">
              <w:r w:rsidRPr="00667415" w:rsidDel="00693DB9">
                <w:rPr>
                  <w:rFonts w:ascii="Arial" w:hAnsi="Arial" w:cs="Arial"/>
                  <w:sz w:val="22"/>
                  <w:szCs w:val="22"/>
                  <w:lang w:val="pt-BR"/>
                </w:rPr>
                <w:delText>RQN38</w:delText>
              </w:r>
            </w:del>
          </w:p>
        </w:tc>
        <w:tc>
          <w:tcPr>
            <w:tcW w:w="8042" w:type="dxa"/>
          </w:tcPr>
          <w:p w:rsidR="00693DB9" w:rsidRPr="00667415" w:rsidDel="00693DB9" w:rsidRDefault="00693DB9" w:rsidP="00BA2D59">
            <w:pPr>
              <w:pStyle w:val="Cabealho"/>
              <w:ind w:left="0"/>
              <w:outlineLvl w:val="1"/>
              <w:rPr>
                <w:del w:id="2857" w:author="273776" w:date="2011-05-09T16:14:00Z"/>
                <w:rFonts w:cs="Arial"/>
                <w:szCs w:val="22"/>
              </w:rPr>
            </w:pPr>
            <w:del w:id="2858" w:author="273776" w:date="2011-05-09T16:14:00Z">
              <w:r w:rsidRPr="00667415" w:rsidDel="00693DB9">
                <w:rPr>
                  <w:rFonts w:cs="Arial"/>
                  <w:szCs w:val="22"/>
                </w:rPr>
                <w:delText>Os benefícios de desconto deverão ser os mesmos dos já hoje existentes para os planos Oi Velox 3G</w:delText>
              </w:r>
              <w:r w:rsidRPr="00667415" w:rsidDel="00693DB9">
                <w:rPr>
                  <w:rFonts w:cs="Arial"/>
                  <w:color w:val="FF0000"/>
                  <w:szCs w:val="22"/>
                </w:rPr>
                <w:delText xml:space="preserve"> </w:delText>
              </w:r>
              <w:r w:rsidRPr="00667415" w:rsidDel="00693DB9">
                <w:rPr>
                  <w:rFonts w:cs="Arial"/>
                  <w:szCs w:val="22"/>
                </w:rPr>
                <w:delText xml:space="preserve">e Oi Dados 3G. </w:delText>
              </w:r>
            </w:del>
          </w:p>
          <w:p w:rsidR="00693DB9" w:rsidRPr="00667415" w:rsidDel="00693DB9" w:rsidRDefault="00693DB9" w:rsidP="00BA2D59">
            <w:pPr>
              <w:pStyle w:val="Cabealho"/>
              <w:ind w:left="0"/>
              <w:outlineLvl w:val="1"/>
              <w:rPr>
                <w:del w:id="2859" w:author="273776" w:date="2011-05-09T16:14:00Z"/>
                <w:rFonts w:cs="Arial"/>
                <w:szCs w:val="22"/>
              </w:rPr>
            </w:pPr>
          </w:p>
        </w:tc>
      </w:tr>
      <w:tr w:rsidR="00693DB9" w:rsidRPr="00667415" w:rsidDel="00693DB9" w:rsidTr="00BA2D59">
        <w:trPr>
          <w:del w:id="2860" w:author="273776" w:date="2011-05-09T16:14:00Z"/>
        </w:trPr>
        <w:tc>
          <w:tcPr>
            <w:tcW w:w="1314" w:type="dxa"/>
          </w:tcPr>
          <w:p w:rsidR="00693DB9" w:rsidRPr="00667415" w:rsidDel="00693DB9" w:rsidRDefault="00693DB9" w:rsidP="00BA2D59">
            <w:pPr>
              <w:rPr>
                <w:del w:id="2861" w:author="273776" w:date="2011-05-09T16:14:00Z"/>
                <w:rFonts w:ascii="Arial" w:hAnsi="Arial" w:cs="Arial"/>
                <w:sz w:val="22"/>
                <w:lang w:val="pt-BR"/>
              </w:rPr>
            </w:pPr>
            <w:del w:id="2862" w:author="273776" w:date="2011-05-09T16:14:00Z">
              <w:r w:rsidRPr="00667415" w:rsidDel="00693DB9">
                <w:rPr>
                  <w:rFonts w:ascii="Arial" w:hAnsi="Arial" w:cs="Arial"/>
                  <w:sz w:val="22"/>
                  <w:szCs w:val="22"/>
                  <w:lang w:val="pt-BR"/>
                </w:rPr>
                <w:delText>RQN39</w:delText>
              </w:r>
            </w:del>
          </w:p>
        </w:tc>
        <w:tc>
          <w:tcPr>
            <w:tcW w:w="8042" w:type="dxa"/>
          </w:tcPr>
          <w:p w:rsidR="00693DB9" w:rsidRPr="00667415" w:rsidDel="00693DB9" w:rsidRDefault="00693DB9" w:rsidP="00BA2D59">
            <w:pPr>
              <w:pStyle w:val="Cabealho"/>
              <w:ind w:left="0"/>
              <w:outlineLvl w:val="1"/>
              <w:rPr>
                <w:del w:id="2863" w:author="273776" w:date="2011-05-09T16:14:00Z"/>
                <w:rFonts w:cs="Arial"/>
                <w:szCs w:val="22"/>
              </w:rPr>
            </w:pPr>
            <w:del w:id="2864" w:author="273776" w:date="2011-05-09T16:14:00Z">
              <w:r w:rsidRPr="00667415" w:rsidDel="00693DB9">
                <w:rPr>
                  <w:rFonts w:cs="Arial"/>
                  <w:szCs w:val="22"/>
                </w:rPr>
                <w:delText>Os descontos (% e “Créditos Oi”) devem ser concedidos a partir do 1º mês de contratação do serviço, atendendo às mesmas regras de negócio definidas no STI 47295 para o pacote de dados. O princípio de funcionamento deverá seguir o mesmo mecanismo utilizado nos pacotes de dados para o pós pago.</w:delText>
              </w:r>
            </w:del>
          </w:p>
          <w:p w:rsidR="00693DB9" w:rsidRPr="00667415" w:rsidDel="00693DB9" w:rsidRDefault="00693DB9" w:rsidP="00BA2D59">
            <w:pPr>
              <w:pStyle w:val="Cabealho"/>
              <w:ind w:left="0"/>
              <w:outlineLvl w:val="1"/>
              <w:rPr>
                <w:del w:id="2865" w:author="273776" w:date="2011-05-09T16:14:00Z"/>
                <w:rFonts w:cs="Arial"/>
                <w:szCs w:val="22"/>
              </w:rPr>
            </w:pPr>
          </w:p>
        </w:tc>
      </w:tr>
      <w:tr w:rsidR="00693DB9" w:rsidRPr="00667415" w:rsidDel="00693DB9" w:rsidTr="00BA2D59">
        <w:trPr>
          <w:del w:id="2866" w:author="273776" w:date="2011-05-09T16:14:00Z"/>
        </w:trPr>
        <w:tc>
          <w:tcPr>
            <w:tcW w:w="1314" w:type="dxa"/>
          </w:tcPr>
          <w:p w:rsidR="00693DB9" w:rsidRPr="00667415" w:rsidDel="00693DB9" w:rsidRDefault="00693DB9" w:rsidP="00BA2D59">
            <w:pPr>
              <w:rPr>
                <w:del w:id="2867" w:author="273776" w:date="2011-05-09T16:14:00Z"/>
                <w:rFonts w:ascii="Arial" w:hAnsi="Arial" w:cs="Arial"/>
                <w:sz w:val="22"/>
                <w:lang w:val="pt-BR"/>
              </w:rPr>
            </w:pPr>
            <w:del w:id="2868" w:author="273776" w:date="2011-05-09T16:14:00Z">
              <w:r w:rsidRPr="00667415" w:rsidDel="00693DB9">
                <w:rPr>
                  <w:rFonts w:ascii="Arial" w:hAnsi="Arial" w:cs="Arial"/>
                  <w:sz w:val="22"/>
                  <w:szCs w:val="22"/>
                  <w:lang w:val="pt-BR"/>
                </w:rPr>
                <w:delText>RQN41</w:delText>
              </w:r>
            </w:del>
          </w:p>
        </w:tc>
        <w:tc>
          <w:tcPr>
            <w:tcW w:w="8042" w:type="dxa"/>
          </w:tcPr>
          <w:p w:rsidR="00693DB9" w:rsidRPr="00667415" w:rsidDel="00693DB9" w:rsidRDefault="00693DB9" w:rsidP="00BA2D59">
            <w:pPr>
              <w:pStyle w:val="Cabealho"/>
              <w:ind w:left="0"/>
              <w:outlineLvl w:val="1"/>
              <w:rPr>
                <w:del w:id="2869" w:author="273776" w:date="2011-05-09T16:14:00Z"/>
                <w:rFonts w:cs="Arial"/>
                <w:szCs w:val="22"/>
              </w:rPr>
            </w:pPr>
            <w:del w:id="2870" w:author="273776" w:date="2011-05-09T16:14:00Z">
              <w:r w:rsidRPr="00667415" w:rsidDel="00693DB9">
                <w:rPr>
                  <w:rFonts w:cs="Arial"/>
                  <w:b/>
                  <w:szCs w:val="22"/>
                  <w:u w:val="single"/>
                </w:rPr>
                <w:delText>Fase 1</w:delText>
              </w:r>
              <w:r w:rsidRPr="00667415" w:rsidDel="00693DB9">
                <w:rPr>
                  <w:rFonts w:cs="Arial"/>
                  <w:szCs w:val="22"/>
                </w:rPr>
                <w:delText xml:space="preserve">: Serão disponibilizadas as seguintes faixas de descontos para os serviços Blackberry BIS (Completo, Absoluto e Social+Email) - Para o B2C: </w:delText>
              </w:r>
            </w:del>
          </w:p>
          <w:p w:rsidR="00693DB9" w:rsidRPr="00667415" w:rsidDel="00693DB9" w:rsidRDefault="00693DB9" w:rsidP="00BA2D59">
            <w:pPr>
              <w:pStyle w:val="Cabealho"/>
              <w:outlineLvl w:val="1"/>
              <w:rPr>
                <w:del w:id="2871" w:author="273776" w:date="2011-05-09T16:14:00Z"/>
                <w:rFonts w:cs="Arial"/>
                <w:szCs w:val="22"/>
              </w:rPr>
            </w:pPr>
          </w:p>
          <w:p w:rsidR="00693DB9" w:rsidRPr="00667415" w:rsidDel="00693DB9" w:rsidRDefault="00693DB9" w:rsidP="00BA2D59">
            <w:pPr>
              <w:pStyle w:val="Cabealho"/>
              <w:outlineLvl w:val="1"/>
              <w:rPr>
                <w:del w:id="2872" w:author="273776" w:date="2011-05-09T16:14:00Z"/>
                <w:rFonts w:cs="Arial"/>
                <w:szCs w:val="22"/>
              </w:rPr>
            </w:pPr>
            <w:del w:id="2873" w:author="273776" w:date="2011-05-09T16:14:00Z">
              <w:r w:rsidRPr="00667415" w:rsidDel="00693DB9">
                <w:rPr>
                  <w:rFonts w:cs="Arial"/>
                  <w:szCs w:val="22"/>
                </w:rPr>
                <w:delText>1 - Desconto de 100% sobre a assinatura por 2 meses</w:delText>
              </w:r>
            </w:del>
          </w:p>
          <w:p w:rsidR="00693DB9" w:rsidRPr="00667415" w:rsidDel="00693DB9" w:rsidRDefault="00693DB9" w:rsidP="00BA2D59">
            <w:pPr>
              <w:pStyle w:val="Cabealho"/>
              <w:outlineLvl w:val="1"/>
              <w:rPr>
                <w:del w:id="2874" w:author="273776" w:date="2011-05-09T16:14:00Z"/>
                <w:rFonts w:cs="Arial"/>
                <w:szCs w:val="22"/>
              </w:rPr>
            </w:pPr>
            <w:del w:id="2875" w:author="273776" w:date="2011-05-09T16:14:00Z">
              <w:r w:rsidRPr="00667415" w:rsidDel="00693DB9">
                <w:rPr>
                  <w:rFonts w:cs="Arial"/>
                  <w:szCs w:val="22"/>
                </w:rPr>
                <w:delText>2 - Desconto de 100% sobre a assinatura por 3 meses</w:delText>
              </w:r>
            </w:del>
          </w:p>
          <w:p w:rsidR="00693DB9" w:rsidRPr="00667415" w:rsidDel="00693DB9" w:rsidRDefault="00693DB9" w:rsidP="00BA2D59">
            <w:pPr>
              <w:pStyle w:val="Cabealho"/>
              <w:outlineLvl w:val="1"/>
              <w:rPr>
                <w:del w:id="2876" w:author="273776" w:date="2011-05-09T16:14:00Z"/>
                <w:rFonts w:cs="Arial"/>
                <w:szCs w:val="22"/>
              </w:rPr>
            </w:pPr>
            <w:del w:id="2877" w:author="273776" w:date="2011-05-09T16:14:00Z">
              <w:r w:rsidRPr="00667415" w:rsidDel="00693DB9">
                <w:rPr>
                  <w:rFonts w:cs="Arial"/>
                  <w:szCs w:val="22"/>
                </w:rPr>
                <w:delText>3 - Desconto de 100% sobre a assinatura por 6 meses</w:delText>
              </w:r>
            </w:del>
          </w:p>
          <w:p w:rsidR="00693DB9" w:rsidRPr="00667415" w:rsidDel="00693DB9" w:rsidRDefault="00693DB9" w:rsidP="00BA2D59">
            <w:pPr>
              <w:pStyle w:val="Cabealho"/>
              <w:outlineLvl w:val="1"/>
              <w:rPr>
                <w:del w:id="2878" w:author="273776" w:date="2011-05-09T16:14:00Z"/>
                <w:rFonts w:cs="Arial"/>
                <w:szCs w:val="22"/>
              </w:rPr>
            </w:pPr>
            <w:del w:id="2879" w:author="273776" w:date="2011-05-09T16:14:00Z">
              <w:r w:rsidRPr="00667415" w:rsidDel="00693DB9">
                <w:rPr>
                  <w:rFonts w:cs="Arial"/>
                  <w:szCs w:val="22"/>
                </w:rPr>
                <w:delText>4 - Desconto de 100% sobre a assinatura por 12 meses</w:delText>
              </w:r>
            </w:del>
          </w:p>
          <w:p w:rsidR="00693DB9" w:rsidRPr="00667415" w:rsidDel="00693DB9" w:rsidRDefault="00693DB9" w:rsidP="00BA2D59">
            <w:pPr>
              <w:pStyle w:val="Cabealho"/>
              <w:outlineLvl w:val="1"/>
              <w:rPr>
                <w:del w:id="2880" w:author="273776" w:date="2011-05-09T16:14:00Z"/>
                <w:rFonts w:cs="Arial"/>
                <w:szCs w:val="22"/>
              </w:rPr>
            </w:pPr>
            <w:del w:id="2881" w:author="273776" w:date="2011-05-09T16:14:00Z">
              <w:r w:rsidRPr="00667415" w:rsidDel="00693DB9">
                <w:rPr>
                  <w:rFonts w:cs="Arial"/>
                  <w:szCs w:val="22"/>
                </w:rPr>
                <w:delText>5 - Descontos percentuais de 15%, 20%, 30%,  50% e 70% por prazo indeterminado.</w:delText>
              </w:r>
            </w:del>
          </w:p>
          <w:p w:rsidR="00693DB9" w:rsidRPr="00667415" w:rsidDel="00693DB9" w:rsidRDefault="00693DB9" w:rsidP="00BA2D59">
            <w:pPr>
              <w:pStyle w:val="Cabealho"/>
              <w:outlineLvl w:val="1"/>
              <w:rPr>
                <w:del w:id="2882" w:author="273776" w:date="2011-05-09T16:14:00Z"/>
                <w:rFonts w:cs="Arial"/>
                <w:szCs w:val="22"/>
              </w:rPr>
            </w:pPr>
            <w:del w:id="2883" w:author="273776" w:date="2011-05-09T16:14:00Z">
              <w:r w:rsidRPr="00667415" w:rsidDel="00693DB9">
                <w:rPr>
                  <w:rFonts w:cs="Arial"/>
                  <w:szCs w:val="22"/>
                </w:rPr>
                <w:delText>6 - Descontos em Reais (10 meses) de R$ 20,00 na fatura*</w:delText>
              </w:r>
            </w:del>
          </w:p>
          <w:p w:rsidR="00693DB9" w:rsidRPr="00667415" w:rsidDel="00693DB9" w:rsidRDefault="00693DB9" w:rsidP="00BA2D59">
            <w:pPr>
              <w:pStyle w:val="Cabealho"/>
              <w:outlineLvl w:val="1"/>
              <w:rPr>
                <w:del w:id="2884" w:author="273776" w:date="2011-05-09T16:14:00Z"/>
                <w:rFonts w:cs="Arial"/>
                <w:szCs w:val="22"/>
              </w:rPr>
            </w:pPr>
            <w:del w:id="2885" w:author="273776" w:date="2011-05-09T16:14:00Z">
              <w:r w:rsidRPr="00667415" w:rsidDel="00693DB9">
                <w:rPr>
                  <w:rFonts w:cs="Arial"/>
                  <w:szCs w:val="22"/>
                </w:rPr>
                <w:delText>7 - Descontos em Reais (10 meses) de R$ 50,00 na fatura*</w:delText>
              </w:r>
            </w:del>
          </w:p>
          <w:p w:rsidR="00693DB9" w:rsidRPr="00667415" w:rsidDel="00693DB9" w:rsidRDefault="00693DB9" w:rsidP="00BA2D59">
            <w:pPr>
              <w:pStyle w:val="Cabealho"/>
              <w:outlineLvl w:val="1"/>
              <w:rPr>
                <w:del w:id="2886" w:author="273776" w:date="2011-05-09T16:14:00Z"/>
                <w:rFonts w:cs="Arial"/>
                <w:szCs w:val="22"/>
              </w:rPr>
            </w:pPr>
            <w:del w:id="2887" w:author="273776" w:date="2011-05-09T16:14:00Z">
              <w:r w:rsidRPr="00667415" w:rsidDel="00693DB9">
                <w:rPr>
                  <w:rFonts w:cs="Arial"/>
                  <w:szCs w:val="22"/>
                </w:rPr>
                <w:delText>*Ou seja, sob o valor total da fatura do cliente.</w:delText>
              </w:r>
            </w:del>
          </w:p>
          <w:p w:rsidR="00693DB9" w:rsidRPr="00667415" w:rsidDel="00693DB9" w:rsidRDefault="00693DB9" w:rsidP="00BA2D59">
            <w:pPr>
              <w:pStyle w:val="Cabealho"/>
              <w:ind w:left="0"/>
              <w:outlineLvl w:val="1"/>
              <w:rPr>
                <w:del w:id="2888" w:author="273776" w:date="2011-05-09T16:14:00Z"/>
                <w:rFonts w:cs="Arial"/>
                <w:szCs w:val="22"/>
              </w:rPr>
            </w:pPr>
          </w:p>
        </w:tc>
      </w:tr>
      <w:tr w:rsidR="00693DB9" w:rsidRPr="00667415" w:rsidDel="00693DB9" w:rsidTr="00BA2D59">
        <w:trPr>
          <w:del w:id="2889" w:author="273776" w:date="2011-05-09T16:14:00Z"/>
        </w:trPr>
        <w:tc>
          <w:tcPr>
            <w:tcW w:w="1314" w:type="dxa"/>
          </w:tcPr>
          <w:p w:rsidR="00693DB9" w:rsidRPr="00667415" w:rsidDel="00693DB9" w:rsidRDefault="00693DB9" w:rsidP="00BA2D59">
            <w:pPr>
              <w:rPr>
                <w:del w:id="2890" w:author="273776" w:date="2011-05-09T16:14:00Z"/>
                <w:rFonts w:ascii="Arial" w:hAnsi="Arial" w:cs="Arial"/>
                <w:sz w:val="22"/>
                <w:lang w:val="pt-BR"/>
              </w:rPr>
            </w:pPr>
            <w:del w:id="2891" w:author="273776" w:date="2011-05-09T16:14:00Z">
              <w:r w:rsidRPr="00667415" w:rsidDel="00693DB9">
                <w:rPr>
                  <w:rFonts w:ascii="Arial" w:hAnsi="Arial" w:cs="Arial"/>
                  <w:sz w:val="22"/>
                  <w:szCs w:val="22"/>
                  <w:lang w:val="pt-BR"/>
                </w:rPr>
                <w:delText>RQN42</w:delText>
              </w:r>
            </w:del>
          </w:p>
        </w:tc>
        <w:tc>
          <w:tcPr>
            <w:tcW w:w="8042" w:type="dxa"/>
          </w:tcPr>
          <w:p w:rsidR="00693DB9" w:rsidRPr="00667415" w:rsidDel="00693DB9" w:rsidRDefault="00693DB9" w:rsidP="00BA2D59">
            <w:pPr>
              <w:pStyle w:val="Cabealho"/>
              <w:tabs>
                <w:tab w:val="center" w:pos="1418"/>
              </w:tabs>
              <w:ind w:left="0"/>
              <w:outlineLvl w:val="1"/>
              <w:rPr>
                <w:del w:id="2892" w:author="273776" w:date="2011-05-09T16:14:00Z"/>
                <w:rFonts w:cs="Arial"/>
                <w:szCs w:val="22"/>
              </w:rPr>
            </w:pPr>
            <w:del w:id="2893" w:author="273776" w:date="2011-05-09T16:14:00Z">
              <w:r w:rsidRPr="00667415" w:rsidDel="00693DB9">
                <w:rPr>
                  <w:rFonts w:cs="Arial"/>
                  <w:b/>
                  <w:szCs w:val="22"/>
                  <w:u w:val="single"/>
                </w:rPr>
                <w:delText>Fase 1</w:delText>
              </w:r>
              <w:r w:rsidRPr="00667415" w:rsidDel="00693DB9">
                <w:rPr>
                  <w:rFonts w:cs="Arial"/>
                  <w:szCs w:val="22"/>
                </w:rPr>
                <w:delText>: Serão disponibilizadas as seguintes faixas de descontos para os serviços Blackberry BIS (Completo, Absoluto e Social+Email) - Para o B2B :</w:delText>
              </w:r>
            </w:del>
          </w:p>
          <w:p w:rsidR="00693DB9" w:rsidRPr="00667415" w:rsidDel="00693DB9" w:rsidRDefault="00693DB9" w:rsidP="00BA2D59">
            <w:pPr>
              <w:pStyle w:val="Cabealho"/>
              <w:outlineLvl w:val="1"/>
              <w:rPr>
                <w:del w:id="2894" w:author="273776" w:date="2011-05-09T16:14:00Z"/>
                <w:rFonts w:cs="Arial"/>
                <w:szCs w:val="22"/>
              </w:rPr>
            </w:pPr>
          </w:p>
          <w:p w:rsidR="00693DB9" w:rsidRPr="00667415" w:rsidDel="00693DB9" w:rsidRDefault="00693DB9" w:rsidP="00BA2D59">
            <w:pPr>
              <w:pStyle w:val="Cabealho"/>
              <w:outlineLvl w:val="1"/>
              <w:rPr>
                <w:del w:id="2895" w:author="273776" w:date="2011-05-09T16:14:00Z"/>
                <w:rFonts w:cs="Arial"/>
                <w:szCs w:val="22"/>
              </w:rPr>
            </w:pPr>
            <w:del w:id="2896" w:author="273776" w:date="2011-05-09T16:14:00Z">
              <w:r w:rsidRPr="00667415" w:rsidDel="00693DB9">
                <w:rPr>
                  <w:rFonts w:cs="Arial"/>
                  <w:szCs w:val="22"/>
                </w:rPr>
                <w:delText>1 - Desconto de 100% sobre a assinatura por 2 meses</w:delText>
              </w:r>
            </w:del>
          </w:p>
          <w:p w:rsidR="00693DB9" w:rsidRPr="00667415" w:rsidDel="00693DB9" w:rsidRDefault="00693DB9" w:rsidP="00BA2D59">
            <w:pPr>
              <w:pStyle w:val="Cabealho"/>
              <w:outlineLvl w:val="1"/>
              <w:rPr>
                <w:del w:id="2897" w:author="273776" w:date="2011-05-09T16:14:00Z"/>
                <w:rFonts w:cs="Arial"/>
                <w:szCs w:val="22"/>
              </w:rPr>
            </w:pPr>
            <w:del w:id="2898" w:author="273776" w:date="2011-05-09T16:14:00Z">
              <w:r w:rsidRPr="00667415" w:rsidDel="00693DB9">
                <w:rPr>
                  <w:rFonts w:cs="Arial"/>
                  <w:szCs w:val="22"/>
                </w:rPr>
                <w:delText>2 - Desconto de 100% sobre a assinatura por 3 meses</w:delText>
              </w:r>
            </w:del>
          </w:p>
          <w:p w:rsidR="00693DB9" w:rsidRPr="00667415" w:rsidDel="00693DB9" w:rsidRDefault="00693DB9" w:rsidP="00BA2D59">
            <w:pPr>
              <w:pStyle w:val="Cabealho"/>
              <w:outlineLvl w:val="1"/>
              <w:rPr>
                <w:del w:id="2899" w:author="273776" w:date="2011-05-09T16:14:00Z"/>
                <w:rFonts w:cs="Arial"/>
                <w:szCs w:val="22"/>
              </w:rPr>
            </w:pPr>
            <w:del w:id="2900" w:author="273776" w:date="2011-05-09T16:14:00Z">
              <w:r w:rsidRPr="00667415" w:rsidDel="00693DB9">
                <w:rPr>
                  <w:rFonts w:cs="Arial"/>
                  <w:szCs w:val="22"/>
                </w:rPr>
                <w:delText>3 - Desconto de 100% sobre a assinatura por 6 meses</w:delText>
              </w:r>
            </w:del>
          </w:p>
          <w:p w:rsidR="00693DB9" w:rsidRPr="00667415" w:rsidDel="00693DB9" w:rsidRDefault="00693DB9" w:rsidP="00BA2D59">
            <w:pPr>
              <w:pStyle w:val="Cabealho"/>
              <w:outlineLvl w:val="1"/>
              <w:rPr>
                <w:del w:id="2901" w:author="273776" w:date="2011-05-09T16:14:00Z"/>
                <w:rFonts w:cs="Arial"/>
                <w:szCs w:val="22"/>
              </w:rPr>
            </w:pPr>
            <w:del w:id="2902" w:author="273776" w:date="2011-05-09T16:14:00Z">
              <w:r w:rsidRPr="00667415" w:rsidDel="00693DB9">
                <w:rPr>
                  <w:rFonts w:cs="Arial"/>
                  <w:szCs w:val="22"/>
                </w:rPr>
                <w:delText>4 - Desconto de 100% sobre a assinatura por 12 meses</w:delText>
              </w:r>
            </w:del>
          </w:p>
          <w:p w:rsidR="00693DB9" w:rsidRPr="00667415" w:rsidDel="00693DB9" w:rsidRDefault="00693DB9" w:rsidP="00BA2D59">
            <w:pPr>
              <w:pStyle w:val="Cabealho"/>
              <w:outlineLvl w:val="1"/>
              <w:rPr>
                <w:del w:id="2903" w:author="273776" w:date="2011-05-09T16:14:00Z"/>
                <w:rFonts w:cs="Arial"/>
                <w:szCs w:val="22"/>
              </w:rPr>
            </w:pPr>
            <w:del w:id="2904" w:author="273776" w:date="2011-05-09T16:14:00Z">
              <w:r w:rsidRPr="00667415" w:rsidDel="00693DB9">
                <w:rPr>
                  <w:rFonts w:cs="Arial"/>
                  <w:szCs w:val="22"/>
                </w:rPr>
                <w:delText>5 - Descontos percentuais de 15%, 20%, 30%,  50% e 70% por prazo indeterminado.</w:delText>
              </w:r>
            </w:del>
          </w:p>
          <w:p w:rsidR="00693DB9" w:rsidRPr="00667415" w:rsidDel="00693DB9" w:rsidRDefault="00693DB9" w:rsidP="00BA2D59">
            <w:pPr>
              <w:pStyle w:val="Cabealho"/>
              <w:outlineLvl w:val="1"/>
              <w:rPr>
                <w:del w:id="2905" w:author="273776" w:date="2011-05-09T16:14:00Z"/>
                <w:rFonts w:cs="Arial"/>
                <w:szCs w:val="22"/>
              </w:rPr>
            </w:pPr>
            <w:del w:id="2906" w:author="273776" w:date="2011-05-09T16:14:00Z">
              <w:r w:rsidRPr="00667415" w:rsidDel="00693DB9">
                <w:rPr>
                  <w:rFonts w:cs="Arial"/>
                  <w:szCs w:val="22"/>
                </w:rPr>
                <w:delText>6 - Descontos em Reais para 24 e 25 meses na fatura</w:delText>
              </w:r>
            </w:del>
          </w:p>
          <w:p w:rsidR="00693DB9" w:rsidRPr="00667415" w:rsidDel="00693DB9" w:rsidRDefault="00693DB9" w:rsidP="00BA2D59">
            <w:pPr>
              <w:pStyle w:val="Cabealho"/>
              <w:outlineLvl w:val="1"/>
              <w:rPr>
                <w:del w:id="2907" w:author="273776" w:date="2011-05-09T16:14:00Z"/>
                <w:rFonts w:cs="Arial"/>
                <w:szCs w:val="22"/>
              </w:rPr>
            </w:pPr>
            <w:del w:id="2908" w:author="273776" w:date="2011-05-09T16:14:00Z">
              <w:r w:rsidRPr="00667415" w:rsidDel="00693DB9">
                <w:rPr>
                  <w:rFonts w:cs="Arial"/>
                  <w:szCs w:val="22"/>
                </w:rPr>
                <w:delText>7 - Os valores para desconto serão de R$ 300, R$ 500, e $ 800 (Valor total).</w:delText>
              </w:r>
            </w:del>
          </w:p>
          <w:p w:rsidR="00693DB9" w:rsidRPr="00667415" w:rsidDel="00693DB9" w:rsidRDefault="00693DB9" w:rsidP="00BA2D59">
            <w:pPr>
              <w:pStyle w:val="Cabealho"/>
              <w:ind w:left="0"/>
              <w:outlineLvl w:val="1"/>
              <w:rPr>
                <w:del w:id="2909" w:author="273776" w:date="2011-05-09T16:14:00Z"/>
                <w:rFonts w:cs="Arial"/>
                <w:szCs w:val="22"/>
              </w:rPr>
            </w:pPr>
          </w:p>
        </w:tc>
      </w:tr>
      <w:tr w:rsidR="00693DB9" w:rsidRPr="00667415" w:rsidDel="00693DB9" w:rsidTr="00BA2D59">
        <w:trPr>
          <w:del w:id="2910" w:author="273776" w:date="2011-05-09T16:14:00Z"/>
        </w:trPr>
        <w:tc>
          <w:tcPr>
            <w:tcW w:w="1314" w:type="dxa"/>
          </w:tcPr>
          <w:p w:rsidR="00693DB9" w:rsidRPr="00667415" w:rsidDel="00693DB9" w:rsidRDefault="00693DB9" w:rsidP="00BA2D59">
            <w:pPr>
              <w:rPr>
                <w:del w:id="2911" w:author="273776" w:date="2011-05-09T16:14:00Z"/>
                <w:rFonts w:ascii="Arial" w:hAnsi="Arial" w:cs="Arial"/>
                <w:noProof/>
                <w:sz w:val="22"/>
                <w:lang w:val="pt-BR"/>
              </w:rPr>
            </w:pPr>
            <w:del w:id="2912" w:author="273776" w:date="2011-05-09T16:14:00Z">
              <w:r w:rsidRPr="00667415" w:rsidDel="00693DB9">
                <w:rPr>
                  <w:rFonts w:ascii="Arial" w:hAnsi="Arial" w:cs="Arial"/>
                  <w:noProof/>
                  <w:sz w:val="22"/>
                  <w:szCs w:val="22"/>
                  <w:lang w:val="pt-BR"/>
                </w:rPr>
                <w:delText>RQN56</w:delText>
              </w:r>
            </w:del>
          </w:p>
        </w:tc>
        <w:tc>
          <w:tcPr>
            <w:tcW w:w="8042" w:type="dxa"/>
          </w:tcPr>
          <w:p w:rsidR="00693DB9" w:rsidDel="00693DB9" w:rsidRDefault="00693DB9" w:rsidP="00BA2D59">
            <w:pPr>
              <w:pStyle w:val="Cabealho"/>
              <w:ind w:left="0"/>
              <w:rPr>
                <w:del w:id="2913" w:author="273776" w:date="2011-05-09T16:14:00Z"/>
                <w:rFonts w:cs="Arial"/>
                <w:szCs w:val="22"/>
              </w:rPr>
            </w:pPr>
            <w:del w:id="2914" w:author="273776" w:date="2011-05-09T16:14:00Z">
              <w:r w:rsidRPr="00667415" w:rsidDel="00693DB9">
                <w:rPr>
                  <w:rFonts w:cs="Arial"/>
                  <w:szCs w:val="22"/>
                </w:rPr>
                <w:delText>A interface de aprovisionamento dos novos serviços Blackberry da aplicação CRM Móvel (Própria e de terceiros) deverá ser atualizado para suportar as ativações dos novos serviços BIS e BES+BIS.</w:delText>
              </w:r>
            </w:del>
          </w:p>
          <w:p w:rsidR="00693DB9" w:rsidRPr="00667415" w:rsidDel="00693DB9" w:rsidRDefault="00693DB9" w:rsidP="00BA2D59">
            <w:pPr>
              <w:pStyle w:val="Cabealho"/>
              <w:ind w:left="0"/>
              <w:rPr>
                <w:del w:id="2915" w:author="273776" w:date="2011-05-09T16:14:00Z"/>
                <w:rFonts w:cs="Arial"/>
                <w:szCs w:val="22"/>
              </w:rPr>
            </w:pPr>
          </w:p>
        </w:tc>
      </w:tr>
      <w:tr w:rsidR="00693DB9" w:rsidRPr="00667415" w:rsidDel="00693DB9" w:rsidTr="00BA2D59">
        <w:trPr>
          <w:del w:id="2916" w:author="273776" w:date="2011-05-09T16:14:00Z"/>
        </w:trPr>
        <w:tc>
          <w:tcPr>
            <w:tcW w:w="1314" w:type="dxa"/>
          </w:tcPr>
          <w:p w:rsidR="00693DB9" w:rsidRPr="00667415" w:rsidDel="00693DB9" w:rsidRDefault="00693DB9" w:rsidP="00BA2D59">
            <w:pPr>
              <w:rPr>
                <w:del w:id="2917" w:author="273776" w:date="2011-05-09T16:14:00Z"/>
                <w:rFonts w:ascii="Arial" w:hAnsi="Arial" w:cs="Arial"/>
                <w:noProof/>
                <w:sz w:val="22"/>
                <w:lang w:val="pt-BR"/>
              </w:rPr>
            </w:pPr>
            <w:del w:id="2918" w:author="273776" w:date="2011-05-09T16:14:00Z">
              <w:r w:rsidRPr="00667415" w:rsidDel="00693DB9">
                <w:rPr>
                  <w:rFonts w:ascii="Arial" w:hAnsi="Arial" w:cs="Arial"/>
                  <w:noProof/>
                  <w:sz w:val="22"/>
                  <w:szCs w:val="22"/>
                  <w:lang w:val="pt-BR"/>
                </w:rPr>
                <w:delText>RQN57</w:delText>
              </w:r>
            </w:del>
          </w:p>
        </w:tc>
        <w:tc>
          <w:tcPr>
            <w:tcW w:w="8042" w:type="dxa"/>
          </w:tcPr>
          <w:p w:rsidR="00693DB9" w:rsidDel="00693DB9" w:rsidRDefault="00693DB9" w:rsidP="00BA2D59">
            <w:pPr>
              <w:pStyle w:val="Cabealho"/>
              <w:ind w:left="0"/>
              <w:rPr>
                <w:del w:id="2919" w:author="273776" w:date="2011-05-09T16:14:00Z"/>
                <w:rFonts w:cs="Arial"/>
                <w:szCs w:val="22"/>
              </w:rPr>
            </w:pPr>
            <w:del w:id="2920" w:author="273776" w:date="2011-05-09T16:14:00Z">
              <w:r w:rsidRPr="00667415" w:rsidDel="00693DB9">
                <w:rPr>
                  <w:rFonts w:cs="Arial"/>
                  <w:szCs w:val="22"/>
                </w:rPr>
                <w:delText>Deverá ser possível a migração entre qualquer dos serviços Oi Blackberry BIS disponibilizados, sem ônus financeiro para o contratante, seja ele Alto Valor (B2C) como Corporativo e Empresarial (B2B).</w:delText>
              </w:r>
            </w:del>
          </w:p>
          <w:p w:rsidR="00693DB9" w:rsidRPr="00667415" w:rsidDel="00693DB9" w:rsidRDefault="00693DB9" w:rsidP="00BA2D59">
            <w:pPr>
              <w:pStyle w:val="Cabealho"/>
              <w:ind w:left="0"/>
              <w:rPr>
                <w:del w:id="2921" w:author="273776" w:date="2011-05-09T16:14:00Z"/>
                <w:rFonts w:cs="Arial"/>
                <w:szCs w:val="22"/>
              </w:rPr>
            </w:pPr>
          </w:p>
        </w:tc>
      </w:tr>
      <w:tr w:rsidR="00693DB9" w:rsidRPr="00667415" w:rsidDel="00693DB9" w:rsidTr="00BA2D59">
        <w:trPr>
          <w:del w:id="2922" w:author="273776" w:date="2011-05-09T16:14:00Z"/>
        </w:trPr>
        <w:tc>
          <w:tcPr>
            <w:tcW w:w="1314" w:type="dxa"/>
          </w:tcPr>
          <w:p w:rsidR="00693DB9" w:rsidRPr="00667415" w:rsidDel="00693DB9" w:rsidRDefault="00693DB9" w:rsidP="00BA2D59">
            <w:pPr>
              <w:rPr>
                <w:del w:id="2923" w:author="273776" w:date="2011-05-09T16:14:00Z"/>
                <w:rFonts w:ascii="Arial" w:hAnsi="Arial" w:cs="Arial"/>
                <w:noProof/>
                <w:sz w:val="22"/>
                <w:lang w:val="pt-BR"/>
              </w:rPr>
            </w:pPr>
            <w:del w:id="2924" w:author="273776" w:date="2011-05-09T16:14:00Z">
              <w:r w:rsidRPr="00667415" w:rsidDel="00693DB9">
                <w:rPr>
                  <w:rFonts w:ascii="Arial" w:hAnsi="Arial" w:cs="Arial"/>
                  <w:noProof/>
                  <w:sz w:val="22"/>
                  <w:szCs w:val="22"/>
                  <w:lang w:val="pt-BR"/>
                </w:rPr>
                <w:delText>RQN58</w:delText>
              </w:r>
            </w:del>
          </w:p>
        </w:tc>
        <w:tc>
          <w:tcPr>
            <w:tcW w:w="8042" w:type="dxa"/>
          </w:tcPr>
          <w:p w:rsidR="00693DB9" w:rsidDel="00693DB9" w:rsidRDefault="00693DB9" w:rsidP="00BA2D59">
            <w:pPr>
              <w:pStyle w:val="Cabealho"/>
              <w:ind w:left="0"/>
              <w:rPr>
                <w:del w:id="2925" w:author="273776" w:date="2011-05-09T16:14:00Z"/>
                <w:rFonts w:cs="Arial"/>
                <w:szCs w:val="22"/>
              </w:rPr>
            </w:pPr>
            <w:del w:id="2926" w:author="273776" w:date="2011-05-09T16:14:00Z">
              <w:r w:rsidRPr="00667415" w:rsidDel="00693DB9">
                <w:rPr>
                  <w:rFonts w:cs="Arial"/>
                  <w:szCs w:val="22"/>
                </w:rPr>
                <w:delText>Deve ser possível efetuar o bloqueio de APNs públicas para os meios de acesso, sendo que as funcionalidades solicitadas nesta especificação deverão permitir o convívio com a solicitação de Bloqueio de APNs públicas existente atualmente para os serviços BIS e BES (B2C e B2B).</w:delText>
              </w:r>
            </w:del>
          </w:p>
          <w:p w:rsidR="00693DB9" w:rsidRPr="00667415" w:rsidDel="00693DB9" w:rsidRDefault="00693DB9" w:rsidP="00BA2D59">
            <w:pPr>
              <w:pStyle w:val="Cabealho"/>
              <w:ind w:left="0"/>
              <w:rPr>
                <w:del w:id="2927" w:author="273776" w:date="2011-05-09T16:14:00Z"/>
                <w:rFonts w:cs="Arial"/>
                <w:szCs w:val="22"/>
              </w:rPr>
            </w:pPr>
          </w:p>
        </w:tc>
      </w:tr>
      <w:tr w:rsidR="00693DB9" w:rsidRPr="00667415" w:rsidDel="00693DB9" w:rsidTr="00BA2D59">
        <w:trPr>
          <w:del w:id="2928" w:author="273776" w:date="2011-05-09T16:14:00Z"/>
        </w:trPr>
        <w:tc>
          <w:tcPr>
            <w:tcW w:w="1314" w:type="dxa"/>
          </w:tcPr>
          <w:p w:rsidR="00693DB9" w:rsidRPr="00667415" w:rsidDel="00693DB9" w:rsidRDefault="00693DB9" w:rsidP="00BA2D59">
            <w:pPr>
              <w:rPr>
                <w:del w:id="2929" w:author="273776" w:date="2011-05-09T16:14:00Z"/>
                <w:rFonts w:ascii="Arial" w:hAnsi="Arial" w:cs="Arial"/>
                <w:noProof/>
                <w:sz w:val="22"/>
                <w:lang w:val="pt-BR"/>
              </w:rPr>
            </w:pPr>
            <w:del w:id="2930" w:author="273776" w:date="2011-05-09T16:14:00Z">
              <w:r w:rsidRPr="00667415" w:rsidDel="00693DB9">
                <w:rPr>
                  <w:rFonts w:ascii="Arial" w:hAnsi="Arial" w:cs="Arial"/>
                  <w:noProof/>
                  <w:sz w:val="22"/>
                  <w:szCs w:val="22"/>
                  <w:lang w:val="pt-BR"/>
                </w:rPr>
                <w:delText>RQN63</w:delText>
              </w:r>
            </w:del>
          </w:p>
        </w:tc>
        <w:tc>
          <w:tcPr>
            <w:tcW w:w="8042" w:type="dxa"/>
          </w:tcPr>
          <w:p w:rsidR="00693DB9" w:rsidDel="00693DB9" w:rsidRDefault="00693DB9" w:rsidP="00BA2D59">
            <w:pPr>
              <w:pStyle w:val="Cabealho"/>
              <w:ind w:left="0"/>
              <w:rPr>
                <w:del w:id="2931" w:author="273776" w:date="2011-05-09T16:14:00Z"/>
                <w:rFonts w:cs="Arial"/>
                <w:szCs w:val="22"/>
              </w:rPr>
            </w:pPr>
            <w:del w:id="2932" w:author="273776" w:date="2011-05-09T16:14:00Z">
              <w:r w:rsidRPr="00667415" w:rsidDel="00693DB9">
                <w:rPr>
                  <w:rFonts w:cs="Arial"/>
                  <w:szCs w:val="22"/>
                </w:rPr>
                <w:delText>Para os casos de mudança de titularidade (B2B e B2C) em que o MSISDN tenha o serviço Blackberry associado, ele poderá optar por aplicar a multa ou não. Essa funcionalidade é válida tanto para o BIS como para o BES.</w:delText>
              </w:r>
            </w:del>
          </w:p>
          <w:p w:rsidR="00693DB9" w:rsidRPr="00667415" w:rsidDel="00693DB9" w:rsidRDefault="00693DB9" w:rsidP="00BA2D59">
            <w:pPr>
              <w:pStyle w:val="Cabealho"/>
              <w:ind w:left="0"/>
              <w:rPr>
                <w:del w:id="2933" w:author="273776" w:date="2011-05-09T16:14:00Z"/>
                <w:rFonts w:cs="Arial"/>
                <w:szCs w:val="22"/>
              </w:rPr>
            </w:pPr>
          </w:p>
        </w:tc>
      </w:tr>
      <w:tr w:rsidR="00693DB9" w:rsidRPr="00667415" w:rsidDel="00693DB9" w:rsidTr="00BA2D59">
        <w:trPr>
          <w:del w:id="2934" w:author="273776" w:date="2011-05-09T16:14:00Z"/>
        </w:trPr>
        <w:tc>
          <w:tcPr>
            <w:tcW w:w="1314" w:type="dxa"/>
          </w:tcPr>
          <w:p w:rsidR="00693DB9" w:rsidRPr="00667415" w:rsidDel="00693DB9" w:rsidRDefault="00693DB9" w:rsidP="00BA2D59">
            <w:pPr>
              <w:rPr>
                <w:del w:id="2935" w:author="273776" w:date="2011-05-09T16:14:00Z"/>
                <w:rFonts w:ascii="Arial" w:hAnsi="Arial" w:cs="Arial"/>
                <w:noProof/>
                <w:sz w:val="22"/>
                <w:lang w:val="pt-BR"/>
              </w:rPr>
            </w:pPr>
            <w:del w:id="2936" w:author="273776" w:date="2011-05-09T16:14:00Z">
              <w:r w:rsidRPr="00667415" w:rsidDel="00693DB9">
                <w:rPr>
                  <w:rFonts w:ascii="Arial" w:hAnsi="Arial" w:cs="Arial"/>
                  <w:noProof/>
                  <w:sz w:val="22"/>
                  <w:szCs w:val="22"/>
                  <w:lang w:val="pt-BR"/>
                </w:rPr>
                <w:delText>RQN107</w:delText>
              </w:r>
            </w:del>
          </w:p>
        </w:tc>
        <w:tc>
          <w:tcPr>
            <w:tcW w:w="8042" w:type="dxa"/>
          </w:tcPr>
          <w:p w:rsidR="00693DB9" w:rsidDel="00693DB9" w:rsidRDefault="00693DB9" w:rsidP="00BA2D59">
            <w:pPr>
              <w:pStyle w:val="Cabealho"/>
              <w:ind w:left="0"/>
              <w:rPr>
                <w:del w:id="2937" w:author="273776" w:date="2011-05-09T16:14:00Z"/>
                <w:rFonts w:cs="Arial"/>
                <w:szCs w:val="22"/>
              </w:rPr>
            </w:pPr>
            <w:del w:id="2938" w:author="273776" w:date="2011-05-09T16:14:00Z">
              <w:r w:rsidRPr="00667415" w:rsidDel="00693DB9">
                <w:rPr>
                  <w:rFonts w:cs="Arial"/>
                  <w:szCs w:val="22"/>
                </w:rPr>
                <w:delText>Para os casos de cancelamento do serviço BIS para clientes B2B que desejam trocar a titularidade para Empresarial (B2B), deverá existir a opção de cobrar ou não a multa por cancelamento do serviço, conforme apresentado no DRQN 52.</w:delText>
              </w:r>
            </w:del>
          </w:p>
          <w:p w:rsidR="00693DB9" w:rsidRPr="00667415" w:rsidDel="00693DB9" w:rsidRDefault="00693DB9" w:rsidP="00BA2D59">
            <w:pPr>
              <w:pStyle w:val="Cabealho"/>
              <w:ind w:left="0"/>
              <w:rPr>
                <w:del w:id="2939" w:author="273776" w:date="2011-05-09T16:14:00Z"/>
                <w:rFonts w:cs="Arial"/>
                <w:szCs w:val="22"/>
              </w:rPr>
            </w:pPr>
          </w:p>
        </w:tc>
      </w:tr>
      <w:tr w:rsidR="00693DB9" w:rsidRPr="00667415" w:rsidDel="00693DB9" w:rsidTr="00BA2D59">
        <w:trPr>
          <w:del w:id="2940" w:author="273776" w:date="2011-05-09T16:14:00Z"/>
        </w:trPr>
        <w:tc>
          <w:tcPr>
            <w:tcW w:w="1314" w:type="dxa"/>
          </w:tcPr>
          <w:p w:rsidR="00693DB9" w:rsidRPr="00667415" w:rsidDel="00693DB9" w:rsidRDefault="00693DB9" w:rsidP="00BA2D59">
            <w:pPr>
              <w:rPr>
                <w:del w:id="2941" w:author="273776" w:date="2011-05-09T16:14:00Z"/>
                <w:rFonts w:ascii="Arial" w:hAnsi="Arial" w:cs="Arial"/>
                <w:noProof/>
                <w:sz w:val="22"/>
                <w:lang w:val="pt-BR"/>
              </w:rPr>
            </w:pPr>
            <w:del w:id="2942" w:author="273776" w:date="2011-05-09T16:14:00Z">
              <w:r w:rsidRPr="00667415" w:rsidDel="00693DB9">
                <w:rPr>
                  <w:rFonts w:ascii="Arial" w:hAnsi="Arial" w:cs="Arial"/>
                  <w:noProof/>
                  <w:sz w:val="22"/>
                  <w:szCs w:val="22"/>
                  <w:lang w:val="pt-BR"/>
                </w:rPr>
                <w:delText>RQN110</w:delText>
              </w:r>
            </w:del>
          </w:p>
        </w:tc>
        <w:tc>
          <w:tcPr>
            <w:tcW w:w="8042" w:type="dxa"/>
          </w:tcPr>
          <w:p w:rsidR="00693DB9" w:rsidDel="00693DB9" w:rsidRDefault="00693DB9" w:rsidP="00BA2D59">
            <w:pPr>
              <w:pStyle w:val="Cabealho"/>
              <w:ind w:left="0"/>
              <w:rPr>
                <w:del w:id="2943" w:author="273776" w:date="2011-05-09T16:14:00Z"/>
                <w:rFonts w:cs="Arial"/>
                <w:szCs w:val="22"/>
              </w:rPr>
            </w:pPr>
            <w:del w:id="2944" w:author="273776" w:date="2011-05-09T16:14:00Z">
              <w:r w:rsidRPr="00667415" w:rsidDel="00693DB9">
                <w:rPr>
                  <w:rFonts w:cs="Arial"/>
                  <w:szCs w:val="22"/>
                </w:rPr>
                <w:delText>Deverá ser prevista a aplicação de multa (pró-rata) na migração do serviço Blackberry BES e Blackberry BIS+BES para quaisquer dos serviços Blackberry BIS. A multa será aplicável somente a meios de acesso B2B.</w:delText>
              </w:r>
            </w:del>
          </w:p>
          <w:p w:rsidR="00693DB9" w:rsidRPr="00667415" w:rsidDel="00693DB9" w:rsidRDefault="00693DB9" w:rsidP="00BA2D59">
            <w:pPr>
              <w:pStyle w:val="Cabealho"/>
              <w:ind w:left="0"/>
              <w:rPr>
                <w:del w:id="2945" w:author="273776" w:date="2011-05-09T16:14:00Z"/>
                <w:rFonts w:cs="Arial"/>
                <w:szCs w:val="22"/>
              </w:rPr>
            </w:pPr>
          </w:p>
        </w:tc>
      </w:tr>
      <w:tr w:rsidR="00693DB9" w:rsidRPr="00667415" w:rsidDel="00693DB9" w:rsidTr="00BA2D59">
        <w:trPr>
          <w:del w:id="2946" w:author="273776" w:date="2011-05-09T16:14:00Z"/>
        </w:trPr>
        <w:tc>
          <w:tcPr>
            <w:tcW w:w="1314" w:type="dxa"/>
          </w:tcPr>
          <w:p w:rsidR="00693DB9" w:rsidRPr="00667415" w:rsidDel="00693DB9" w:rsidRDefault="00693DB9" w:rsidP="00BA2D59">
            <w:pPr>
              <w:rPr>
                <w:del w:id="2947" w:author="273776" w:date="2011-05-09T16:14:00Z"/>
                <w:rFonts w:ascii="Arial" w:hAnsi="Arial" w:cs="Arial"/>
                <w:sz w:val="22"/>
                <w:lang w:val="pt-BR"/>
              </w:rPr>
            </w:pPr>
            <w:del w:id="2948" w:author="273776" w:date="2011-05-09T16:14:00Z">
              <w:r w:rsidRPr="00667415" w:rsidDel="00693DB9">
                <w:rPr>
                  <w:rFonts w:ascii="Arial" w:hAnsi="Arial" w:cs="Arial"/>
                  <w:sz w:val="22"/>
                  <w:szCs w:val="22"/>
                  <w:lang w:val="pt-BR"/>
                </w:rPr>
                <w:delText>RQN111</w:delText>
              </w:r>
            </w:del>
          </w:p>
        </w:tc>
        <w:tc>
          <w:tcPr>
            <w:tcW w:w="8042" w:type="dxa"/>
          </w:tcPr>
          <w:p w:rsidR="00693DB9" w:rsidRPr="00667415" w:rsidDel="00693DB9" w:rsidRDefault="00693DB9" w:rsidP="00BA2D59">
            <w:pPr>
              <w:pStyle w:val="Cabealho"/>
              <w:ind w:left="0"/>
              <w:rPr>
                <w:del w:id="2949" w:author="273776" w:date="2011-05-09T16:14:00Z"/>
                <w:rFonts w:cs="Arial"/>
                <w:szCs w:val="22"/>
              </w:rPr>
            </w:pPr>
            <w:del w:id="2950" w:author="273776" w:date="2011-05-09T16:14:00Z">
              <w:r w:rsidRPr="00667415" w:rsidDel="00693DB9">
                <w:rPr>
                  <w:rFonts w:cs="Arial"/>
                  <w:szCs w:val="22"/>
                </w:rPr>
                <w:delText>Para os casos de migrações de plano, migração do serviço Blackberry, troca de número e transferência de titularidade (B2B e B2C) em que o MSISDN tenha o serviço Blackberry associado, ele poderá optar por aplicar a multa ou não.</w:delText>
              </w:r>
            </w:del>
          </w:p>
          <w:p w:rsidR="00693DB9" w:rsidRPr="00667415" w:rsidDel="00693DB9" w:rsidRDefault="00693DB9" w:rsidP="00BA2D59">
            <w:pPr>
              <w:pStyle w:val="Cabealho"/>
              <w:ind w:left="0"/>
              <w:jc w:val="both"/>
              <w:rPr>
                <w:del w:id="2951" w:author="273776" w:date="2011-05-09T16:14:00Z"/>
                <w:rFonts w:cs="Arial"/>
                <w:szCs w:val="22"/>
              </w:rPr>
            </w:pPr>
          </w:p>
        </w:tc>
      </w:tr>
      <w:tr w:rsidR="00693DB9" w:rsidRPr="00667415" w:rsidDel="00693DB9" w:rsidTr="00BA2D59">
        <w:trPr>
          <w:del w:id="2952" w:author="273776" w:date="2011-05-09T16:14:00Z"/>
        </w:trPr>
        <w:tc>
          <w:tcPr>
            <w:tcW w:w="1314" w:type="dxa"/>
          </w:tcPr>
          <w:p w:rsidR="00693DB9" w:rsidRPr="00667415" w:rsidDel="00693DB9" w:rsidRDefault="00693DB9" w:rsidP="00BA2D59">
            <w:pPr>
              <w:rPr>
                <w:del w:id="2953" w:author="273776" w:date="2011-05-09T16:14:00Z"/>
                <w:rFonts w:ascii="Arial" w:hAnsi="Arial" w:cs="Arial"/>
                <w:sz w:val="22"/>
                <w:lang w:val="pt-BR"/>
              </w:rPr>
            </w:pPr>
            <w:del w:id="2954" w:author="273776" w:date="2011-05-09T16:14:00Z">
              <w:r w:rsidRPr="00667415" w:rsidDel="00693DB9">
                <w:rPr>
                  <w:rFonts w:ascii="Arial" w:hAnsi="Arial" w:cs="Arial"/>
                  <w:sz w:val="22"/>
                  <w:szCs w:val="22"/>
                  <w:lang w:val="pt-BR"/>
                </w:rPr>
                <w:delText>RQN112</w:delText>
              </w:r>
            </w:del>
          </w:p>
        </w:tc>
        <w:tc>
          <w:tcPr>
            <w:tcW w:w="8042" w:type="dxa"/>
          </w:tcPr>
          <w:p w:rsidR="00693DB9" w:rsidRPr="00667415" w:rsidDel="00693DB9" w:rsidRDefault="00693DB9" w:rsidP="00BA2D59">
            <w:pPr>
              <w:pStyle w:val="Cabealho"/>
              <w:ind w:left="0"/>
              <w:rPr>
                <w:del w:id="2955" w:author="273776" w:date="2011-05-09T16:14:00Z"/>
                <w:rFonts w:cs="Arial"/>
                <w:szCs w:val="22"/>
              </w:rPr>
            </w:pPr>
            <w:del w:id="2956" w:author="273776" w:date="2011-05-09T16:14:00Z">
              <w:r w:rsidRPr="00667415" w:rsidDel="00693DB9">
                <w:rPr>
                  <w:rFonts w:cs="Arial"/>
                  <w:szCs w:val="22"/>
                </w:rPr>
                <w:delText>Para os casos em que não é pertinente a cobrança de multa, deverá ser possível registrar o motivo da não cobrança, dentre os motivos a seguir apresentados:</w:delText>
              </w:r>
            </w:del>
          </w:p>
          <w:p w:rsidR="00693DB9" w:rsidRPr="00667415" w:rsidDel="00693DB9" w:rsidRDefault="00693DB9" w:rsidP="00BA2D59">
            <w:pPr>
              <w:pStyle w:val="Cabealho"/>
              <w:ind w:left="0"/>
              <w:rPr>
                <w:del w:id="2957" w:author="273776" w:date="2011-05-09T16:14:00Z"/>
                <w:rFonts w:cs="Arial"/>
                <w:szCs w:val="22"/>
              </w:rPr>
            </w:pPr>
          </w:p>
          <w:p w:rsidR="00693DB9" w:rsidRPr="00667415" w:rsidDel="00693DB9" w:rsidRDefault="00693DB9" w:rsidP="00BA2D59">
            <w:pPr>
              <w:pStyle w:val="Cabealho"/>
              <w:ind w:left="0"/>
              <w:rPr>
                <w:del w:id="2958" w:author="273776" w:date="2011-05-09T16:14:00Z"/>
                <w:rFonts w:cs="Arial"/>
                <w:szCs w:val="22"/>
              </w:rPr>
            </w:pPr>
            <w:del w:id="2959" w:author="273776" w:date="2011-05-09T16:14:00Z">
              <w:r w:rsidRPr="00667415" w:rsidDel="00693DB9">
                <w:rPr>
                  <w:rFonts w:cs="Arial"/>
                  <w:szCs w:val="22"/>
                </w:rPr>
                <w:delText>- Migração de Plano</w:delText>
              </w:r>
            </w:del>
          </w:p>
          <w:p w:rsidR="00693DB9" w:rsidRPr="00667415" w:rsidDel="00693DB9" w:rsidRDefault="00693DB9" w:rsidP="00BA2D59">
            <w:pPr>
              <w:pStyle w:val="Cabealho"/>
              <w:ind w:left="0"/>
              <w:rPr>
                <w:del w:id="2960" w:author="273776" w:date="2011-05-09T16:14:00Z"/>
                <w:rFonts w:cs="Arial"/>
                <w:szCs w:val="22"/>
              </w:rPr>
            </w:pPr>
            <w:del w:id="2961" w:author="273776" w:date="2011-05-09T16:14:00Z">
              <w:r w:rsidRPr="00667415" w:rsidDel="00693DB9">
                <w:rPr>
                  <w:rFonts w:cs="Arial"/>
                  <w:szCs w:val="22"/>
                </w:rPr>
                <w:delText>- Migração de Serviço</w:delText>
              </w:r>
            </w:del>
          </w:p>
          <w:p w:rsidR="00693DB9" w:rsidRPr="00667415" w:rsidDel="00693DB9" w:rsidRDefault="00693DB9" w:rsidP="00BA2D59">
            <w:pPr>
              <w:pStyle w:val="Cabealho"/>
              <w:ind w:left="0"/>
              <w:rPr>
                <w:del w:id="2962" w:author="273776" w:date="2011-05-09T16:14:00Z"/>
                <w:rFonts w:cs="Arial"/>
                <w:szCs w:val="22"/>
              </w:rPr>
            </w:pPr>
            <w:del w:id="2963" w:author="273776" w:date="2011-05-09T16:14:00Z">
              <w:r w:rsidRPr="00667415" w:rsidDel="00693DB9">
                <w:rPr>
                  <w:rFonts w:cs="Arial"/>
                  <w:szCs w:val="22"/>
                </w:rPr>
                <w:delText>- Retenção</w:delText>
              </w:r>
            </w:del>
          </w:p>
          <w:p w:rsidR="00693DB9" w:rsidRPr="00667415" w:rsidDel="00693DB9" w:rsidRDefault="00693DB9" w:rsidP="00BA2D59">
            <w:pPr>
              <w:pStyle w:val="Cabealho"/>
              <w:ind w:left="0"/>
              <w:rPr>
                <w:del w:id="2964" w:author="273776" w:date="2011-05-09T16:14:00Z"/>
                <w:rFonts w:cs="Arial"/>
                <w:szCs w:val="22"/>
              </w:rPr>
            </w:pPr>
            <w:del w:id="2965" w:author="273776" w:date="2011-05-09T16:14:00Z">
              <w:r w:rsidRPr="00667415" w:rsidDel="00693DB9">
                <w:rPr>
                  <w:rFonts w:cs="Arial"/>
                  <w:szCs w:val="22"/>
                </w:rPr>
                <w:delText>- Transferência de Titularidade</w:delText>
              </w:r>
            </w:del>
          </w:p>
          <w:p w:rsidR="00693DB9" w:rsidRPr="00667415" w:rsidDel="00693DB9" w:rsidRDefault="00693DB9" w:rsidP="00BA2D59">
            <w:pPr>
              <w:pStyle w:val="Cabealho"/>
              <w:ind w:left="0"/>
              <w:rPr>
                <w:del w:id="2966" w:author="273776" w:date="2011-05-09T16:14:00Z"/>
                <w:rFonts w:cs="Arial"/>
                <w:szCs w:val="22"/>
              </w:rPr>
            </w:pPr>
            <w:del w:id="2967" w:author="273776" w:date="2011-05-09T16:14:00Z">
              <w:r w:rsidRPr="00667415" w:rsidDel="00693DB9">
                <w:rPr>
                  <w:rFonts w:cs="Arial"/>
                  <w:szCs w:val="22"/>
                </w:rPr>
                <w:delText>- Vendas</w:delText>
              </w:r>
            </w:del>
          </w:p>
          <w:p w:rsidR="00693DB9" w:rsidRPr="00667415" w:rsidDel="00693DB9" w:rsidRDefault="00693DB9" w:rsidP="00BA2D59">
            <w:pPr>
              <w:pStyle w:val="Cabealho"/>
              <w:ind w:left="0"/>
              <w:rPr>
                <w:del w:id="2968" w:author="273776" w:date="2011-05-09T16:14:00Z"/>
                <w:rFonts w:cs="Arial"/>
                <w:szCs w:val="22"/>
              </w:rPr>
            </w:pPr>
            <w:del w:id="2969" w:author="273776" w:date="2011-05-09T16:14:00Z">
              <w:r w:rsidRPr="00667415" w:rsidDel="00693DB9">
                <w:rPr>
                  <w:rFonts w:cs="Arial"/>
                  <w:szCs w:val="22"/>
                </w:rPr>
                <w:delText>- Cliente Varejo</w:delText>
              </w:r>
            </w:del>
          </w:p>
          <w:p w:rsidR="00693DB9" w:rsidRPr="00667415" w:rsidDel="00693DB9" w:rsidRDefault="00693DB9" w:rsidP="00BA2D59">
            <w:pPr>
              <w:pStyle w:val="Cabealho"/>
              <w:ind w:left="0"/>
              <w:rPr>
                <w:del w:id="2970" w:author="273776" w:date="2011-05-09T16:14:00Z"/>
                <w:rFonts w:cs="Arial"/>
                <w:szCs w:val="22"/>
              </w:rPr>
            </w:pPr>
            <w:del w:id="2971" w:author="273776" w:date="2011-05-09T16:14:00Z">
              <w:r w:rsidRPr="00667415" w:rsidDel="00693DB9">
                <w:rPr>
                  <w:rFonts w:cs="Arial"/>
                  <w:szCs w:val="22"/>
                </w:rPr>
                <w:delText>- Upgrade</w:delText>
              </w:r>
            </w:del>
          </w:p>
          <w:p w:rsidR="00693DB9" w:rsidRPr="00667415" w:rsidDel="00693DB9" w:rsidRDefault="00693DB9" w:rsidP="00BA2D59">
            <w:pPr>
              <w:pStyle w:val="Cabealho"/>
              <w:ind w:left="0"/>
              <w:jc w:val="both"/>
              <w:rPr>
                <w:del w:id="2972" w:author="273776" w:date="2011-05-09T16:14:00Z"/>
                <w:rFonts w:cs="Arial"/>
                <w:szCs w:val="22"/>
              </w:rPr>
            </w:pPr>
          </w:p>
        </w:tc>
      </w:tr>
      <w:tr w:rsidR="00693DB9" w:rsidRPr="00667415" w:rsidDel="00693DB9" w:rsidTr="00BA2D59">
        <w:trPr>
          <w:del w:id="2973" w:author="273776" w:date="2011-05-09T16:14:00Z"/>
        </w:trPr>
        <w:tc>
          <w:tcPr>
            <w:tcW w:w="1314" w:type="dxa"/>
          </w:tcPr>
          <w:p w:rsidR="00693DB9" w:rsidRPr="00667415" w:rsidDel="00693DB9" w:rsidRDefault="00693DB9" w:rsidP="00BA2D59">
            <w:pPr>
              <w:rPr>
                <w:del w:id="2974" w:author="273776" w:date="2011-05-09T16:14:00Z"/>
                <w:rFonts w:ascii="Arial" w:hAnsi="Arial" w:cs="Arial"/>
                <w:sz w:val="22"/>
                <w:lang w:val="pt-BR"/>
              </w:rPr>
            </w:pPr>
            <w:del w:id="2975" w:author="273776" w:date="2011-05-09T16:14:00Z">
              <w:r w:rsidRPr="00667415" w:rsidDel="00693DB9">
                <w:rPr>
                  <w:rFonts w:ascii="Arial" w:hAnsi="Arial" w:cs="Arial"/>
                  <w:sz w:val="22"/>
                  <w:szCs w:val="22"/>
                  <w:lang w:val="pt-BR"/>
                </w:rPr>
                <w:delText>RQN113</w:delText>
              </w:r>
            </w:del>
          </w:p>
        </w:tc>
        <w:tc>
          <w:tcPr>
            <w:tcW w:w="8042" w:type="dxa"/>
          </w:tcPr>
          <w:p w:rsidR="00693DB9" w:rsidDel="00693DB9" w:rsidRDefault="00693DB9" w:rsidP="00BA2D59">
            <w:pPr>
              <w:pStyle w:val="Cabealho"/>
              <w:ind w:left="0"/>
              <w:rPr>
                <w:del w:id="2976" w:author="273776" w:date="2011-05-09T16:14:00Z"/>
                <w:rFonts w:cs="Arial"/>
                <w:szCs w:val="22"/>
              </w:rPr>
            </w:pPr>
            <w:del w:id="2977" w:author="273776" w:date="2011-05-09T16:14:00Z">
              <w:r w:rsidRPr="00667415" w:rsidDel="00693DB9">
                <w:rPr>
                  <w:rFonts w:cs="Arial"/>
                  <w:szCs w:val="22"/>
                </w:rPr>
                <w:delText>Essa funcionalidade deverá estar disponível tanto para os serviços Blackberry BIS como para os serviços Blackberry BES e BIS+BES, sendo possível eleger os perfis de usuário que terão acesso a esta funcionalidade.</w:delText>
              </w:r>
            </w:del>
          </w:p>
          <w:p w:rsidR="00693DB9" w:rsidRPr="00667415" w:rsidDel="00693DB9" w:rsidRDefault="00693DB9" w:rsidP="00BA2D59">
            <w:pPr>
              <w:pStyle w:val="Cabealho"/>
              <w:ind w:left="0"/>
              <w:rPr>
                <w:del w:id="2978" w:author="273776" w:date="2011-05-09T16:14:00Z"/>
                <w:rFonts w:cs="Arial"/>
                <w:szCs w:val="22"/>
              </w:rPr>
            </w:pPr>
          </w:p>
        </w:tc>
      </w:tr>
      <w:tr w:rsidR="00693DB9" w:rsidRPr="00667415" w:rsidDel="00693DB9" w:rsidTr="00BA2D59">
        <w:trPr>
          <w:del w:id="2979" w:author="273776" w:date="2011-05-09T16:14:00Z"/>
        </w:trPr>
        <w:tc>
          <w:tcPr>
            <w:tcW w:w="1314" w:type="dxa"/>
          </w:tcPr>
          <w:p w:rsidR="00693DB9" w:rsidRPr="00667415" w:rsidDel="00693DB9" w:rsidRDefault="00693DB9" w:rsidP="00BA2D59">
            <w:pPr>
              <w:rPr>
                <w:del w:id="2980" w:author="273776" w:date="2011-05-09T16:14:00Z"/>
                <w:rFonts w:ascii="Arial" w:hAnsi="Arial" w:cs="Arial"/>
                <w:sz w:val="22"/>
                <w:lang w:val="pt-BR"/>
              </w:rPr>
            </w:pPr>
            <w:del w:id="2981" w:author="273776" w:date="2011-05-09T16:14:00Z">
              <w:r w:rsidRPr="00667415" w:rsidDel="00693DB9">
                <w:rPr>
                  <w:rFonts w:ascii="Arial" w:hAnsi="Arial" w:cs="Arial"/>
                  <w:sz w:val="22"/>
                  <w:szCs w:val="22"/>
                  <w:lang w:val="pt-BR"/>
                </w:rPr>
                <w:delText>RQN114</w:delText>
              </w:r>
            </w:del>
          </w:p>
        </w:tc>
        <w:tc>
          <w:tcPr>
            <w:tcW w:w="8042" w:type="dxa"/>
          </w:tcPr>
          <w:p w:rsidR="00693DB9" w:rsidRPr="00667415" w:rsidDel="00693DB9" w:rsidRDefault="00693DB9" w:rsidP="00BA2D59">
            <w:pPr>
              <w:pStyle w:val="Cabealho"/>
              <w:ind w:left="0"/>
              <w:rPr>
                <w:del w:id="2982" w:author="273776" w:date="2011-05-09T16:14:00Z"/>
                <w:rFonts w:cs="Arial"/>
                <w:szCs w:val="22"/>
              </w:rPr>
            </w:pPr>
            <w:del w:id="2983" w:author="273776" w:date="2011-05-09T16:14:00Z">
              <w:r w:rsidRPr="00667415" w:rsidDel="00693DB9">
                <w:rPr>
                  <w:rFonts w:cs="Arial"/>
                  <w:szCs w:val="22"/>
                </w:rPr>
                <w:delText xml:space="preserve">Deverá estar disponível para consulta pela área de controladoria da Oi contendo a relação de cancelamentos do serviço Blackberry (BIS Absoluto, BIS Completo, BIS Social+Email, BES e BIS+BES) com isenção de multa, contendo as informações referentes ao cancelamento (dentre elas Data da operação, cliente, login do operador e justificativa selecionada). </w:delText>
              </w:r>
            </w:del>
          </w:p>
          <w:p w:rsidR="00693DB9" w:rsidRPr="00667415" w:rsidDel="00693DB9" w:rsidRDefault="00693DB9" w:rsidP="00BA2D59">
            <w:pPr>
              <w:pStyle w:val="Cabealho"/>
              <w:ind w:left="0"/>
              <w:jc w:val="both"/>
              <w:rPr>
                <w:del w:id="2984" w:author="273776" w:date="2011-05-09T16:14:00Z"/>
                <w:rFonts w:cs="Arial"/>
                <w:szCs w:val="22"/>
              </w:rPr>
            </w:pPr>
          </w:p>
        </w:tc>
      </w:tr>
    </w:tbl>
    <w:p w:rsidR="00273DCD" w:rsidRPr="00667415" w:rsidRDefault="00273DCD" w:rsidP="00667415">
      <w:pPr>
        <w:ind w:left="720"/>
        <w:jc w:val="both"/>
        <w:rPr>
          <w:rFonts w:ascii="Arial" w:hAnsi="Arial" w:cs="Arial"/>
          <w:bCs/>
          <w:sz w:val="22"/>
          <w:szCs w:val="22"/>
          <w:lang w:val="pt-BR"/>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98"/>
      </w:tblGrid>
      <w:tr w:rsidR="00271023" w:rsidRPr="00C27DE7" w:rsidTr="009470D5">
        <w:trPr>
          <w:hidden w:val="0"/>
          <w:ins w:id="2985" w:author="273776" w:date="2011-06-09T14:51:00Z"/>
        </w:trPr>
        <w:tc>
          <w:tcPr>
            <w:tcW w:w="9698" w:type="dxa"/>
          </w:tcPr>
          <w:p w:rsidR="00271023" w:rsidRPr="0017167B" w:rsidRDefault="009910BF" w:rsidP="009470D5">
            <w:pPr>
              <w:pStyle w:val="Recuodecorpodetexto"/>
              <w:tabs>
                <w:tab w:val="left" w:pos="2230"/>
                <w:tab w:val="left" w:pos="10510"/>
              </w:tabs>
              <w:rPr>
                <w:ins w:id="2986" w:author="273776" w:date="2011-06-09T14:51:00Z"/>
                <w:rFonts w:ascii="Arial (W1)" w:hAnsi="Arial (W1)" w:cs="Arial"/>
                <w:b/>
                <w:bCs/>
                <w:vanish w:val="0"/>
                <w:sz w:val="24"/>
                <w:lang w:val="pt-BR"/>
              </w:rPr>
            </w:pPr>
            <w:ins w:id="2987" w:author="273776" w:date="2011-06-09T14:51:00Z">
              <w:r w:rsidRPr="009910BF">
                <w:rPr>
                  <w:rFonts w:ascii="Arial (W1)" w:hAnsi="Arial (W1)" w:cs="Arial"/>
                  <w:b/>
                  <w:bCs/>
                  <w:vanish w:val="0"/>
                  <w:sz w:val="24"/>
                  <w:lang w:val="pt-BR"/>
                  <w:rPrChange w:id="2988" w:author="273776" w:date="2011-06-10T16:25:00Z">
                    <w:rPr>
                      <w:rFonts w:ascii="Arial (W1)" w:hAnsi="Arial (W1)" w:cs="Arial"/>
                      <w:b/>
                      <w:bCs/>
                      <w:i/>
                      <w:iCs/>
                      <w:vanish w:val="0"/>
                      <w:color w:val="FF0000"/>
                      <w:sz w:val="24"/>
                      <w:lang w:val="pt-BR"/>
                    </w:rPr>
                  </w:rPrChange>
                </w:rPr>
                <w:t>Id da Feature: 00</w:t>
              </w:r>
            </w:ins>
            <w:ins w:id="2989" w:author="273776" w:date="2011-06-16T17:17:00Z">
              <w:r w:rsidR="00A14365">
                <w:rPr>
                  <w:rFonts w:ascii="Arial (W1)" w:hAnsi="Arial (W1)" w:cs="Arial"/>
                  <w:b/>
                  <w:bCs/>
                  <w:vanish w:val="0"/>
                  <w:sz w:val="24"/>
                  <w:lang w:val="pt-BR"/>
                </w:rPr>
                <w:t>6</w:t>
              </w:r>
            </w:ins>
          </w:p>
          <w:p w:rsidR="00271023" w:rsidRPr="0017167B" w:rsidRDefault="009910BF" w:rsidP="009470D5">
            <w:pPr>
              <w:pStyle w:val="Recuodecorpodetexto"/>
              <w:tabs>
                <w:tab w:val="left" w:pos="2230"/>
                <w:tab w:val="left" w:pos="10510"/>
              </w:tabs>
              <w:rPr>
                <w:ins w:id="2990" w:author="273776" w:date="2011-06-09T14:51:00Z"/>
                <w:rFonts w:ascii="Arial (W1)" w:hAnsi="Arial (W1)" w:cs="Arial"/>
                <w:vanish w:val="0"/>
                <w:color w:val="0000FF"/>
                <w:lang w:val="pt-BR"/>
              </w:rPr>
            </w:pPr>
            <w:ins w:id="2991" w:author="273776" w:date="2011-06-09T14:51:00Z">
              <w:r w:rsidRPr="009910BF">
                <w:rPr>
                  <w:rFonts w:ascii="Arial (W1)" w:hAnsi="Arial (W1)" w:cs="Arial"/>
                  <w:b/>
                  <w:bCs/>
                  <w:vanish w:val="0"/>
                  <w:sz w:val="24"/>
                  <w:lang w:val="pt-BR"/>
                  <w:rPrChange w:id="2992" w:author="273776" w:date="2011-06-10T16:25:00Z">
                    <w:rPr>
                      <w:rFonts w:ascii="Arial (W1)" w:hAnsi="Arial (W1)" w:cs="Arial"/>
                      <w:b/>
                      <w:bCs/>
                      <w:i/>
                      <w:iCs/>
                      <w:vanish w:val="0"/>
                      <w:color w:val="FF0000"/>
                      <w:sz w:val="24"/>
                      <w:lang w:val="pt-BR"/>
                    </w:rPr>
                  </w:rPrChange>
                </w:rPr>
                <w:t>Nome :</w:t>
              </w:r>
              <w:r w:rsidRPr="009910BF">
                <w:rPr>
                  <w:rFonts w:ascii="Arial (W1)" w:hAnsi="Arial (W1)" w:cs="Arial"/>
                  <w:vanish w:val="0"/>
                  <w:color w:val="0000FF"/>
                  <w:lang w:val="pt-BR"/>
                  <w:rPrChange w:id="2993" w:author="273776" w:date="2011-06-10T16:25:00Z">
                    <w:rPr>
                      <w:rFonts w:ascii="Arial (W1)" w:hAnsi="Arial (W1)" w:cs="Arial"/>
                      <w:i/>
                      <w:iCs/>
                      <w:vanish w:val="0"/>
                      <w:color w:val="0000FF"/>
                      <w:lang w:val="pt-BR"/>
                    </w:rPr>
                  </w:rPrChange>
                </w:rPr>
                <w:t xml:space="preserve"> </w:t>
              </w:r>
            </w:ins>
            <w:ins w:id="2994" w:author="273776" w:date="2011-06-16T17:17:00Z">
              <w:r w:rsidR="00A14365">
                <w:rPr>
                  <w:rFonts w:ascii="Arial (W1)" w:hAnsi="Arial (W1)" w:cs="Arial"/>
                  <w:vanish w:val="0"/>
                  <w:lang w:val="pt-BR"/>
                </w:rPr>
                <w:t xml:space="preserve">Corrigir os modelos de Pacotes de Minutos de Longa Distância. </w:t>
              </w:r>
              <w:r w:rsidR="00A14365" w:rsidRPr="00AE6ED6">
                <w:rPr>
                  <w:rFonts w:ascii="Arial" w:hAnsi="Arial" w:cs="Arial"/>
                  <w:sz w:val="22"/>
                  <w:szCs w:val="22"/>
                  <w:lang w:val="pt-BR"/>
                </w:rPr>
                <w:t>Corrigir de modelos de Pacotes de Minutos de Longa Distancia Corrigir de modelos de Pacotes de Minutos de Longa Distancia.</w:t>
              </w:r>
            </w:ins>
          </w:p>
          <w:p w:rsidR="00271023" w:rsidRPr="0017167B" w:rsidRDefault="009910BF" w:rsidP="009470D5">
            <w:pPr>
              <w:pStyle w:val="Recuodecorpodetexto"/>
              <w:tabs>
                <w:tab w:val="left" w:pos="2230"/>
                <w:tab w:val="left" w:pos="10510"/>
              </w:tabs>
              <w:rPr>
                <w:ins w:id="2995" w:author="273776" w:date="2011-06-09T14:51:00Z"/>
                <w:rFonts w:ascii="Arial (W1)" w:hAnsi="Arial (W1)" w:cs="Arial"/>
                <w:b/>
                <w:bCs/>
                <w:vanish w:val="0"/>
                <w:sz w:val="24"/>
                <w:lang w:val="pt-PT"/>
              </w:rPr>
            </w:pPr>
            <w:ins w:id="2996" w:author="273776" w:date="2011-06-09T14:51:00Z">
              <w:r w:rsidRPr="009910BF">
                <w:rPr>
                  <w:rFonts w:ascii="Arial (W1)" w:hAnsi="Arial (W1)" w:cs="Arial"/>
                  <w:b/>
                  <w:bCs/>
                  <w:vanish w:val="0"/>
                  <w:sz w:val="24"/>
                  <w:lang w:val="pt-PT"/>
                  <w:rPrChange w:id="2997" w:author="273776" w:date="2011-06-10T16:25:00Z">
                    <w:rPr>
                      <w:rFonts w:ascii="Arial (W1)" w:hAnsi="Arial (W1)" w:cs="Arial"/>
                      <w:b/>
                      <w:bCs/>
                      <w:i/>
                      <w:iCs/>
                      <w:vanish w:val="0"/>
                      <w:color w:val="FF0000"/>
                      <w:sz w:val="24"/>
                      <w:lang w:val="pt-PT"/>
                    </w:rPr>
                  </w:rPrChange>
                </w:rPr>
                <w:t xml:space="preserve">Descrição : </w:t>
              </w:r>
            </w:ins>
            <w:ins w:id="2998" w:author="273776" w:date="2011-06-16T17:19:00Z">
              <w:r w:rsidR="00A14365">
                <w:rPr>
                  <w:rFonts w:ascii="Arial (W1)" w:hAnsi="Arial (W1)" w:cs="Arial"/>
                  <w:vanish w:val="0"/>
                  <w:lang w:val="pt-BR"/>
                </w:rPr>
                <w:t xml:space="preserve">Corrigir os modelos de Pacotes de Minutos de Longa Distância. </w:t>
              </w:r>
            </w:ins>
            <w:ins w:id="2999" w:author="273776" w:date="2011-06-16T17:20:00Z">
              <w:r w:rsidR="00A14365">
                <w:rPr>
                  <w:rFonts w:ascii="Arial (W1)" w:hAnsi="Arial (W1)" w:cs="Arial"/>
                  <w:vanish w:val="0"/>
                  <w:lang w:val="pt-BR"/>
                </w:rPr>
                <w:t>Atualmente é possível configurarmos para os planos do B2C pacotes de minutos de LD para o CSP 31, porém é necessária a criação e acerto dos templates e processos de faturamento, fiscal, cobilling, repasse e cont</w:t>
              </w:r>
            </w:ins>
            <w:ins w:id="3000" w:author="273776" w:date="2011-06-16T17:21:00Z">
              <w:r w:rsidR="00A14365">
                <w:rPr>
                  <w:rFonts w:ascii="Arial (W1)" w:hAnsi="Arial (W1)" w:cs="Arial"/>
                  <w:vanish w:val="0"/>
                  <w:lang w:val="pt-BR"/>
                </w:rPr>
                <w:t>ábil.</w:t>
              </w:r>
            </w:ins>
          </w:p>
        </w:tc>
      </w:tr>
      <w:tr w:rsidR="00271023" w:rsidRPr="00C27DE7" w:rsidTr="009470D5">
        <w:trPr>
          <w:hidden w:val="0"/>
          <w:ins w:id="3001" w:author="273776" w:date="2011-06-09T14:51:00Z"/>
        </w:trPr>
        <w:tc>
          <w:tcPr>
            <w:tcW w:w="9698" w:type="dxa"/>
          </w:tcPr>
          <w:p w:rsidR="00271023" w:rsidRPr="0017167B" w:rsidRDefault="009910BF" w:rsidP="009470D5">
            <w:pPr>
              <w:pStyle w:val="Recuodecorpodetexto"/>
              <w:tabs>
                <w:tab w:val="left" w:pos="2230"/>
                <w:tab w:val="left" w:pos="10510"/>
              </w:tabs>
              <w:rPr>
                <w:ins w:id="3002" w:author="273776" w:date="2011-06-09T14:51:00Z"/>
                <w:rFonts w:ascii="Arial (W1)" w:hAnsi="Arial (W1)" w:cs="Arial"/>
                <w:b/>
                <w:bCs/>
                <w:vanish w:val="0"/>
                <w:sz w:val="24"/>
                <w:lang w:val="pt-BR"/>
              </w:rPr>
            </w:pPr>
            <w:ins w:id="3003" w:author="273776" w:date="2011-06-09T14:51:00Z">
              <w:r w:rsidRPr="009910BF">
                <w:rPr>
                  <w:rFonts w:ascii="Arial (W1)" w:hAnsi="Arial (W1)" w:cs="Arial"/>
                  <w:b/>
                  <w:bCs/>
                  <w:vanish w:val="0"/>
                  <w:sz w:val="24"/>
                  <w:lang w:val="pt-BR"/>
                  <w:rPrChange w:id="3004" w:author="273776" w:date="2011-06-10T16:25:00Z">
                    <w:rPr>
                      <w:rFonts w:ascii="Arial (W1)" w:hAnsi="Arial (W1)" w:cs="Arial"/>
                      <w:b/>
                      <w:bCs/>
                      <w:i/>
                      <w:iCs/>
                      <w:vanish w:val="0"/>
                      <w:color w:val="FF0000"/>
                      <w:sz w:val="24"/>
                      <w:lang w:val="pt-BR"/>
                    </w:rPr>
                  </w:rPrChange>
                </w:rPr>
                <w:t>Id da Feature: 00</w:t>
              </w:r>
            </w:ins>
            <w:ins w:id="3005" w:author="273776" w:date="2011-06-16T17:21:00Z">
              <w:r w:rsidR="0029436F">
                <w:rPr>
                  <w:rFonts w:ascii="Arial (W1)" w:hAnsi="Arial (W1)" w:cs="Arial"/>
                  <w:b/>
                  <w:bCs/>
                  <w:vanish w:val="0"/>
                  <w:sz w:val="24"/>
                  <w:lang w:val="pt-BR"/>
                </w:rPr>
                <w:t>7</w:t>
              </w:r>
            </w:ins>
          </w:p>
          <w:p w:rsidR="00271023" w:rsidRPr="0017167B" w:rsidRDefault="009910BF" w:rsidP="009470D5">
            <w:pPr>
              <w:pStyle w:val="Recuodecorpodetexto"/>
              <w:tabs>
                <w:tab w:val="left" w:pos="2230"/>
                <w:tab w:val="left" w:pos="10510"/>
              </w:tabs>
              <w:rPr>
                <w:ins w:id="3006" w:author="273776" w:date="2011-06-09T14:51:00Z"/>
                <w:rFonts w:ascii="Arial (W1)" w:hAnsi="Arial (W1)" w:cs="Arial"/>
                <w:vanish w:val="0"/>
                <w:color w:val="0000FF"/>
                <w:lang w:val="pt-BR"/>
              </w:rPr>
            </w:pPr>
            <w:ins w:id="3007" w:author="273776" w:date="2011-06-09T14:51:00Z">
              <w:r w:rsidRPr="009910BF">
                <w:rPr>
                  <w:rFonts w:ascii="Arial (W1)" w:hAnsi="Arial (W1)" w:cs="Arial"/>
                  <w:b/>
                  <w:bCs/>
                  <w:vanish w:val="0"/>
                  <w:sz w:val="24"/>
                  <w:lang w:val="pt-BR"/>
                  <w:rPrChange w:id="3008" w:author="273776" w:date="2011-06-10T16:25:00Z">
                    <w:rPr>
                      <w:rFonts w:ascii="Arial (W1)" w:hAnsi="Arial (W1)" w:cs="Arial"/>
                      <w:b/>
                      <w:bCs/>
                      <w:i/>
                      <w:iCs/>
                      <w:vanish w:val="0"/>
                      <w:color w:val="FF0000"/>
                      <w:sz w:val="24"/>
                      <w:lang w:val="pt-BR"/>
                    </w:rPr>
                  </w:rPrChange>
                </w:rPr>
                <w:t>Nome :</w:t>
              </w:r>
              <w:r w:rsidRPr="009910BF">
                <w:rPr>
                  <w:rFonts w:ascii="Arial (W1)" w:hAnsi="Arial (W1)" w:cs="Arial"/>
                  <w:vanish w:val="0"/>
                  <w:color w:val="0000FF"/>
                  <w:lang w:val="pt-BR"/>
                  <w:rPrChange w:id="3009" w:author="273776" w:date="2011-06-10T16:25:00Z">
                    <w:rPr>
                      <w:rFonts w:ascii="Arial (W1)" w:hAnsi="Arial (W1)" w:cs="Arial"/>
                      <w:i/>
                      <w:iCs/>
                      <w:vanish w:val="0"/>
                      <w:color w:val="0000FF"/>
                      <w:lang w:val="pt-BR"/>
                    </w:rPr>
                  </w:rPrChange>
                </w:rPr>
                <w:t xml:space="preserve"> </w:t>
              </w:r>
            </w:ins>
            <w:ins w:id="3010" w:author="273776" w:date="2011-06-16T17:22:00Z">
              <w:r w:rsidR="0029436F">
                <w:rPr>
                  <w:rFonts w:ascii="Arial (W1)" w:hAnsi="Arial (W1)" w:cs="Arial"/>
                  <w:vanish w:val="0"/>
                  <w:lang w:val="pt-BR"/>
                </w:rPr>
                <w:t>Disponibilizar Pacote de Minutos para Planos Convergentes.</w:t>
              </w:r>
            </w:ins>
          </w:p>
          <w:p w:rsidR="009910BF" w:rsidRDefault="009910BF">
            <w:pPr>
              <w:pStyle w:val="Recuodecorpodetexto"/>
              <w:tabs>
                <w:tab w:val="left" w:pos="2230"/>
                <w:tab w:val="left" w:pos="10510"/>
              </w:tabs>
              <w:rPr>
                <w:ins w:id="3011" w:author="273776" w:date="2011-06-09T14:51:00Z"/>
                <w:rFonts w:ascii="Arial (W1)" w:hAnsi="Arial (W1)" w:cs="Arial"/>
                <w:b/>
                <w:bCs/>
                <w:vanish w:val="0"/>
                <w:sz w:val="24"/>
                <w:lang w:val="pt-BR"/>
              </w:rPr>
            </w:pPr>
            <w:ins w:id="3012" w:author="273776" w:date="2011-06-09T14:51:00Z">
              <w:r w:rsidRPr="009910BF">
                <w:rPr>
                  <w:rFonts w:ascii="Arial (W1)" w:hAnsi="Arial (W1)" w:cs="Arial"/>
                  <w:b/>
                  <w:bCs/>
                  <w:vanish w:val="0"/>
                  <w:sz w:val="24"/>
                  <w:lang w:val="pt-PT"/>
                  <w:rPrChange w:id="3013" w:author="273776" w:date="2011-06-10T16:25:00Z">
                    <w:rPr>
                      <w:rFonts w:ascii="Arial (W1)" w:hAnsi="Arial (W1)" w:cs="Arial"/>
                      <w:b/>
                      <w:bCs/>
                      <w:i/>
                      <w:iCs/>
                      <w:vanish w:val="0"/>
                      <w:color w:val="FF0000"/>
                      <w:sz w:val="24"/>
                      <w:lang w:val="pt-PT"/>
                    </w:rPr>
                  </w:rPrChange>
                </w:rPr>
                <w:t xml:space="preserve">Descrição : </w:t>
              </w:r>
            </w:ins>
            <w:ins w:id="3014" w:author="273776" w:date="2011-06-16T17:23:00Z">
              <w:r w:rsidR="0029436F">
                <w:rPr>
                  <w:rFonts w:ascii="Arial (W1)" w:hAnsi="Arial (W1)" w:cs="Arial"/>
                  <w:vanish w:val="0"/>
                  <w:lang w:val="pt-BR"/>
                </w:rPr>
                <w:t>Permitir a criação de pacotes de minutos para planos convergentes, possibilitando a inclusão de novos pacotes de minutos à oferta dos Planos Convergentes.</w:t>
              </w:r>
            </w:ins>
          </w:p>
        </w:tc>
      </w:tr>
      <w:tr w:rsidR="00271023" w:rsidRPr="007A7E2A" w:rsidTr="009470D5">
        <w:trPr>
          <w:hidden w:val="0"/>
          <w:ins w:id="3015" w:author="273776" w:date="2011-06-09T14:51:00Z"/>
        </w:trPr>
        <w:tc>
          <w:tcPr>
            <w:tcW w:w="9698" w:type="dxa"/>
          </w:tcPr>
          <w:p w:rsidR="00271023" w:rsidRPr="0017167B" w:rsidRDefault="009910BF" w:rsidP="009470D5">
            <w:pPr>
              <w:pStyle w:val="Recuodecorpodetexto"/>
              <w:tabs>
                <w:tab w:val="left" w:pos="2230"/>
                <w:tab w:val="left" w:pos="10510"/>
              </w:tabs>
              <w:rPr>
                <w:ins w:id="3016" w:author="273776" w:date="2011-06-09T14:51:00Z"/>
                <w:rFonts w:ascii="Arial (W1)" w:hAnsi="Arial (W1)" w:cs="Arial"/>
                <w:b/>
                <w:bCs/>
                <w:vanish w:val="0"/>
                <w:sz w:val="24"/>
                <w:lang w:val="pt-BR"/>
              </w:rPr>
            </w:pPr>
            <w:ins w:id="3017" w:author="273776" w:date="2011-06-09T14:51:00Z">
              <w:r w:rsidRPr="009910BF">
                <w:rPr>
                  <w:rFonts w:ascii="Arial (W1)" w:hAnsi="Arial (W1)" w:cs="Arial"/>
                  <w:b/>
                  <w:bCs/>
                  <w:vanish w:val="0"/>
                  <w:sz w:val="24"/>
                  <w:lang w:val="pt-BR"/>
                  <w:rPrChange w:id="3018" w:author="273776" w:date="2011-06-10T16:25:00Z">
                    <w:rPr>
                      <w:rFonts w:ascii="Arial (W1)" w:hAnsi="Arial (W1)" w:cs="Arial"/>
                      <w:b/>
                      <w:bCs/>
                      <w:i/>
                      <w:iCs/>
                      <w:vanish w:val="0"/>
                      <w:color w:val="FF0000"/>
                      <w:sz w:val="24"/>
                      <w:lang w:val="pt-BR"/>
                    </w:rPr>
                  </w:rPrChange>
                </w:rPr>
                <w:t>Id da Feature: 0</w:t>
              </w:r>
            </w:ins>
            <w:ins w:id="3019" w:author="273776" w:date="2011-06-16T17:24:00Z">
              <w:r w:rsidR="0029436F">
                <w:rPr>
                  <w:rFonts w:ascii="Arial (W1)" w:hAnsi="Arial (W1)" w:cs="Arial"/>
                  <w:b/>
                  <w:bCs/>
                  <w:vanish w:val="0"/>
                  <w:sz w:val="24"/>
                  <w:lang w:val="pt-BR"/>
                </w:rPr>
                <w:t>15</w:t>
              </w:r>
            </w:ins>
          </w:p>
          <w:p w:rsidR="00271023" w:rsidRPr="0017167B" w:rsidRDefault="009910BF" w:rsidP="009470D5">
            <w:pPr>
              <w:pStyle w:val="Recuodecorpodetexto"/>
              <w:tabs>
                <w:tab w:val="left" w:pos="2230"/>
                <w:tab w:val="left" w:pos="10510"/>
              </w:tabs>
              <w:rPr>
                <w:ins w:id="3020" w:author="273776" w:date="2011-06-09T14:51:00Z"/>
                <w:rFonts w:ascii="Arial (W1)" w:hAnsi="Arial (W1)" w:cs="Arial"/>
                <w:vanish w:val="0"/>
                <w:color w:val="0000FF"/>
                <w:lang w:val="pt-BR"/>
              </w:rPr>
            </w:pPr>
            <w:ins w:id="3021" w:author="273776" w:date="2011-06-09T14:51:00Z">
              <w:r w:rsidRPr="009910BF">
                <w:rPr>
                  <w:rFonts w:ascii="Arial (W1)" w:hAnsi="Arial (W1)" w:cs="Arial"/>
                  <w:b/>
                  <w:bCs/>
                  <w:vanish w:val="0"/>
                  <w:sz w:val="24"/>
                  <w:lang w:val="pt-BR"/>
                  <w:rPrChange w:id="3022" w:author="273776" w:date="2011-06-10T16:25:00Z">
                    <w:rPr>
                      <w:rFonts w:ascii="Arial (W1)" w:hAnsi="Arial (W1)" w:cs="Arial"/>
                      <w:b/>
                      <w:bCs/>
                      <w:i/>
                      <w:iCs/>
                      <w:vanish w:val="0"/>
                      <w:color w:val="FF0000"/>
                      <w:sz w:val="24"/>
                      <w:lang w:val="pt-BR"/>
                    </w:rPr>
                  </w:rPrChange>
                </w:rPr>
                <w:t>Nome :</w:t>
              </w:r>
              <w:r w:rsidRPr="009910BF">
                <w:rPr>
                  <w:rFonts w:ascii="Arial (W1)" w:hAnsi="Arial (W1)" w:cs="Arial"/>
                  <w:vanish w:val="0"/>
                  <w:color w:val="0000FF"/>
                  <w:lang w:val="pt-BR"/>
                  <w:rPrChange w:id="3023" w:author="273776" w:date="2011-06-10T16:25:00Z">
                    <w:rPr>
                      <w:rFonts w:ascii="Arial (W1)" w:hAnsi="Arial (W1)" w:cs="Arial"/>
                      <w:i/>
                      <w:iCs/>
                      <w:vanish w:val="0"/>
                      <w:color w:val="0000FF"/>
                      <w:lang w:val="pt-BR"/>
                    </w:rPr>
                  </w:rPrChange>
                </w:rPr>
                <w:t xml:space="preserve"> </w:t>
              </w:r>
            </w:ins>
            <w:ins w:id="3024" w:author="273776" w:date="2011-06-16T17:24:00Z">
              <w:r w:rsidR="0029436F">
                <w:rPr>
                  <w:rFonts w:ascii="Arial (W1)" w:hAnsi="Arial (W1)" w:cs="Arial"/>
                  <w:vanish w:val="0"/>
                  <w:lang w:val="pt-BR"/>
                </w:rPr>
                <w:t>Validar o campo “Descrição da fatura” quanto a caracteres inválidos.</w:t>
              </w:r>
            </w:ins>
          </w:p>
          <w:p w:rsidR="009910BF" w:rsidRDefault="009910BF">
            <w:pPr>
              <w:pStyle w:val="Recuodecorpodetexto"/>
              <w:tabs>
                <w:tab w:val="left" w:pos="2230"/>
                <w:tab w:val="left" w:pos="10510"/>
              </w:tabs>
              <w:rPr>
                <w:ins w:id="3025" w:author="273776" w:date="2011-06-09T14:51:00Z"/>
                <w:rFonts w:ascii="Arial (W1)" w:hAnsi="Arial (W1)" w:cs="Arial"/>
                <w:b/>
                <w:bCs/>
                <w:vanish w:val="0"/>
                <w:sz w:val="24"/>
                <w:lang w:val="pt-BR"/>
              </w:rPr>
            </w:pPr>
            <w:ins w:id="3026" w:author="273776" w:date="2011-06-09T14:51:00Z">
              <w:r w:rsidRPr="009910BF">
                <w:rPr>
                  <w:rFonts w:ascii="Arial (W1)" w:hAnsi="Arial (W1)" w:cs="Arial"/>
                  <w:b/>
                  <w:bCs/>
                  <w:vanish w:val="0"/>
                  <w:sz w:val="24"/>
                  <w:lang w:val="pt-PT"/>
                  <w:rPrChange w:id="3027" w:author="273776" w:date="2011-06-10T16:25:00Z">
                    <w:rPr>
                      <w:rFonts w:ascii="Arial (W1)" w:hAnsi="Arial (W1)" w:cs="Arial"/>
                      <w:b/>
                      <w:bCs/>
                      <w:i/>
                      <w:iCs/>
                      <w:vanish w:val="0"/>
                      <w:color w:val="FF0000"/>
                      <w:sz w:val="24"/>
                      <w:lang w:val="pt-PT"/>
                    </w:rPr>
                  </w:rPrChange>
                </w:rPr>
                <w:t xml:space="preserve">Descrição : </w:t>
              </w:r>
            </w:ins>
            <w:ins w:id="3028" w:author="273776" w:date="2011-06-16T17:26:00Z">
              <w:r w:rsidR="0029436F">
                <w:rPr>
                  <w:rFonts w:ascii="Arial (W1)" w:hAnsi="Arial (W1)" w:cs="Arial"/>
                  <w:vanish w:val="0"/>
                  <w:lang w:val="pt-BR"/>
                </w:rPr>
                <w:t>Criar uma regra de validação para verificar os campos informados no campo de descrição. Será verificado se foi informado algum caractere diferente dos permitidos e exibida uma mensagem impedindo a alteração deste campo.</w:t>
              </w:r>
            </w:ins>
          </w:p>
        </w:tc>
      </w:tr>
    </w:tbl>
    <w:p w:rsidR="00273DCD" w:rsidRPr="00667415" w:rsidDel="00DA4586" w:rsidRDefault="00273DCD" w:rsidP="00667415">
      <w:pPr>
        <w:ind w:left="720"/>
        <w:jc w:val="both"/>
        <w:rPr>
          <w:del w:id="3029" w:author="273776" w:date="2011-06-10T17:53:00Z"/>
          <w:rFonts w:ascii="Arial" w:hAnsi="Arial" w:cs="Arial"/>
          <w:bCs/>
          <w:sz w:val="22"/>
          <w:szCs w:val="22"/>
          <w:lang w:val="pt-BR"/>
        </w:rPr>
      </w:pPr>
    </w:p>
    <w:p w:rsidR="00273DCD" w:rsidRPr="00667415" w:rsidDel="00693DB9" w:rsidRDefault="00273DCD" w:rsidP="00BA2D59">
      <w:pPr>
        <w:ind w:left="720"/>
        <w:jc w:val="both"/>
        <w:rPr>
          <w:del w:id="3030" w:author="273776" w:date="2011-05-09T16:12:00Z"/>
          <w:rFonts w:ascii="Arial" w:hAnsi="Arial" w:cs="Arial"/>
          <w:b/>
          <w:bCs/>
          <w:sz w:val="28"/>
          <w:szCs w:val="28"/>
          <w:u w:val="single"/>
          <w:lang w:val="pt-BR"/>
        </w:rPr>
      </w:pPr>
      <w:del w:id="3031" w:author="273776" w:date="2011-05-09T16:12:00Z">
        <w:r w:rsidRPr="00667415" w:rsidDel="00693DB9">
          <w:rPr>
            <w:rFonts w:ascii="Arial" w:hAnsi="Arial" w:cs="Arial"/>
            <w:b/>
            <w:bCs/>
            <w:sz w:val="28"/>
            <w:szCs w:val="28"/>
            <w:u w:val="single"/>
            <w:lang w:val="pt-BR"/>
          </w:rPr>
          <w:delText>ARBOR</w:delText>
        </w:r>
      </w:del>
    </w:p>
    <w:p w:rsidR="00273DCD" w:rsidRPr="00667415" w:rsidDel="00693DB9" w:rsidRDefault="00273DCD" w:rsidP="00667415">
      <w:pPr>
        <w:ind w:left="720"/>
        <w:jc w:val="both"/>
        <w:rPr>
          <w:del w:id="3032" w:author="273776" w:date="2011-05-09T16:12:00Z"/>
          <w:rFonts w:ascii="Arial" w:hAnsi="Arial" w:cs="Arial"/>
          <w:bCs/>
          <w:sz w:val="22"/>
          <w:szCs w:val="22"/>
          <w:lang w:val="pt-BR"/>
        </w:rPr>
      </w:pP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7938"/>
      </w:tblGrid>
      <w:tr w:rsidR="00273DCD" w:rsidRPr="00667415" w:rsidDel="00693DB9" w:rsidTr="00BA2D59">
        <w:trPr>
          <w:del w:id="3033" w:author="273776" w:date="2011-05-09T16:12:00Z"/>
        </w:trPr>
        <w:tc>
          <w:tcPr>
            <w:tcW w:w="1418" w:type="dxa"/>
            <w:shd w:val="clear" w:color="auto" w:fill="CCCCCC"/>
          </w:tcPr>
          <w:p w:rsidR="00273DCD" w:rsidRPr="00667415" w:rsidDel="00693DB9" w:rsidRDefault="00273DCD" w:rsidP="00BA2D59">
            <w:pPr>
              <w:rPr>
                <w:del w:id="3034" w:author="273776" w:date="2011-05-09T16:12:00Z"/>
                <w:rFonts w:ascii="Arial" w:hAnsi="Arial" w:cs="Arial"/>
                <w:b/>
                <w:noProof/>
                <w:sz w:val="22"/>
                <w:lang w:val="pt-BR"/>
              </w:rPr>
            </w:pPr>
            <w:del w:id="3035" w:author="273776" w:date="2011-05-09T16:12:00Z">
              <w:r w:rsidRPr="00667415" w:rsidDel="00693DB9">
                <w:rPr>
                  <w:rFonts w:ascii="Arial" w:hAnsi="Arial" w:cs="Arial"/>
                  <w:b/>
                  <w:noProof/>
                  <w:sz w:val="22"/>
                  <w:lang w:val="pt-BR"/>
                </w:rPr>
                <w:delText>Id da Regra de Negócio</w:delText>
              </w:r>
            </w:del>
          </w:p>
        </w:tc>
        <w:tc>
          <w:tcPr>
            <w:tcW w:w="7938" w:type="dxa"/>
            <w:shd w:val="clear" w:color="auto" w:fill="CCCCCC"/>
          </w:tcPr>
          <w:p w:rsidR="00273DCD" w:rsidRPr="00667415" w:rsidDel="00693DB9" w:rsidRDefault="00273DCD" w:rsidP="00BA2D59">
            <w:pPr>
              <w:rPr>
                <w:del w:id="3036" w:author="273776" w:date="2011-05-09T16:12:00Z"/>
                <w:rFonts w:ascii="Arial" w:hAnsi="Arial" w:cs="Arial"/>
                <w:b/>
                <w:noProof/>
                <w:sz w:val="22"/>
                <w:lang w:val="pt-BR"/>
              </w:rPr>
            </w:pPr>
            <w:del w:id="3037" w:author="273776" w:date="2011-05-09T16:12:00Z">
              <w:r w:rsidRPr="00667415" w:rsidDel="00693DB9">
                <w:rPr>
                  <w:rFonts w:ascii="Arial" w:hAnsi="Arial" w:cs="Arial"/>
                  <w:b/>
                  <w:noProof/>
                  <w:sz w:val="22"/>
                  <w:lang w:val="pt-BR"/>
                </w:rPr>
                <w:delText>Texto da Regra de Negócio</w:delText>
              </w:r>
            </w:del>
          </w:p>
        </w:tc>
      </w:tr>
      <w:tr w:rsidR="00273DCD" w:rsidRPr="00667415" w:rsidDel="00693DB9" w:rsidTr="00BA2D59">
        <w:trPr>
          <w:del w:id="3038" w:author="273776" w:date="2011-05-09T16:12:00Z"/>
        </w:trPr>
        <w:tc>
          <w:tcPr>
            <w:tcW w:w="1418" w:type="dxa"/>
          </w:tcPr>
          <w:p w:rsidR="00273DCD" w:rsidRPr="00667415" w:rsidDel="00693DB9" w:rsidRDefault="00273DCD" w:rsidP="00BA2D59">
            <w:pPr>
              <w:rPr>
                <w:del w:id="3039" w:author="273776" w:date="2011-05-09T16:12:00Z"/>
                <w:rFonts w:ascii="Arial" w:hAnsi="Arial" w:cs="Arial"/>
                <w:noProof/>
                <w:sz w:val="22"/>
                <w:lang w:val="pt-BR"/>
              </w:rPr>
            </w:pPr>
            <w:del w:id="3040" w:author="273776" w:date="2011-05-09T16:12:00Z">
              <w:r w:rsidRPr="00667415" w:rsidDel="00693DB9">
                <w:rPr>
                  <w:rFonts w:ascii="Arial" w:hAnsi="Arial" w:cs="Arial"/>
                  <w:noProof/>
                  <w:sz w:val="22"/>
                  <w:lang w:val="pt-BR"/>
                </w:rPr>
                <w:delText>RQN01</w:delText>
              </w:r>
            </w:del>
          </w:p>
        </w:tc>
        <w:tc>
          <w:tcPr>
            <w:tcW w:w="7938" w:type="dxa"/>
          </w:tcPr>
          <w:p w:rsidR="00273DCD" w:rsidDel="00693DB9" w:rsidRDefault="00273DCD" w:rsidP="00BA2D59">
            <w:pPr>
              <w:rPr>
                <w:del w:id="3041" w:author="273776" w:date="2011-05-09T16:12:00Z"/>
                <w:rFonts w:ascii="Arial" w:hAnsi="Arial" w:cs="Arial"/>
                <w:sz w:val="22"/>
                <w:lang w:val="pt-BR"/>
              </w:rPr>
            </w:pPr>
            <w:del w:id="3042" w:author="273776" w:date="2011-05-09T16:12:00Z">
              <w:r w:rsidRPr="00667415" w:rsidDel="00693DB9">
                <w:rPr>
                  <w:rFonts w:ascii="Arial" w:hAnsi="Arial" w:cs="Arial"/>
                  <w:sz w:val="22"/>
                  <w:lang w:val="pt-BR"/>
                </w:rPr>
                <w:delText>O Novo Portfólio Blackberry atenderá a base de clientes do Pós-Pago, para o B2C e para o B2B</w:delText>
              </w:r>
            </w:del>
          </w:p>
          <w:p w:rsidR="00273DCD" w:rsidRPr="00667415" w:rsidDel="00693DB9" w:rsidRDefault="00273DCD" w:rsidP="00BA2D59">
            <w:pPr>
              <w:rPr>
                <w:del w:id="3043" w:author="273776" w:date="2011-05-09T16:12:00Z"/>
                <w:rFonts w:ascii="Arial" w:hAnsi="Arial" w:cs="Arial"/>
                <w:noProof/>
                <w:sz w:val="22"/>
                <w:lang w:val="pt-BR"/>
              </w:rPr>
            </w:pPr>
          </w:p>
        </w:tc>
      </w:tr>
      <w:tr w:rsidR="00273DCD" w:rsidRPr="00667415" w:rsidDel="00693DB9" w:rsidTr="00BA2D59">
        <w:trPr>
          <w:trHeight w:val="762"/>
          <w:del w:id="3044" w:author="273776" w:date="2011-05-09T16:12:00Z"/>
        </w:trPr>
        <w:tc>
          <w:tcPr>
            <w:tcW w:w="1418" w:type="dxa"/>
          </w:tcPr>
          <w:p w:rsidR="00273DCD" w:rsidRPr="00667415" w:rsidDel="00693DB9" w:rsidRDefault="00273DCD" w:rsidP="00BA2D59">
            <w:pPr>
              <w:rPr>
                <w:del w:id="3045" w:author="273776" w:date="2011-05-09T16:12:00Z"/>
                <w:rFonts w:ascii="Arial" w:hAnsi="Arial" w:cs="Arial"/>
                <w:sz w:val="22"/>
                <w:lang w:val="pt-BR"/>
              </w:rPr>
            </w:pPr>
            <w:del w:id="3046" w:author="273776" w:date="2011-05-09T16:12:00Z">
              <w:r w:rsidRPr="00667415" w:rsidDel="00693DB9">
                <w:rPr>
                  <w:rFonts w:ascii="Arial" w:hAnsi="Arial" w:cs="Arial"/>
                  <w:noProof/>
                  <w:sz w:val="22"/>
                  <w:lang w:val="pt-BR"/>
                </w:rPr>
                <w:delText>RQN02</w:delText>
              </w:r>
            </w:del>
          </w:p>
        </w:tc>
        <w:tc>
          <w:tcPr>
            <w:tcW w:w="7938" w:type="dxa"/>
          </w:tcPr>
          <w:p w:rsidR="00273DCD" w:rsidRPr="00667415" w:rsidDel="00693DB9" w:rsidRDefault="00273DCD" w:rsidP="00BA2D59">
            <w:pPr>
              <w:pStyle w:val="Cabealho"/>
              <w:ind w:left="0"/>
              <w:outlineLvl w:val="1"/>
              <w:rPr>
                <w:del w:id="3047" w:author="273776" w:date="2011-05-09T16:12:00Z"/>
                <w:rFonts w:cs="Arial"/>
                <w:szCs w:val="22"/>
              </w:rPr>
            </w:pPr>
            <w:del w:id="3048" w:author="273776" w:date="2011-05-09T16:12:00Z">
              <w:r w:rsidRPr="00667415" w:rsidDel="00693DB9">
                <w:rPr>
                  <w:rFonts w:cs="Arial"/>
                  <w:szCs w:val="22"/>
                </w:rPr>
                <w:delText>Criar os novos serviços:</w:delText>
              </w:r>
            </w:del>
          </w:p>
          <w:p w:rsidR="00273DCD" w:rsidRPr="00667415" w:rsidDel="00693DB9" w:rsidRDefault="00273DCD" w:rsidP="00BA2D59">
            <w:pPr>
              <w:pStyle w:val="Cabealho"/>
              <w:outlineLvl w:val="1"/>
              <w:rPr>
                <w:del w:id="3049" w:author="273776" w:date="2011-05-09T16:12:00Z"/>
                <w:rFonts w:cs="Arial"/>
                <w:szCs w:val="22"/>
              </w:rPr>
            </w:pPr>
          </w:p>
          <w:p w:rsidR="00273DCD" w:rsidRPr="00667415" w:rsidDel="00693DB9" w:rsidRDefault="00273DCD" w:rsidP="00BA2D59">
            <w:pPr>
              <w:pStyle w:val="Cabealho"/>
              <w:outlineLvl w:val="1"/>
              <w:rPr>
                <w:del w:id="3050" w:author="273776" w:date="2011-05-09T16:12:00Z"/>
                <w:rFonts w:cs="Arial"/>
                <w:szCs w:val="22"/>
              </w:rPr>
            </w:pPr>
            <w:del w:id="3051" w:author="273776" w:date="2011-05-09T16:12:00Z">
              <w:r w:rsidRPr="00667415" w:rsidDel="00693DB9">
                <w:rPr>
                  <w:rFonts w:cs="Arial"/>
                  <w:szCs w:val="22"/>
                </w:rPr>
                <w:delText>- BIS Completo (B2B e B2C)</w:delText>
              </w:r>
            </w:del>
          </w:p>
          <w:p w:rsidR="00273DCD" w:rsidRPr="00667415" w:rsidDel="00693DB9" w:rsidRDefault="00273DCD" w:rsidP="00BA2D59">
            <w:pPr>
              <w:pStyle w:val="Cabealho"/>
              <w:outlineLvl w:val="1"/>
              <w:rPr>
                <w:del w:id="3052" w:author="273776" w:date="2011-05-09T16:12:00Z"/>
                <w:rFonts w:cs="Arial"/>
                <w:szCs w:val="22"/>
              </w:rPr>
            </w:pPr>
            <w:del w:id="3053" w:author="273776" w:date="2011-05-09T16:12:00Z">
              <w:r w:rsidRPr="00667415" w:rsidDel="00693DB9">
                <w:rPr>
                  <w:rFonts w:cs="Arial"/>
                  <w:szCs w:val="22"/>
                </w:rPr>
                <w:delText>- BIS Social + Email (B2B e B2C)</w:delText>
              </w:r>
            </w:del>
          </w:p>
          <w:p w:rsidR="00273DCD" w:rsidRPr="00667415" w:rsidDel="00693DB9" w:rsidRDefault="00273DCD" w:rsidP="00BA2D59">
            <w:pPr>
              <w:pStyle w:val="Cabealho"/>
              <w:outlineLvl w:val="1"/>
              <w:rPr>
                <w:del w:id="3054" w:author="273776" w:date="2011-05-09T16:12:00Z"/>
                <w:rFonts w:cs="Arial"/>
                <w:szCs w:val="22"/>
              </w:rPr>
            </w:pPr>
            <w:del w:id="3055" w:author="273776" w:date="2011-05-09T16:12:00Z">
              <w:r w:rsidRPr="00667415" w:rsidDel="00693DB9">
                <w:rPr>
                  <w:rFonts w:cs="Arial"/>
                  <w:szCs w:val="22"/>
                </w:rPr>
                <w:delText>- BIS Absoluto (B2C)</w:delText>
              </w:r>
            </w:del>
          </w:p>
          <w:p w:rsidR="00273DCD" w:rsidRPr="00667415" w:rsidDel="00693DB9" w:rsidRDefault="00273DCD" w:rsidP="00BA2D59">
            <w:pPr>
              <w:pStyle w:val="Cabealho"/>
              <w:outlineLvl w:val="1"/>
              <w:rPr>
                <w:del w:id="3056" w:author="273776" w:date="2011-05-09T16:12:00Z"/>
                <w:rFonts w:cs="Arial"/>
                <w:szCs w:val="22"/>
              </w:rPr>
            </w:pPr>
            <w:del w:id="3057" w:author="273776" w:date="2011-05-09T16:12:00Z">
              <w:r w:rsidRPr="00667415" w:rsidDel="00693DB9">
                <w:rPr>
                  <w:rFonts w:cs="Arial"/>
                  <w:szCs w:val="22"/>
                </w:rPr>
                <w:delText>- BES+BIS (Blackberry BES Plus) (B2B)</w:delText>
              </w:r>
            </w:del>
          </w:p>
          <w:p w:rsidR="00273DCD" w:rsidRPr="00667415" w:rsidDel="00693DB9" w:rsidRDefault="00273DCD" w:rsidP="00BA2D59">
            <w:pPr>
              <w:pStyle w:val="Cabealho"/>
              <w:ind w:left="0"/>
              <w:outlineLvl w:val="1"/>
              <w:rPr>
                <w:del w:id="3058" w:author="273776" w:date="2011-05-09T16:12:00Z"/>
                <w:rFonts w:cs="Arial"/>
                <w:szCs w:val="22"/>
              </w:rPr>
            </w:pPr>
          </w:p>
        </w:tc>
      </w:tr>
      <w:tr w:rsidR="00273DCD" w:rsidRPr="00667415" w:rsidDel="00693DB9" w:rsidTr="00BA2D59">
        <w:trPr>
          <w:trHeight w:val="762"/>
          <w:del w:id="3059" w:author="273776" w:date="2011-05-09T16:12:00Z"/>
        </w:trPr>
        <w:tc>
          <w:tcPr>
            <w:tcW w:w="1418" w:type="dxa"/>
          </w:tcPr>
          <w:p w:rsidR="00273DCD" w:rsidRPr="00667415" w:rsidDel="00693DB9" w:rsidRDefault="00273DCD" w:rsidP="00BA2D59">
            <w:pPr>
              <w:rPr>
                <w:del w:id="3060" w:author="273776" w:date="2011-05-09T16:12:00Z"/>
                <w:rFonts w:ascii="Arial" w:hAnsi="Arial" w:cs="Arial"/>
                <w:noProof/>
                <w:sz w:val="22"/>
                <w:lang w:val="pt-BR"/>
              </w:rPr>
            </w:pPr>
            <w:del w:id="3061" w:author="273776" w:date="2011-05-09T16:12:00Z">
              <w:r w:rsidRPr="00667415" w:rsidDel="00693DB9">
                <w:rPr>
                  <w:rFonts w:ascii="Arial" w:hAnsi="Arial" w:cs="Arial"/>
                  <w:noProof/>
                  <w:sz w:val="22"/>
                  <w:lang w:val="pt-BR"/>
                </w:rPr>
                <w:delText>RQN03</w:delText>
              </w:r>
            </w:del>
          </w:p>
        </w:tc>
        <w:tc>
          <w:tcPr>
            <w:tcW w:w="7938" w:type="dxa"/>
          </w:tcPr>
          <w:p w:rsidR="00273DCD" w:rsidRPr="00667415" w:rsidDel="00693DB9" w:rsidRDefault="00273DCD" w:rsidP="00BA2D59">
            <w:pPr>
              <w:pStyle w:val="Cabealho"/>
              <w:ind w:left="0"/>
              <w:outlineLvl w:val="1"/>
              <w:rPr>
                <w:del w:id="3062" w:author="273776" w:date="2011-05-09T16:12:00Z"/>
                <w:rFonts w:cs="Arial"/>
                <w:szCs w:val="22"/>
              </w:rPr>
            </w:pPr>
            <w:del w:id="3063" w:author="273776" w:date="2011-05-09T16:12:00Z">
              <w:r w:rsidRPr="00667415" w:rsidDel="00693DB9">
                <w:rPr>
                  <w:rFonts w:cs="Arial"/>
                  <w:szCs w:val="22"/>
                </w:rPr>
                <w:delText>Cada novo serviço “Blackberry BIS Ilimitado” deverá ser gerenciado por segmento (B2B e B2C), por meio da criação de contas contábeis exclusivas para cada opção.</w:delText>
              </w:r>
            </w:del>
          </w:p>
          <w:p w:rsidR="00273DCD" w:rsidRPr="00667415" w:rsidDel="00693DB9" w:rsidRDefault="00273DCD" w:rsidP="00BA2D59">
            <w:pPr>
              <w:pStyle w:val="Cabealho"/>
              <w:ind w:left="0"/>
              <w:outlineLvl w:val="1"/>
              <w:rPr>
                <w:del w:id="3064" w:author="273776" w:date="2011-05-09T16:12:00Z"/>
                <w:rFonts w:cs="Arial"/>
                <w:szCs w:val="22"/>
              </w:rPr>
            </w:pPr>
          </w:p>
          <w:p w:rsidR="00273DCD" w:rsidRPr="00667415" w:rsidDel="00693DB9" w:rsidRDefault="00273DCD" w:rsidP="00BA2D59">
            <w:pPr>
              <w:pStyle w:val="Cabealho"/>
              <w:ind w:left="0"/>
              <w:outlineLvl w:val="1"/>
              <w:rPr>
                <w:del w:id="3065" w:author="273776" w:date="2011-05-09T16:12:00Z"/>
                <w:rFonts w:cs="Arial"/>
                <w:szCs w:val="22"/>
              </w:rPr>
            </w:pPr>
          </w:p>
        </w:tc>
      </w:tr>
      <w:tr w:rsidR="00273DCD" w:rsidRPr="00667415" w:rsidDel="00693DB9" w:rsidTr="00BA2D59">
        <w:trPr>
          <w:del w:id="3066" w:author="273776" w:date="2011-05-09T16:12:00Z"/>
        </w:trPr>
        <w:tc>
          <w:tcPr>
            <w:tcW w:w="1418" w:type="dxa"/>
          </w:tcPr>
          <w:p w:rsidR="00273DCD" w:rsidRPr="00667415" w:rsidDel="00693DB9" w:rsidRDefault="00273DCD" w:rsidP="00BA2D59">
            <w:pPr>
              <w:rPr>
                <w:del w:id="3067" w:author="273776" w:date="2011-05-09T16:12:00Z"/>
                <w:rFonts w:ascii="Arial" w:hAnsi="Arial" w:cs="Arial"/>
                <w:noProof/>
                <w:sz w:val="22"/>
                <w:lang w:val="pt-BR"/>
              </w:rPr>
            </w:pPr>
            <w:del w:id="3068" w:author="273776" w:date="2011-05-09T16:12:00Z">
              <w:r w:rsidRPr="00667415" w:rsidDel="00693DB9">
                <w:rPr>
                  <w:rFonts w:ascii="Arial" w:hAnsi="Arial" w:cs="Arial"/>
                  <w:noProof/>
                  <w:sz w:val="22"/>
                  <w:lang w:val="pt-BR"/>
                </w:rPr>
                <w:delText>RQN07</w:delText>
              </w:r>
            </w:del>
          </w:p>
        </w:tc>
        <w:tc>
          <w:tcPr>
            <w:tcW w:w="7938" w:type="dxa"/>
          </w:tcPr>
          <w:p w:rsidR="00273DCD" w:rsidDel="00693DB9" w:rsidRDefault="00273DCD" w:rsidP="00BA2D59">
            <w:pPr>
              <w:pStyle w:val="Cabealho"/>
              <w:ind w:left="0"/>
              <w:outlineLvl w:val="1"/>
              <w:rPr>
                <w:del w:id="3069" w:author="273776" w:date="2011-05-09T16:12:00Z"/>
                <w:rFonts w:cs="Arial"/>
                <w:szCs w:val="22"/>
              </w:rPr>
            </w:pPr>
            <w:del w:id="3070" w:author="273776" w:date="2011-05-09T16:12:00Z">
              <w:r w:rsidRPr="00667415" w:rsidDel="00693DB9">
                <w:rPr>
                  <w:rFonts w:cs="Arial"/>
                  <w:szCs w:val="22"/>
                </w:rPr>
                <w:delText>Permitir a convivência dos serviços BIS e BES com a família de pacotes de dados da Oi – B2C e B2B, para qualquer plano de voz elegível ao serviço Blackberry.</w:delText>
              </w:r>
            </w:del>
          </w:p>
          <w:p w:rsidR="00273DCD" w:rsidRPr="00667415" w:rsidDel="00693DB9" w:rsidRDefault="00273DCD" w:rsidP="00BA2D59">
            <w:pPr>
              <w:pStyle w:val="Cabealho"/>
              <w:ind w:left="0"/>
              <w:outlineLvl w:val="1"/>
              <w:rPr>
                <w:del w:id="3071" w:author="273776" w:date="2011-05-09T16:12:00Z"/>
                <w:rFonts w:cs="Arial"/>
                <w:szCs w:val="22"/>
              </w:rPr>
            </w:pPr>
          </w:p>
        </w:tc>
      </w:tr>
      <w:tr w:rsidR="00273DCD" w:rsidRPr="00667415" w:rsidDel="00693DB9" w:rsidTr="00BA2D59">
        <w:trPr>
          <w:del w:id="3072" w:author="273776" w:date="2011-05-09T16:12:00Z"/>
        </w:trPr>
        <w:tc>
          <w:tcPr>
            <w:tcW w:w="1418" w:type="dxa"/>
          </w:tcPr>
          <w:p w:rsidR="00273DCD" w:rsidRPr="00667415" w:rsidDel="00693DB9" w:rsidRDefault="00273DCD" w:rsidP="00BA2D59">
            <w:pPr>
              <w:rPr>
                <w:del w:id="3073" w:author="273776" w:date="2011-05-09T16:12:00Z"/>
                <w:rFonts w:ascii="Arial" w:hAnsi="Arial" w:cs="Arial"/>
                <w:noProof/>
                <w:sz w:val="22"/>
                <w:lang w:val="pt-BR"/>
              </w:rPr>
            </w:pPr>
            <w:del w:id="3074" w:author="273776" w:date="2011-05-09T16:12:00Z">
              <w:r w:rsidRPr="00667415" w:rsidDel="00693DB9">
                <w:rPr>
                  <w:rFonts w:ascii="Arial" w:hAnsi="Arial" w:cs="Arial"/>
                  <w:noProof/>
                  <w:sz w:val="22"/>
                  <w:lang w:val="pt-BR"/>
                </w:rPr>
                <w:delText>RQN08</w:delText>
              </w:r>
            </w:del>
          </w:p>
        </w:tc>
        <w:tc>
          <w:tcPr>
            <w:tcW w:w="7938" w:type="dxa"/>
          </w:tcPr>
          <w:p w:rsidR="00273DCD" w:rsidRPr="00667415" w:rsidDel="00693DB9" w:rsidRDefault="00273DCD" w:rsidP="00BA2D59">
            <w:pPr>
              <w:pStyle w:val="Cabealho"/>
              <w:ind w:left="0"/>
              <w:outlineLvl w:val="1"/>
              <w:rPr>
                <w:del w:id="3075" w:author="273776" w:date="2011-05-09T16:12:00Z"/>
                <w:rFonts w:cs="Arial"/>
                <w:szCs w:val="22"/>
              </w:rPr>
            </w:pPr>
            <w:del w:id="3076" w:author="273776" w:date="2011-05-09T16:12:00Z">
              <w:r w:rsidRPr="00667415" w:rsidDel="00693DB9">
                <w:rPr>
                  <w:rFonts w:cs="Arial"/>
                  <w:szCs w:val="22"/>
                </w:rPr>
                <w:delText>Criar um Pacote de Dados 200 Mbytes (pacote obrigatório, válido para todos os novos produtos Blackberry criados e com assinatura zero) que será a opção padrão para qualquer dos serviços Blackberry BIS (Absoluto, Completo e Social+Email).</w:delText>
              </w:r>
            </w:del>
          </w:p>
          <w:p w:rsidR="00273DCD" w:rsidRPr="00667415" w:rsidDel="00693DB9" w:rsidRDefault="00273DCD" w:rsidP="00BA2D59">
            <w:pPr>
              <w:pStyle w:val="Cabealho"/>
              <w:ind w:left="0"/>
              <w:outlineLvl w:val="1"/>
              <w:rPr>
                <w:del w:id="3077" w:author="273776" w:date="2011-05-09T16:12:00Z"/>
                <w:rFonts w:cs="Arial"/>
                <w:szCs w:val="22"/>
              </w:rPr>
            </w:pPr>
          </w:p>
        </w:tc>
      </w:tr>
      <w:tr w:rsidR="00273DCD" w:rsidRPr="00667415" w:rsidDel="00693DB9" w:rsidTr="00BA2D59">
        <w:trPr>
          <w:del w:id="3078" w:author="273776" w:date="2011-05-09T16:12:00Z"/>
        </w:trPr>
        <w:tc>
          <w:tcPr>
            <w:tcW w:w="1418" w:type="dxa"/>
          </w:tcPr>
          <w:p w:rsidR="00273DCD" w:rsidRPr="00667415" w:rsidDel="00693DB9" w:rsidRDefault="00273DCD" w:rsidP="00BA2D59">
            <w:pPr>
              <w:rPr>
                <w:del w:id="3079" w:author="273776" w:date="2011-05-09T16:12:00Z"/>
                <w:rFonts w:ascii="Arial" w:hAnsi="Arial" w:cs="Arial"/>
                <w:noProof/>
                <w:sz w:val="22"/>
                <w:lang w:val="pt-BR"/>
              </w:rPr>
            </w:pPr>
            <w:del w:id="3080" w:author="273776" w:date="2011-05-09T16:12:00Z">
              <w:r w:rsidRPr="00667415" w:rsidDel="00693DB9">
                <w:rPr>
                  <w:rFonts w:ascii="Arial" w:hAnsi="Arial" w:cs="Arial"/>
                  <w:noProof/>
                  <w:sz w:val="22"/>
                  <w:lang w:val="pt-BR"/>
                </w:rPr>
                <w:delText>RQN09</w:delText>
              </w:r>
            </w:del>
          </w:p>
        </w:tc>
        <w:tc>
          <w:tcPr>
            <w:tcW w:w="7938" w:type="dxa"/>
          </w:tcPr>
          <w:p w:rsidR="00273DCD" w:rsidRPr="00667415" w:rsidDel="00693DB9" w:rsidRDefault="00273DCD" w:rsidP="00BA2D59">
            <w:pPr>
              <w:pStyle w:val="Cabealho"/>
              <w:ind w:left="0"/>
              <w:outlineLvl w:val="1"/>
              <w:rPr>
                <w:del w:id="3081" w:author="273776" w:date="2011-05-09T16:12:00Z"/>
                <w:rFonts w:cs="Arial"/>
                <w:szCs w:val="22"/>
              </w:rPr>
            </w:pPr>
            <w:del w:id="3082" w:author="273776" w:date="2011-05-09T16:12:00Z">
              <w:r w:rsidRPr="00667415" w:rsidDel="00693DB9">
                <w:rPr>
                  <w:rFonts w:cs="Arial"/>
                  <w:szCs w:val="22"/>
                </w:rPr>
                <w:delText>O novo portfólio Blackberry deve permitir que o cliente possa adquirir pacote de dados com qualquer franquia de dados 3G do portfólio atual, considerando as franquias já existentes e futuras franquias que possam estar disponibilizadas dos pacotes de dados 3G e do Velox 3G.</w:delText>
              </w:r>
            </w:del>
          </w:p>
          <w:p w:rsidR="00273DCD" w:rsidRPr="00667415" w:rsidDel="00693DB9" w:rsidRDefault="00273DCD" w:rsidP="00BA2D59">
            <w:pPr>
              <w:pStyle w:val="Cabealho"/>
              <w:ind w:left="0"/>
              <w:outlineLvl w:val="1"/>
              <w:rPr>
                <w:del w:id="3083" w:author="273776" w:date="2011-05-09T16:12:00Z"/>
                <w:rFonts w:cs="Arial"/>
                <w:szCs w:val="22"/>
              </w:rPr>
            </w:pPr>
          </w:p>
        </w:tc>
      </w:tr>
      <w:tr w:rsidR="00273DCD" w:rsidRPr="00667415" w:rsidDel="00693DB9" w:rsidTr="00BA2D59">
        <w:trPr>
          <w:del w:id="3084" w:author="273776" w:date="2011-05-09T16:12:00Z"/>
        </w:trPr>
        <w:tc>
          <w:tcPr>
            <w:tcW w:w="1418" w:type="dxa"/>
          </w:tcPr>
          <w:p w:rsidR="00273DCD" w:rsidRPr="00667415" w:rsidDel="00693DB9" w:rsidRDefault="00273DCD" w:rsidP="00BA2D59">
            <w:pPr>
              <w:rPr>
                <w:del w:id="3085" w:author="273776" w:date="2011-05-09T16:12:00Z"/>
                <w:rFonts w:ascii="Arial" w:hAnsi="Arial" w:cs="Arial"/>
                <w:noProof/>
                <w:sz w:val="22"/>
                <w:lang w:val="pt-BR"/>
              </w:rPr>
            </w:pPr>
            <w:del w:id="3086" w:author="273776" w:date="2011-05-09T16:12:00Z">
              <w:r w:rsidRPr="00667415" w:rsidDel="00693DB9">
                <w:rPr>
                  <w:rFonts w:ascii="Arial" w:hAnsi="Arial" w:cs="Arial"/>
                  <w:noProof/>
                  <w:sz w:val="22"/>
                  <w:lang w:val="pt-BR"/>
                </w:rPr>
                <w:delText>RQN10</w:delText>
              </w:r>
            </w:del>
          </w:p>
        </w:tc>
        <w:tc>
          <w:tcPr>
            <w:tcW w:w="7938" w:type="dxa"/>
          </w:tcPr>
          <w:p w:rsidR="00273DCD" w:rsidRPr="00667415" w:rsidDel="00693DB9" w:rsidRDefault="00273DCD" w:rsidP="00BA2D59">
            <w:pPr>
              <w:pStyle w:val="Cabealho"/>
              <w:ind w:left="0"/>
              <w:outlineLvl w:val="1"/>
              <w:rPr>
                <w:del w:id="3087" w:author="273776" w:date="2011-05-09T16:12:00Z"/>
                <w:rFonts w:cs="Arial"/>
                <w:szCs w:val="22"/>
              </w:rPr>
            </w:pPr>
            <w:del w:id="3088" w:author="273776" w:date="2011-05-09T16:12:00Z">
              <w:r w:rsidRPr="00667415" w:rsidDel="00693DB9">
                <w:rPr>
                  <w:rFonts w:cs="Arial"/>
                  <w:szCs w:val="22"/>
                </w:rPr>
                <w:delText xml:space="preserve">Deverá ser possível a contratação de um pacote de dados adicional, sendo assim o usuário passará a ter duas franquias 3G : A do pacote contratado e a do pacote de Dados de 200 Mbytes. </w:delText>
              </w:r>
            </w:del>
          </w:p>
          <w:p w:rsidR="00273DCD" w:rsidRPr="00667415" w:rsidDel="00693DB9" w:rsidRDefault="00273DCD" w:rsidP="00BA2D59">
            <w:pPr>
              <w:pStyle w:val="Cabealho"/>
              <w:ind w:left="0"/>
              <w:outlineLvl w:val="1"/>
              <w:rPr>
                <w:del w:id="3089" w:author="273776" w:date="2011-05-09T16:12:00Z"/>
                <w:rFonts w:cs="Arial"/>
                <w:szCs w:val="22"/>
              </w:rPr>
            </w:pPr>
          </w:p>
        </w:tc>
      </w:tr>
      <w:tr w:rsidR="00273DCD" w:rsidRPr="00667415" w:rsidDel="00693DB9" w:rsidTr="00BA2D59">
        <w:trPr>
          <w:del w:id="3090" w:author="273776" w:date="2011-05-09T16:12:00Z"/>
        </w:trPr>
        <w:tc>
          <w:tcPr>
            <w:tcW w:w="1418" w:type="dxa"/>
          </w:tcPr>
          <w:p w:rsidR="00273DCD" w:rsidRPr="00667415" w:rsidDel="00693DB9" w:rsidRDefault="00273DCD" w:rsidP="00BA2D59">
            <w:pPr>
              <w:rPr>
                <w:del w:id="3091" w:author="273776" w:date="2011-05-09T16:12:00Z"/>
                <w:rFonts w:ascii="Arial" w:hAnsi="Arial" w:cs="Arial"/>
                <w:noProof/>
                <w:sz w:val="22"/>
                <w:lang w:val="pt-BR"/>
              </w:rPr>
            </w:pPr>
            <w:del w:id="3092" w:author="273776" w:date="2011-05-09T16:12:00Z">
              <w:r w:rsidRPr="00667415" w:rsidDel="00693DB9">
                <w:rPr>
                  <w:rFonts w:ascii="Arial" w:hAnsi="Arial" w:cs="Arial"/>
                  <w:noProof/>
                  <w:sz w:val="22"/>
                  <w:lang w:val="pt-BR"/>
                </w:rPr>
                <w:delText>RQN11</w:delText>
              </w:r>
            </w:del>
          </w:p>
        </w:tc>
        <w:tc>
          <w:tcPr>
            <w:tcW w:w="7938" w:type="dxa"/>
          </w:tcPr>
          <w:p w:rsidR="00273DCD" w:rsidDel="00693DB9" w:rsidRDefault="00273DCD" w:rsidP="00BA2D59">
            <w:pPr>
              <w:pStyle w:val="Cabealho"/>
              <w:ind w:left="0"/>
              <w:rPr>
                <w:del w:id="3093" w:author="273776" w:date="2011-05-09T16:12:00Z"/>
                <w:rFonts w:cs="Arial"/>
                <w:szCs w:val="22"/>
              </w:rPr>
            </w:pPr>
            <w:del w:id="3094" w:author="273776" w:date="2011-05-09T16:12:00Z">
              <w:r w:rsidRPr="00667415" w:rsidDel="00693DB9">
                <w:rPr>
                  <w:rFonts w:cs="Arial"/>
                  <w:szCs w:val="22"/>
                </w:rPr>
                <w:delText>No ato do cancelamento do pacote de dados, o usuário perderá a franquia de dados contratada, permanecendo com o serviço Blackberry contratado, mais a franquia de 200 Mbytes que faz parte do produto.</w:delText>
              </w:r>
            </w:del>
          </w:p>
          <w:p w:rsidR="00273DCD" w:rsidRPr="00667415" w:rsidDel="00693DB9" w:rsidRDefault="00273DCD" w:rsidP="00BA2D59">
            <w:pPr>
              <w:pStyle w:val="Cabealho"/>
              <w:ind w:left="0"/>
              <w:rPr>
                <w:del w:id="3095" w:author="273776" w:date="2011-05-09T16:12:00Z"/>
                <w:rFonts w:cs="Arial"/>
                <w:szCs w:val="22"/>
              </w:rPr>
            </w:pPr>
          </w:p>
        </w:tc>
      </w:tr>
      <w:tr w:rsidR="00273DCD" w:rsidRPr="00667415" w:rsidDel="00693DB9" w:rsidTr="00BA2D59">
        <w:trPr>
          <w:del w:id="3096" w:author="273776" w:date="2011-05-09T16:12:00Z"/>
        </w:trPr>
        <w:tc>
          <w:tcPr>
            <w:tcW w:w="1418" w:type="dxa"/>
          </w:tcPr>
          <w:p w:rsidR="00273DCD" w:rsidRPr="00667415" w:rsidDel="00693DB9" w:rsidRDefault="00273DCD" w:rsidP="00BA2D59">
            <w:pPr>
              <w:rPr>
                <w:del w:id="3097" w:author="273776" w:date="2011-05-09T16:12:00Z"/>
                <w:rFonts w:ascii="Arial" w:hAnsi="Arial" w:cs="Arial"/>
                <w:noProof/>
                <w:sz w:val="22"/>
                <w:lang w:val="pt-BR"/>
              </w:rPr>
            </w:pPr>
            <w:del w:id="3098" w:author="273776" w:date="2011-05-09T16:12:00Z">
              <w:r w:rsidRPr="00667415" w:rsidDel="00693DB9">
                <w:rPr>
                  <w:rFonts w:ascii="Arial" w:hAnsi="Arial" w:cs="Arial"/>
                  <w:noProof/>
                  <w:sz w:val="22"/>
                  <w:lang w:val="pt-BR"/>
                </w:rPr>
                <w:delText>RQN12</w:delText>
              </w:r>
            </w:del>
          </w:p>
        </w:tc>
        <w:tc>
          <w:tcPr>
            <w:tcW w:w="7938" w:type="dxa"/>
          </w:tcPr>
          <w:p w:rsidR="00273DCD" w:rsidRPr="00667415" w:rsidDel="00693DB9" w:rsidRDefault="00273DCD" w:rsidP="00BA2D59">
            <w:pPr>
              <w:pStyle w:val="Cabealho"/>
              <w:ind w:left="0"/>
              <w:outlineLvl w:val="1"/>
              <w:rPr>
                <w:del w:id="3099" w:author="273776" w:date="2011-05-09T16:12:00Z"/>
                <w:rFonts w:cs="Arial"/>
                <w:szCs w:val="22"/>
              </w:rPr>
            </w:pPr>
            <w:del w:id="3100" w:author="273776" w:date="2011-05-09T16:12:00Z">
              <w:r w:rsidRPr="00667415" w:rsidDel="00693DB9">
                <w:rPr>
                  <w:rFonts w:cs="Arial"/>
                  <w:szCs w:val="22"/>
                </w:rPr>
                <w:delText>No ato do cancelamento do Serviço Blackberry, o usuário permanecerá com o pacote de dados contratado, perdendo o serviço Blackberry contratado, mais o pacote padrão de 200 Mbytes deste serviço.</w:delText>
              </w:r>
            </w:del>
          </w:p>
          <w:p w:rsidR="00273DCD" w:rsidRPr="00667415" w:rsidDel="00693DB9" w:rsidRDefault="00273DCD" w:rsidP="00BA2D59">
            <w:pPr>
              <w:pStyle w:val="Cabealho"/>
              <w:ind w:left="0"/>
              <w:outlineLvl w:val="1"/>
              <w:rPr>
                <w:del w:id="3101" w:author="273776" w:date="2011-05-09T16:12:00Z"/>
                <w:rFonts w:cs="Arial"/>
                <w:szCs w:val="22"/>
              </w:rPr>
            </w:pPr>
          </w:p>
        </w:tc>
      </w:tr>
      <w:tr w:rsidR="00273DCD" w:rsidRPr="00667415" w:rsidDel="00693DB9" w:rsidTr="00BA2D59">
        <w:trPr>
          <w:del w:id="3102" w:author="273776" w:date="2011-05-09T16:12:00Z"/>
        </w:trPr>
        <w:tc>
          <w:tcPr>
            <w:tcW w:w="1418" w:type="dxa"/>
          </w:tcPr>
          <w:p w:rsidR="00273DCD" w:rsidRPr="00667415" w:rsidDel="00693DB9" w:rsidRDefault="00273DCD" w:rsidP="00BA2D59">
            <w:pPr>
              <w:rPr>
                <w:del w:id="3103" w:author="273776" w:date="2011-05-09T16:12:00Z"/>
                <w:rFonts w:ascii="Arial" w:hAnsi="Arial" w:cs="Arial"/>
                <w:noProof/>
                <w:sz w:val="22"/>
                <w:lang w:val="pt-BR"/>
              </w:rPr>
            </w:pPr>
            <w:del w:id="3104" w:author="273776" w:date="2011-05-09T16:12:00Z">
              <w:r w:rsidRPr="00667415" w:rsidDel="00693DB9">
                <w:rPr>
                  <w:rFonts w:ascii="Arial" w:hAnsi="Arial" w:cs="Arial"/>
                  <w:noProof/>
                  <w:sz w:val="22"/>
                  <w:lang w:val="pt-BR"/>
                </w:rPr>
                <w:delText>RQN15</w:delText>
              </w:r>
            </w:del>
          </w:p>
        </w:tc>
        <w:tc>
          <w:tcPr>
            <w:tcW w:w="7938" w:type="dxa"/>
          </w:tcPr>
          <w:p w:rsidR="00273DCD" w:rsidDel="00693DB9" w:rsidRDefault="00273DCD" w:rsidP="00BA2D59">
            <w:pPr>
              <w:pStyle w:val="Cabealho"/>
              <w:ind w:left="0"/>
              <w:rPr>
                <w:del w:id="3105" w:author="273776" w:date="2011-05-09T16:12:00Z"/>
                <w:rFonts w:cs="Arial"/>
                <w:szCs w:val="22"/>
              </w:rPr>
            </w:pPr>
            <w:del w:id="3106" w:author="273776" w:date="2011-05-09T16:12:00Z">
              <w:r w:rsidRPr="00667415" w:rsidDel="00693DB9">
                <w:rPr>
                  <w:rFonts w:cs="Arial"/>
                  <w:szCs w:val="22"/>
                </w:rPr>
                <w:delText>O produto é elegível para clientes do Varejo Pós Pago (Alto Valor) e Empresarial/Corporativo Pós-Pago</w:delText>
              </w:r>
            </w:del>
          </w:p>
          <w:p w:rsidR="00273DCD" w:rsidRPr="00667415" w:rsidDel="00693DB9" w:rsidRDefault="00273DCD" w:rsidP="00BA2D59">
            <w:pPr>
              <w:pStyle w:val="Cabealho"/>
              <w:ind w:left="0"/>
              <w:rPr>
                <w:del w:id="3107" w:author="273776" w:date="2011-05-09T16:12:00Z"/>
                <w:rFonts w:cs="Arial"/>
                <w:szCs w:val="22"/>
              </w:rPr>
            </w:pPr>
          </w:p>
        </w:tc>
      </w:tr>
      <w:tr w:rsidR="00273DCD" w:rsidRPr="00667415" w:rsidDel="00693DB9" w:rsidTr="00BA2D59">
        <w:trPr>
          <w:del w:id="3108" w:author="273776" w:date="2011-05-09T16:12:00Z"/>
        </w:trPr>
        <w:tc>
          <w:tcPr>
            <w:tcW w:w="1418" w:type="dxa"/>
          </w:tcPr>
          <w:p w:rsidR="00273DCD" w:rsidRPr="00667415" w:rsidDel="00693DB9" w:rsidRDefault="00273DCD" w:rsidP="00BA2D59">
            <w:pPr>
              <w:rPr>
                <w:del w:id="3109" w:author="273776" w:date="2011-05-09T16:12:00Z"/>
                <w:rFonts w:ascii="Arial" w:hAnsi="Arial" w:cs="Arial"/>
                <w:noProof/>
                <w:sz w:val="22"/>
                <w:lang w:val="pt-BR"/>
              </w:rPr>
            </w:pPr>
            <w:del w:id="3110" w:author="273776" w:date="2011-05-09T16:12:00Z">
              <w:r w:rsidRPr="00667415" w:rsidDel="00693DB9">
                <w:rPr>
                  <w:rFonts w:ascii="Arial" w:hAnsi="Arial" w:cs="Arial"/>
                  <w:noProof/>
                  <w:sz w:val="22"/>
                  <w:lang w:val="pt-BR"/>
                </w:rPr>
                <w:delText>RQN17</w:delText>
              </w:r>
            </w:del>
          </w:p>
        </w:tc>
        <w:tc>
          <w:tcPr>
            <w:tcW w:w="7938" w:type="dxa"/>
          </w:tcPr>
          <w:p w:rsidR="00273DCD" w:rsidDel="00693DB9" w:rsidRDefault="00273DCD" w:rsidP="00BA2D59">
            <w:pPr>
              <w:pStyle w:val="Cabealho"/>
              <w:ind w:left="0"/>
              <w:rPr>
                <w:del w:id="3111" w:author="273776" w:date="2011-05-09T16:12:00Z"/>
                <w:rFonts w:cs="Arial"/>
                <w:szCs w:val="22"/>
              </w:rPr>
            </w:pPr>
            <w:del w:id="3112" w:author="273776" w:date="2011-05-09T16:12:00Z">
              <w:r w:rsidRPr="00667415" w:rsidDel="00693DB9">
                <w:rPr>
                  <w:rFonts w:cs="Arial"/>
                  <w:szCs w:val="22"/>
                </w:rPr>
                <w:delText>Os novos serviços Blackberry e Créditos Oi para o serviço Blackberry deverão estar disponíveis para novos clientes e para a base ativa e retenção.</w:delText>
              </w:r>
            </w:del>
          </w:p>
          <w:p w:rsidR="00273DCD" w:rsidRPr="00667415" w:rsidDel="00693DB9" w:rsidRDefault="00273DCD" w:rsidP="00BA2D59">
            <w:pPr>
              <w:pStyle w:val="Cabealho"/>
              <w:ind w:left="0"/>
              <w:rPr>
                <w:del w:id="3113" w:author="273776" w:date="2011-05-09T16:12:00Z"/>
                <w:rFonts w:cs="Arial"/>
                <w:szCs w:val="22"/>
              </w:rPr>
            </w:pPr>
          </w:p>
        </w:tc>
      </w:tr>
      <w:tr w:rsidR="00273DCD" w:rsidRPr="00667415" w:rsidDel="00693DB9" w:rsidTr="00BA2D59">
        <w:trPr>
          <w:del w:id="3114" w:author="273776" w:date="2011-05-09T16:12:00Z"/>
        </w:trPr>
        <w:tc>
          <w:tcPr>
            <w:tcW w:w="1418" w:type="dxa"/>
          </w:tcPr>
          <w:p w:rsidR="00273DCD" w:rsidRPr="00667415" w:rsidDel="00693DB9" w:rsidRDefault="00273DCD" w:rsidP="00BA2D59">
            <w:pPr>
              <w:rPr>
                <w:del w:id="3115" w:author="273776" w:date="2011-05-09T16:12:00Z"/>
                <w:rFonts w:ascii="Arial" w:hAnsi="Arial" w:cs="Arial"/>
                <w:noProof/>
                <w:sz w:val="22"/>
                <w:lang w:val="pt-BR"/>
              </w:rPr>
            </w:pPr>
            <w:del w:id="3116" w:author="273776" w:date="2011-05-09T16:12:00Z">
              <w:r w:rsidRPr="00667415" w:rsidDel="00693DB9">
                <w:rPr>
                  <w:rFonts w:ascii="Arial" w:hAnsi="Arial" w:cs="Arial"/>
                  <w:noProof/>
                  <w:sz w:val="22"/>
                  <w:lang w:val="pt-BR"/>
                </w:rPr>
                <w:delText>RQN18</w:delText>
              </w:r>
            </w:del>
          </w:p>
        </w:tc>
        <w:tc>
          <w:tcPr>
            <w:tcW w:w="7938" w:type="dxa"/>
          </w:tcPr>
          <w:p w:rsidR="00273DCD" w:rsidRPr="00667415" w:rsidDel="00693DB9" w:rsidRDefault="00273DCD" w:rsidP="00BA2D59">
            <w:pPr>
              <w:pStyle w:val="Cabealho"/>
              <w:ind w:left="0"/>
              <w:rPr>
                <w:del w:id="3117" w:author="273776" w:date="2011-05-09T16:12:00Z"/>
                <w:rFonts w:cs="Arial"/>
                <w:szCs w:val="22"/>
              </w:rPr>
            </w:pPr>
            <w:del w:id="3118" w:author="273776" w:date="2011-05-09T16:12:00Z">
              <w:r w:rsidRPr="00667415" w:rsidDel="00693DB9">
                <w:rPr>
                  <w:rFonts w:cs="Arial"/>
                  <w:szCs w:val="22"/>
                </w:rPr>
                <w:delText>O novo Portfólio Blackberry deverá coexistir com qualquer um dos Pacotes de Dados 3G disponíveis pela Oi, independentemente um do outro.</w:delText>
              </w:r>
            </w:del>
          </w:p>
          <w:p w:rsidR="00273DCD" w:rsidRPr="00667415" w:rsidDel="00693DB9" w:rsidRDefault="00273DCD" w:rsidP="00BA2D59">
            <w:pPr>
              <w:pStyle w:val="Cabealho"/>
              <w:ind w:left="0"/>
              <w:rPr>
                <w:del w:id="3119" w:author="273776" w:date="2011-05-09T16:12:00Z"/>
                <w:rFonts w:cs="Arial"/>
                <w:szCs w:val="22"/>
              </w:rPr>
            </w:pPr>
          </w:p>
        </w:tc>
      </w:tr>
      <w:tr w:rsidR="00273DCD" w:rsidRPr="00667415" w:rsidDel="00693DB9" w:rsidTr="00BA2D59">
        <w:trPr>
          <w:del w:id="3120" w:author="273776" w:date="2011-05-09T16:12:00Z"/>
        </w:trPr>
        <w:tc>
          <w:tcPr>
            <w:tcW w:w="1418" w:type="dxa"/>
          </w:tcPr>
          <w:p w:rsidR="00273DCD" w:rsidRPr="00667415" w:rsidDel="00693DB9" w:rsidRDefault="00273DCD" w:rsidP="00BA2D59">
            <w:pPr>
              <w:rPr>
                <w:del w:id="3121" w:author="273776" w:date="2011-05-09T16:12:00Z"/>
                <w:rFonts w:ascii="Arial" w:hAnsi="Arial" w:cs="Arial"/>
                <w:noProof/>
                <w:sz w:val="22"/>
                <w:lang w:val="pt-BR"/>
              </w:rPr>
            </w:pPr>
            <w:del w:id="3122" w:author="273776" w:date="2011-05-09T16:12:00Z">
              <w:r w:rsidRPr="00667415" w:rsidDel="00693DB9">
                <w:rPr>
                  <w:rFonts w:ascii="Arial" w:hAnsi="Arial" w:cs="Arial"/>
                  <w:noProof/>
                  <w:sz w:val="22"/>
                  <w:lang w:val="pt-BR"/>
                </w:rPr>
                <w:delText>RQN19</w:delText>
              </w:r>
            </w:del>
          </w:p>
        </w:tc>
        <w:tc>
          <w:tcPr>
            <w:tcW w:w="7938" w:type="dxa"/>
          </w:tcPr>
          <w:p w:rsidR="00273DCD" w:rsidRPr="00667415" w:rsidDel="00693DB9" w:rsidRDefault="00273DCD" w:rsidP="00BA2D59">
            <w:pPr>
              <w:pStyle w:val="Cabealho"/>
              <w:ind w:left="0"/>
              <w:outlineLvl w:val="1"/>
              <w:rPr>
                <w:del w:id="3123" w:author="273776" w:date="2011-05-09T16:12:00Z"/>
                <w:rFonts w:cs="Arial"/>
                <w:szCs w:val="22"/>
              </w:rPr>
            </w:pPr>
            <w:del w:id="3124" w:author="273776" w:date="2011-05-09T16:12:00Z">
              <w:r w:rsidRPr="00667415" w:rsidDel="00693DB9">
                <w:rPr>
                  <w:rFonts w:cs="Arial"/>
                  <w:szCs w:val="22"/>
                </w:rPr>
                <w:delText>Pacotes de dados abaixo a 200 Mbytes são incompatíveis com qualquer um dos serviços BlackBerry BIS (Absoluto, Completo, Social+Email).</w:delText>
              </w:r>
            </w:del>
          </w:p>
          <w:p w:rsidR="00273DCD" w:rsidRPr="00667415" w:rsidDel="00693DB9" w:rsidRDefault="00273DCD" w:rsidP="00BA2D59">
            <w:pPr>
              <w:pStyle w:val="Cabealho"/>
              <w:ind w:left="0"/>
              <w:rPr>
                <w:del w:id="3125" w:author="273776" w:date="2011-05-09T16:12:00Z"/>
                <w:rFonts w:cs="Arial"/>
                <w:szCs w:val="22"/>
              </w:rPr>
            </w:pPr>
          </w:p>
        </w:tc>
      </w:tr>
      <w:tr w:rsidR="00273DCD" w:rsidRPr="00667415" w:rsidDel="00693DB9" w:rsidTr="00BA2D59">
        <w:trPr>
          <w:del w:id="3126" w:author="273776" w:date="2011-05-09T16:12:00Z"/>
        </w:trPr>
        <w:tc>
          <w:tcPr>
            <w:tcW w:w="1418" w:type="dxa"/>
          </w:tcPr>
          <w:p w:rsidR="00273DCD" w:rsidRPr="00667415" w:rsidDel="00693DB9" w:rsidRDefault="00273DCD" w:rsidP="00BA2D59">
            <w:pPr>
              <w:rPr>
                <w:del w:id="3127" w:author="273776" w:date="2011-05-09T16:12:00Z"/>
                <w:rFonts w:ascii="Arial" w:hAnsi="Arial" w:cs="Arial"/>
                <w:noProof/>
                <w:sz w:val="22"/>
                <w:lang w:val="pt-BR"/>
              </w:rPr>
            </w:pPr>
            <w:del w:id="3128" w:author="273776" w:date="2011-05-09T16:12:00Z">
              <w:r w:rsidRPr="00667415" w:rsidDel="00693DB9">
                <w:rPr>
                  <w:rFonts w:ascii="Arial" w:hAnsi="Arial" w:cs="Arial"/>
                  <w:sz w:val="22"/>
                  <w:lang w:val="pt-BR"/>
                </w:rPr>
                <w:delText>RQN20</w:delText>
              </w:r>
            </w:del>
          </w:p>
        </w:tc>
        <w:tc>
          <w:tcPr>
            <w:tcW w:w="7938" w:type="dxa"/>
          </w:tcPr>
          <w:p w:rsidR="00273DCD" w:rsidDel="00693DB9" w:rsidRDefault="00273DCD" w:rsidP="00BA2D59">
            <w:pPr>
              <w:pStyle w:val="Cabealho"/>
              <w:ind w:left="0"/>
              <w:outlineLvl w:val="1"/>
              <w:rPr>
                <w:del w:id="3129" w:author="273776" w:date="2011-05-09T16:12:00Z"/>
                <w:rFonts w:cs="Arial"/>
                <w:szCs w:val="22"/>
              </w:rPr>
            </w:pPr>
            <w:del w:id="3130" w:author="273776" w:date="2011-05-09T16:12:00Z">
              <w:r w:rsidRPr="00667415" w:rsidDel="00693DB9">
                <w:rPr>
                  <w:rFonts w:cs="Arial"/>
                  <w:szCs w:val="22"/>
                </w:rPr>
                <w:delText>O novo Portfólio Blackberry deverá ser compatível com os novos planos Oi 3G no Flex2 (que serão criados pela demanda do STI 47115), porém os planos criados naquele STI não deverão ser impactados pelo novo portfólio definido neste projeto, exceto pela transformação do serviço Oi Blackberry BIS Ilimitado, que passará a ser chamado de Oi Blackberry Absoluto, conforme RQN04.</w:delText>
              </w:r>
            </w:del>
          </w:p>
          <w:p w:rsidR="00273DCD" w:rsidRPr="00667415" w:rsidDel="00693DB9" w:rsidRDefault="00273DCD" w:rsidP="00BA2D59">
            <w:pPr>
              <w:pStyle w:val="Cabealho"/>
              <w:ind w:left="0"/>
              <w:outlineLvl w:val="1"/>
              <w:rPr>
                <w:del w:id="3131" w:author="273776" w:date="2011-05-09T16:12:00Z"/>
                <w:rFonts w:cs="Arial"/>
                <w:szCs w:val="22"/>
              </w:rPr>
            </w:pPr>
          </w:p>
        </w:tc>
      </w:tr>
      <w:tr w:rsidR="00273DCD" w:rsidRPr="00667415" w:rsidDel="00693DB9" w:rsidTr="00BA2D59">
        <w:trPr>
          <w:del w:id="3132" w:author="273776" w:date="2011-05-09T16:12:00Z"/>
        </w:trPr>
        <w:tc>
          <w:tcPr>
            <w:tcW w:w="1418" w:type="dxa"/>
          </w:tcPr>
          <w:p w:rsidR="00273DCD" w:rsidRPr="00667415" w:rsidDel="00693DB9" w:rsidRDefault="00273DCD" w:rsidP="00BA2D59">
            <w:pPr>
              <w:rPr>
                <w:del w:id="3133" w:author="273776" w:date="2011-05-09T16:12:00Z"/>
                <w:rFonts w:ascii="Arial" w:hAnsi="Arial" w:cs="Arial"/>
                <w:noProof/>
                <w:sz w:val="22"/>
                <w:lang w:val="pt-BR"/>
              </w:rPr>
            </w:pPr>
            <w:del w:id="3134" w:author="273776" w:date="2011-05-09T16:12:00Z">
              <w:r w:rsidRPr="00667415" w:rsidDel="00693DB9">
                <w:rPr>
                  <w:rFonts w:ascii="Arial" w:hAnsi="Arial" w:cs="Arial"/>
                  <w:sz w:val="22"/>
                  <w:lang w:val="pt-BR"/>
                </w:rPr>
                <w:delText>RQN21</w:delText>
              </w:r>
            </w:del>
          </w:p>
        </w:tc>
        <w:tc>
          <w:tcPr>
            <w:tcW w:w="7938" w:type="dxa"/>
          </w:tcPr>
          <w:p w:rsidR="00273DCD" w:rsidDel="00693DB9" w:rsidRDefault="00273DCD" w:rsidP="00BA2D59">
            <w:pPr>
              <w:pStyle w:val="Cabealho"/>
              <w:ind w:left="0"/>
              <w:rPr>
                <w:del w:id="3135" w:author="273776" w:date="2011-05-09T16:12:00Z"/>
                <w:rFonts w:cs="Arial"/>
                <w:szCs w:val="22"/>
              </w:rPr>
            </w:pPr>
            <w:del w:id="3136" w:author="273776" w:date="2011-05-09T16:12:00Z">
              <w:r w:rsidRPr="00667415" w:rsidDel="00693DB9">
                <w:rPr>
                  <w:rFonts w:cs="Arial"/>
                  <w:szCs w:val="22"/>
                </w:rPr>
                <w:delText>Os benefícios e franquias do novo Portfólio Blackberry deverão coexistir com os benefícios e franquias do Pacote de Dados 3G disponíveis pela Oi, de forma independente, tanto para os valores de franquias como para a de descontos em percentual e em reais (Créditos Oi).</w:delText>
              </w:r>
            </w:del>
          </w:p>
          <w:p w:rsidR="00273DCD" w:rsidRPr="00667415" w:rsidDel="00693DB9" w:rsidRDefault="00273DCD" w:rsidP="00BA2D59">
            <w:pPr>
              <w:pStyle w:val="Cabealho"/>
              <w:ind w:left="0"/>
              <w:rPr>
                <w:del w:id="3137" w:author="273776" w:date="2011-05-09T16:12:00Z"/>
                <w:rFonts w:cs="Arial"/>
                <w:szCs w:val="22"/>
              </w:rPr>
            </w:pPr>
          </w:p>
        </w:tc>
      </w:tr>
      <w:tr w:rsidR="00273DCD" w:rsidRPr="00667415" w:rsidDel="00693DB9" w:rsidTr="00BA2D59">
        <w:trPr>
          <w:del w:id="3138" w:author="273776" w:date="2011-05-09T16:12:00Z"/>
        </w:trPr>
        <w:tc>
          <w:tcPr>
            <w:tcW w:w="1418" w:type="dxa"/>
          </w:tcPr>
          <w:p w:rsidR="00273DCD" w:rsidRPr="00667415" w:rsidDel="00693DB9" w:rsidRDefault="00273DCD" w:rsidP="00BA2D59">
            <w:pPr>
              <w:rPr>
                <w:del w:id="3139" w:author="273776" w:date="2011-05-09T16:12:00Z"/>
                <w:rFonts w:ascii="Arial" w:hAnsi="Arial" w:cs="Arial"/>
                <w:noProof/>
                <w:sz w:val="22"/>
                <w:lang w:val="pt-BR"/>
              </w:rPr>
            </w:pPr>
            <w:del w:id="3140" w:author="273776" w:date="2011-05-09T16:12:00Z">
              <w:r w:rsidRPr="00667415" w:rsidDel="00693DB9">
                <w:rPr>
                  <w:rFonts w:ascii="Arial" w:hAnsi="Arial" w:cs="Arial"/>
                  <w:sz w:val="22"/>
                  <w:lang w:val="pt-BR"/>
                </w:rPr>
                <w:delText>RQN24</w:delText>
              </w:r>
            </w:del>
          </w:p>
        </w:tc>
        <w:tc>
          <w:tcPr>
            <w:tcW w:w="7938" w:type="dxa"/>
          </w:tcPr>
          <w:p w:rsidR="00273DCD" w:rsidRPr="00667415" w:rsidDel="00693DB9" w:rsidRDefault="00273DCD" w:rsidP="00BA2D59">
            <w:pPr>
              <w:pStyle w:val="Cabealho"/>
              <w:ind w:left="0"/>
              <w:rPr>
                <w:del w:id="3141" w:author="273776" w:date="2011-05-09T16:12:00Z"/>
                <w:rFonts w:cs="Arial"/>
                <w:szCs w:val="22"/>
              </w:rPr>
            </w:pPr>
            <w:del w:id="3142" w:author="273776" w:date="2011-05-09T16:12:00Z">
              <w:r w:rsidRPr="00667415" w:rsidDel="00693DB9">
                <w:rPr>
                  <w:rFonts w:cs="Arial"/>
                  <w:szCs w:val="22"/>
                </w:rPr>
                <w:delText>Este projeto atenderá a clientes da base PF (CPF) e PJ (CNPJ) da Oi.</w:delText>
              </w:r>
            </w:del>
          </w:p>
          <w:p w:rsidR="00273DCD" w:rsidRPr="00667415" w:rsidDel="00693DB9" w:rsidRDefault="00273DCD" w:rsidP="00BA2D59">
            <w:pPr>
              <w:pStyle w:val="Cabealho"/>
              <w:ind w:left="0"/>
              <w:outlineLvl w:val="1"/>
              <w:rPr>
                <w:del w:id="3143" w:author="273776" w:date="2011-05-09T16:12:00Z"/>
                <w:rFonts w:cs="Arial"/>
                <w:szCs w:val="22"/>
              </w:rPr>
            </w:pPr>
          </w:p>
        </w:tc>
      </w:tr>
      <w:tr w:rsidR="00273DCD" w:rsidRPr="00667415" w:rsidDel="00693DB9" w:rsidTr="00BA2D59">
        <w:trPr>
          <w:del w:id="3144" w:author="273776" w:date="2011-05-09T16:12:00Z"/>
        </w:trPr>
        <w:tc>
          <w:tcPr>
            <w:tcW w:w="1418" w:type="dxa"/>
          </w:tcPr>
          <w:p w:rsidR="00273DCD" w:rsidRPr="00667415" w:rsidDel="00693DB9" w:rsidRDefault="00273DCD" w:rsidP="00BA2D59">
            <w:pPr>
              <w:rPr>
                <w:del w:id="3145" w:author="273776" w:date="2011-05-09T16:12:00Z"/>
                <w:rFonts w:ascii="Arial" w:hAnsi="Arial" w:cs="Arial"/>
                <w:noProof/>
                <w:sz w:val="22"/>
                <w:lang w:val="pt-BR"/>
              </w:rPr>
            </w:pPr>
            <w:del w:id="3146" w:author="273776" w:date="2011-05-09T16:12:00Z">
              <w:r w:rsidRPr="00667415" w:rsidDel="00693DB9">
                <w:rPr>
                  <w:rFonts w:ascii="Arial" w:hAnsi="Arial" w:cs="Arial"/>
                  <w:sz w:val="22"/>
                  <w:lang w:val="pt-BR"/>
                </w:rPr>
                <w:delText>RQN26</w:delText>
              </w:r>
            </w:del>
          </w:p>
        </w:tc>
        <w:tc>
          <w:tcPr>
            <w:tcW w:w="7938" w:type="dxa"/>
          </w:tcPr>
          <w:p w:rsidR="00273DCD" w:rsidRPr="00667415" w:rsidDel="00693DB9" w:rsidRDefault="00273DCD" w:rsidP="00BA2D59">
            <w:pPr>
              <w:pStyle w:val="Cabealho"/>
              <w:ind w:left="0"/>
              <w:rPr>
                <w:del w:id="3147" w:author="273776" w:date="2011-05-09T16:12:00Z"/>
                <w:rFonts w:cs="Arial"/>
                <w:szCs w:val="22"/>
              </w:rPr>
            </w:pPr>
            <w:del w:id="3148" w:author="273776" w:date="2011-05-09T16:12:00Z">
              <w:r w:rsidRPr="00667415" w:rsidDel="00693DB9">
                <w:rPr>
                  <w:rFonts w:cs="Arial"/>
                  <w:szCs w:val="22"/>
                </w:rPr>
                <w:delText>Em casos que o serviço não contemple acesso via APN Blackberry.net, o usuário poderá ter a opção de usar a APN GPRS para lograr acesso à internet, seja através dos pacotes Oi Dados, ou através do pacote padrão de 200 MB com tarifa excedente.</w:delText>
              </w:r>
            </w:del>
          </w:p>
          <w:p w:rsidR="00273DCD" w:rsidRPr="00667415" w:rsidDel="00693DB9" w:rsidRDefault="00273DCD" w:rsidP="00BA2D59">
            <w:pPr>
              <w:pStyle w:val="Cabealho"/>
              <w:ind w:left="0"/>
              <w:outlineLvl w:val="1"/>
              <w:rPr>
                <w:del w:id="3149" w:author="273776" w:date="2011-05-09T16:12:00Z"/>
                <w:rFonts w:cs="Arial"/>
                <w:szCs w:val="22"/>
              </w:rPr>
            </w:pPr>
          </w:p>
        </w:tc>
      </w:tr>
      <w:tr w:rsidR="00273DCD" w:rsidRPr="00667415" w:rsidDel="00693DB9" w:rsidTr="00BA2D59">
        <w:trPr>
          <w:del w:id="3150" w:author="273776" w:date="2011-05-09T16:12:00Z"/>
        </w:trPr>
        <w:tc>
          <w:tcPr>
            <w:tcW w:w="1418" w:type="dxa"/>
          </w:tcPr>
          <w:p w:rsidR="00273DCD" w:rsidRPr="00667415" w:rsidDel="00693DB9" w:rsidRDefault="00273DCD" w:rsidP="00BA2D59">
            <w:pPr>
              <w:rPr>
                <w:del w:id="3151" w:author="273776" w:date="2011-05-09T16:12:00Z"/>
                <w:rFonts w:ascii="Arial" w:hAnsi="Arial" w:cs="Arial"/>
                <w:noProof/>
                <w:sz w:val="22"/>
                <w:lang w:val="pt-BR"/>
              </w:rPr>
            </w:pPr>
            <w:del w:id="3152" w:author="273776" w:date="2011-05-09T16:12:00Z">
              <w:r w:rsidRPr="00667415" w:rsidDel="00693DB9">
                <w:rPr>
                  <w:rFonts w:ascii="Arial" w:hAnsi="Arial" w:cs="Arial"/>
                  <w:noProof/>
                  <w:sz w:val="22"/>
                  <w:lang w:val="pt-BR"/>
                </w:rPr>
                <w:delText>RQN30</w:delText>
              </w:r>
            </w:del>
          </w:p>
        </w:tc>
        <w:tc>
          <w:tcPr>
            <w:tcW w:w="7938" w:type="dxa"/>
          </w:tcPr>
          <w:p w:rsidR="00273DCD" w:rsidDel="00693DB9" w:rsidRDefault="00273DCD" w:rsidP="00BA2D59">
            <w:pPr>
              <w:pStyle w:val="Cabealho"/>
              <w:ind w:left="0"/>
              <w:outlineLvl w:val="1"/>
              <w:rPr>
                <w:del w:id="3153" w:author="273776" w:date="2011-05-09T16:12:00Z"/>
                <w:rFonts w:cs="Arial"/>
                <w:szCs w:val="22"/>
              </w:rPr>
            </w:pPr>
            <w:del w:id="3154" w:author="273776" w:date="2011-05-09T16:12:00Z">
              <w:r w:rsidRPr="00667415" w:rsidDel="00693DB9">
                <w:rPr>
                  <w:rFonts w:cs="Arial"/>
                  <w:szCs w:val="22"/>
                </w:rPr>
                <w:delText>Os clientes dos novos serviços poderão selecionar qualquer um dos serviços Blackberry BIS para instâncias de planos tipo instância e também para planos tipo conta (Oi Família, OCT, OCT Profissional CPF e CNPJ e Planos Oi Profissional Equipe/Equipe Dec) por meio de campanha de ativação automática, tanto para aplicações da Oi como para aplicações de terceiros. Esta funcionalidade deverá estar disponível para todos os planos elegíveis ao serviço (B2B e B2C).</w:delText>
              </w:r>
            </w:del>
          </w:p>
          <w:p w:rsidR="00273DCD" w:rsidRPr="00667415" w:rsidDel="00693DB9" w:rsidRDefault="00273DCD" w:rsidP="00BA2D59">
            <w:pPr>
              <w:pStyle w:val="Cabealho"/>
              <w:ind w:left="0"/>
              <w:outlineLvl w:val="1"/>
              <w:rPr>
                <w:del w:id="3155" w:author="273776" w:date="2011-05-09T16:12:00Z"/>
                <w:rFonts w:cs="Arial"/>
                <w:szCs w:val="22"/>
              </w:rPr>
            </w:pPr>
          </w:p>
        </w:tc>
      </w:tr>
      <w:tr w:rsidR="00273DCD" w:rsidRPr="00667415" w:rsidDel="00693DB9" w:rsidTr="00BA2D59">
        <w:trPr>
          <w:del w:id="3156" w:author="273776" w:date="2011-05-09T16:12:00Z"/>
        </w:trPr>
        <w:tc>
          <w:tcPr>
            <w:tcW w:w="1418" w:type="dxa"/>
          </w:tcPr>
          <w:p w:rsidR="00273DCD" w:rsidRPr="00667415" w:rsidDel="00693DB9" w:rsidRDefault="00273DCD" w:rsidP="00BA2D59">
            <w:pPr>
              <w:rPr>
                <w:del w:id="3157" w:author="273776" w:date="2011-05-09T16:12:00Z"/>
                <w:rFonts w:ascii="Arial" w:hAnsi="Arial" w:cs="Arial"/>
                <w:noProof/>
                <w:sz w:val="22"/>
                <w:lang w:val="pt-BR"/>
              </w:rPr>
            </w:pPr>
            <w:del w:id="3158" w:author="273776" w:date="2011-05-09T16:12:00Z">
              <w:r w:rsidRPr="00667415" w:rsidDel="00693DB9">
                <w:rPr>
                  <w:rFonts w:ascii="Arial" w:hAnsi="Arial" w:cs="Arial"/>
                  <w:sz w:val="22"/>
                  <w:lang w:val="pt-BR"/>
                </w:rPr>
                <w:delText>RQN36</w:delText>
              </w:r>
            </w:del>
          </w:p>
        </w:tc>
        <w:tc>
          <w:tcPr>
            <w:tcW w:w="7938" w:type="dxa"/>
          </w:tcPr>
          <w:p w:rsidR="00273DCD" w:rsidRPr="00667415" w:rsidDel="00693DB9" w:rsidRDefault="00273DCD" w:rsidP="00BA2D59">
            <w:pPr>
              <w:pStyle w:val="Cabealho"/>
              <w:ind w:left="0"/>
              <w:outlineLvl w:val="1"/>
              <w:rPr>
                <w:del w:id="3159" w:author="273776" w:date="2011-05-09T16:12:00Z"/>
                <w:rFonts w:cs="Arial"/>
                <w:szCs w:val="22"/>
              </w:rPr>
            </w:pPr>
            <w:del w:id="3160" w:author="273776" w:date="2011-05-09T16:12:00Z">
              <w:r w:rsidRPr="00667415" w:rsidDel="00693DB9">
                <w:rPr>
                  <w:rFonts w:cs="Arial"/>
                  <w:szCs w:val="22"/>
                </w:rPr>
                <w:delText>Possibilidade de aplicação de descontos em Percentual (sobre a assinatura) e “Créditos Oi” (sobre a fatura do cliente) para clientes que aderirem ao serviço Oi Blackberry.</w:delText>
              </w:r>
            </w:del>
          </w:p>
          <w:p w:rsidR="00273DCD" w:rsidRPr="00667415" w:rsidDel="00693DB9" w:rsidRDefault="00273DCD" w:rsidP="00BA2D59">
            <w:pPr>
              <w:pStyle w:val="Cabealho"/>
              <w:ind w:left="0"/>
              <w:outlineLvl w:val="1"/>
              <w:rPr>
                <w:del w:id="3161" w:author="273776" w:date="2011-05-09T16:12:00Z"/>
                <w:rFonts w:cs="Arial"/>
                <w:szCs w:val="22"/>
              </w:rPr>
            </w:pPr>
          </w:p>
        </w:tc>
      </w:tr>
      <w:tr w:rsidR="00273DCD" w:rsidRPr="00667415" w:rsidDel="00693DB9" w:rsidTr="00BA2D59">
        <w:trPr>
          <w:del w:id="3162" w:author="273776" w:date="2011-05-09T16:12:00Z"/>
        </w:trPr>
        <w:tc>
          <w:tcPr>
            <w:tcW w:w="1418" w:type="dxa"/>
          </w:tcPr>
          <w:p w:rsidR="00273DCD" w:rsidRPr="00667415" w:rsidDel="00693DB9" w:rsidRDefault="00273DCD" w:rsidP="00BA2D59">
            <w:pPr>
              <w:rPr>
                <w:del w:id="3163" w:author="273776" w:date="2011-05-09T16:12:00Z"/>
                <w:rFonts w:ascii="Arial" w:hAnsi="Arial" w:cs="Arial"/>
                <w:sz w:val="22"/>
                <w:lang w:val="pt-BR"/>
              </w:rPr>
            </w:pPr>
            <w:del w:id="3164" w:author="273776" w:date="2011-05-09T16:12:00Z">
              <w:r w:rsidRPr="00667415" w:rsidDel="00693DB9">
                <w:rPr>
                  <w:rFonts w:ascii="Arial" w:hAnsi="Arial" w:cs="Arial"/>
                  <w:sz w:val="22"/>
                  <w:lang w:val="pt-BR"/>
                </w:rPr>
                <w:delText>RQN37</w:delText>
              </w:r>
            </w:del>
          </w:p>
        </w:tc>
        <w:tc>
          <w:tcPr>
            <w:tcW w:w="7938" w:type="dxa"/>
          </w:tcPr>
          <w:p w:rsidR="00273DCD" w:rsidDel="00693DB9" w:rsidRDefault="00273DCD" w:rsidP="00BA2D59">
            <w:pPr>
              <w:pStyle w:val="Cabealho"/>
              <w:ind w:left="0"/>
              <w:outlineLvl w:val="1"/>
              <w:rPr>
                <w:del w:id="3165" w:author="273776" w:date="2011-05-09T16:12:00Z"/>
                <w:rFonts w:cs="Arial"/>
                <w:szCs w:val="22"/>
              </w:rPr>
            </w:pPr>
            <w:del w:id="3166" w:author="273776" w:date="2011-05-09T16:12:00Z">
              <w:r w:rsidRPr="00667415" w:rsidDel="00693DB9">
                <w:rPr>
                  <w:rFonts w:cs="Arial"/>
                  <w:szCs w:val="22"/>
                </w:rPr>
                <w:delText>O desconto deve ser aplicado tal qual é hoje aplicado para os descontos “Créditos Oi” para os planos de voz, seja por campanha, ou seja, é criado um pacote de desconto especial pra campanha. O plano Blackberry deve estar elegível a este plano de descontos de campanha. Outra forma seria pela aplicação direta do desconto na visualização do meio de acesso, ou seja, o operador aplica um dos descontos elegíveis ao plano.</w:delText>
              </w:r>
            </w:del>
          </w:p>
          <w:p w:rsidR="00273DCD" w:rsidRPr="00667415" w:rsidDel="00693DB9" w:rsidRDefault="00273DCD" w:rsidP="00BA2D59">
            <w:pPr>
              <w:pStyle w:val="Cabealho"/>
              <w:ind w:left="0"/>
              <w:outlineLvl w:val="1"/>
              <w:rPr>
                <w:del w:id="3167" w:author="273776" w:date="2011-05-09T16:12:00Z"/>
                <w:rFonts w:cs="Arial"/>
                <w:szCs w:val="22"/>
              </w:rPr>
            </w:pPr>
          </w:p>
        </w:tc>
      </w:tr>
      <w:tr w:rsidR="00273DCD" w:rsidRPr="00667415" w:rsidDel="00693DB9" w:rsidTr="00BA2D59">
        <w:trPr>
          <w:del w:id="3168" w:author="273776" w:date="2011-05-09T16:12:00Z"/>
        </w:trPr>
        <w:tc>
          <w:tcPr>
            <w:tcW w:w="1418" w:type="dxa"/>
          </w:tcPr>
          <w:p w:rsidR="00273DCD" w:rsidRPr="00667415" w:rsidDel="00693DB9" w:rsidRDefault="00273DCD" w:rsidP="00BA2D59">
            <w:pPr>
              <w:rPr>
                <w:del w:id="3169" w:author="273776" w:date="2011-05-09T16:12:00Z"/>
                <w:rFonts w:ascii="Arial" w:hAnsi="Arial" w:cs="Arial"/>
                <w:sz w:val="22"/>
                <w:lang w:val="pt-BR"/>
              </w:rPr>
            </w:pPr>
            <w:del w:id="3170" w:author="273776" w:date="2011-05-09T16:12:00Z">
              <w:r w:rsidRPr="00667415" w:rsidDel="00693DB9">
                <w:rPr>
                  <w:rFonts w:ascii="Arial" w:hAnsi="Arial" w:cs="Arial"/>
                  <w:sz w:val="22"/>
                  <w:lang w:val="pt-BR"/>
                </w:rPr>
                <w:delText>RQN38</w:delText>
              </w:r>
            </w:del>
          </w:p>
        </w:tc>
        <w:tc>
          <w:tcPr>
            <w:tcW w:w="7938" w:type="dxa"/>
          </w:tcPr>
          <w:p w:rsidR="00273DCD" w:rsidRPr="00667415" w:rsidDel="00693DB9" w:rsidRDefault="00273DCD" w:rsidP="00BA2D59">
            <w:pPr>
              <w:pStyle w:val="Cabealho"/>
              <w:ind w:left="0"/>
              <w:outlineLvl w:val="1"/>
              <w:rPr>
                <w:del w:id="3171" w:author="273776" w:date="2011-05-09T16:12:00Z"/>
                <w:rFonts w:cs="Arial"/>
                <w:szCs w:val="22"/>
              </w:rPr>
            </w:pPr>
            <w:del w:id="3172" w:author="273776" w:date="2011-05-09T16:12:00Z">
              <w:r w:rsidRPr="00667415" w:rsidDel="00693DB9">
                <w:rPr>
                  <w:rFonts w:cs="Arial"/>
                  <w:szCs w:val="22"/>
                </w:rPr>
                <w:delText>Os benefícios de desconto deverão ser os mesmos dos já hoje existentes para os planos Oi Velox 3G</w:delText>
              </w:r>
              <w:r w:rsidRPr="00667415" w:rsidDel="00693DB9">
                <w:rPr>
                  <w:rFonts w:cs="Arial"/>
                  <w:color w:val="FF0000"/>
                  <w:szCs w:val="22"/>
                </w:rPr>
                <w:delText xml:space="preserve"> </w:delText>
              </w:r>
              <w:r w:rsidRPr="00667415" w:rsidDel="00693DB9">
                <w:rPr>
                  <w:rFonts w:cs="Arial"/>
                  <w:szCs w:val="22"/>
                </w:rPr>
                <w:delText xml:space="preserve">e Oi Dados 3G. </w:delText>
              </w:r>
            </w:del>
          </w:p>
          <w:p w:rsidR="00273DCD" w:rsidRPr="00667415" w:rsidDel="00693DB9" w:rsidRDefault="00273DCD" w:rsidP="00BA2D59">
            <w:pPr>
              <w:pStyle w:val="Cabealho"/>
              <w:ind w:left="0"/>
              <w:outlineLvl w:val="1"/>
              <w:rPr>
                <w:del w:id="3173" w:author="273776" w:date="2011-05-09T16:12:00Z"/>
                <w:rFonts w:cs="Arial"/>
                <w:szCs w:val="22"/>
              </w:rPr>
            </w:pPr>
          </w:p>
        </w:tc>
      </w:tr>
      <w:tr w:rsidR="00273DCD" w:rsidRPr="00667415" w:rsidDel="00693DB9" w:rsidTr="00BA2D59">
        <w:trPr>
          <w:del w:id="3174" w:author="273776" w:date="2011-05-09T16:12:00Z"/>
        </w:trPr>
        <w:tc>
          <w:tcPr>
            <w:tcW w:w="1418" w:type="dxa"/>
          </w:tcPr>
          <w:p w:rsidR="00273DCD" w:rsidRPr="00667415" w:rsidDel="00693DB9" w:rsidRDefault="00273DCD" w:rsidP="00BA2D59">
            <w:pPr>
              <w:rPr>
                <w:del w:id="3175" w:author="273776" w:date="2011-05-09T16:12:00Z"/>
                <w:rFonts w:ascii="Arial" w:hAnsi="Arial" w:cs="Arial"/>
                <w:sz w:val="22"/>
                <w:lang w:val="pt-BR"/>
              </w:rPr>
            </w:pPr>
            <w:del w:id="3176" w:author="273776" w:date="2011-05-09T16:12:00Z">
              <w:r w:rsidRPr="00667415" w:rsidDel="00693DB9">
                <w:rPr>
                  <w:rFonts w:ascii="Arial" w:hAnsi="Arial" w:cs="Arial"/>
                  <w:sz w:val="22"/>
                  <w:lang w:val="pt-BR"/>
                </w:rPr>
                <w:delText>RQN39</w:delText>
              </w:r>
            </w:del>
          </w:p>
        </w:tc>
        <w:tc>
          <w:tcPr>
            <w:tcW w:w="7938" w:type="dxa"/>
          </w:tcPr>
          <w:p w:rsidR="00273DCD" w:rsidRPr="00667415" w:rsidDel="00693DB9" w:rsidRDefault="00273DCD" w:rsidP="00BA2D59">
            <w:pPr>
              <w:pStyle w:val="Cabealho"/>
              <w:ind w:left="0"/>
              <w:outlineLvl w:val="1"/>
              <w:rPr>
                <w:del w:id="3177" w:author="273776" w:date="2011-05-09T16:12:00Z"/>
                <w:rFonts w:cs="Arial"/>
                <w:szCs w:val="22"/>
              </w:rPr>
            </w:pPr>
            <w:del w:id="3178" w:author="273776" w:date="2011-05-09T16:12:00Z">
              <w:r w:rsidRPr="00667415" w:rsidDel="00693DB9">
                <w:rPr>
                  <w:rFonts w:cs="Arial"/>
                  <w:szCs w:val="22"/>
                </w:rPr>
                <w:delText>Os descontos (% e “Créditos Oi”) devem ser concedidos a partir do 1º mês de contratação do serviço, atendendo às mesmas regras de negócio definidas no STI 47295 para o pacote de dados. O princípio de funcionamento deverá seguir o mesmo mecanismo utilizado nos pacotes de dados para o pós pago.</w:delText>
              </w:r>
            </w:del>
          </w:p>
          <w:p w:rsidR="00273DCD" w:rsidRPr="00667415" w:rsidDel="00693DB9" w:rsidRDefault="00273DCD" w:rsidP="00BA2D59">
            <w:pPr>
              <w:pStyle w:val="Cabealho"/>
              <w:ind w:left="0"/>
              <w:outlineLvl w:val="1"/>
              <w:rPr>
                <w:del w:id="3179" w:author="273776" w:date="2011-05-09T16:12:00Z"/>
                <w:rFonts w:cs="Arial"/>
                <w:szCs w:val="22"/>
              </w:rPr>
            </w:pPr>
          </w:p>
        </w:tc>
      </w:tr>
      <w:tr w:rsidR="00273DCD" w:rsidRPr="00667415" w:rsidDel="00693DB9" w:rsidTr="00BA2D59">
        <w:trPr>
          <w:del w:id="3180" w:author="273776" w:date="2011-05-09T16:12:00Z"/>
        </w:trPr>
        <w:tc>
          <w:tcPr>
            <w:tcW w:w="1418" w:type="dxa"/>
          </w:tcPr>
          <w:p w:rsidR="00273DCD" w:rsidRPr="00667415" w:rsidDel="00693DB9" w:rsidRDefault="00273DCD" w:rsidP="00BA2D59">
            <w:pPr>
              <w:rPr>
                <w:del w:id="3181" w:author="273776" w:date="2011-05-09T16:12:00Z"/>
                <w:rFonts w:ascii="Arial" w:hAnsi="Arial" w:cs="Arial"/>
                <w:sz w:val="22"/>
                <w:lang w:val="pt-BR"/>
              </w:rPr>
            </w:pPr>
            <w:del w:id="3182" w:author="273776" w:date="2011-05-09T16:12:00Z">
              <w:r w:rsidRPr="00667415" w:rsidDel="00693DB9">
                <w:rPr>
                  <w:rFonts w:ascii="Arial" w:hAnsi="Arial" w:cs="Arial"/>
                  <w:sz w:val="22"/>
                  <w:lang w:val="pt-BR"/>
                </w:rPr>
                <w:delText>RQN41</w:delText>
              </w:r>
            </w:del>
          </w:p>
        </w:tc>
        <w:tc>
          <w:tcPr>
            <w:tcW w:w="7938" w:type="dxa"/>
          </w:tcPr>
          <w:p w:rsidR="00273DCD" w:rsidRPr="00667415" w:rsidDel="00693DB9" w:rsidRDefault="00273DCD" w:rsidP="00BA2D59">
            <w:pPr>
              <w:pStyle w:val="Cabealho"/>
              <w:ind w:left="0"/>
              <w:outlineLvl w:val="1"/>
              <w:rPr>
                <w:del w:id="3183" w:author="273776" w:date="2011-05-09T16:12:00Z"/>
                <w:rFonts w:cs="Arial"/>
                <w:szCs w:val="22"/>
              </w:rPr>
            </w:pPr>
            <w:del w:id="3184" w:author="273776" w:date="2011-05-09T16:12:00Z">
              <w:r w:rsidRPr="00667415" w:rsidDel="00693DB9">
                <w:rPr>
                  <w:rFonts w:cs="Arial"/>
                  <w:b/>
                  <w:szCs w:val="22"/>
                  <w:u w:val="single"/>
                </w:rPr>
                <w:delText>Fase 1</w:delText>
              </w:r>
              <w:r w:rsidRPr="00667415" w:rsidDel="00693DB9">
                <w:rPr>
                  <w:rFonts w:cs="Arial"/>
                  <w:szCs w:val="22"/>
                </w:rPr>
                <w:delText xml:space="preserve">: Serão disponibilizadas as seguintes faixas de descontos para os serviços Blackberry BIS (Completo, Absoluto e Social+Email) - Para o B2C: </w:delText>
              </w:r>
            </w:del>
          </w:p>
          <w:p w:rsidR="00273DCD" w:rsidRPr="00667415" w:rsidDel="00693DB9" w:rsidRDefault="00273DCD" w:rsidP="00BA2D59">
            <w:pPr>
              <w:pStyle w:val="Cabealho"/>
              <w:outlineLvl w:val="1"/>
              <w:rPr>
                <w:del w:id="3185" w:author="273776" w:date="2011-05-09T16:12:00Z"/>
                <w:rFonts w:cs="Arial"/>
                <w:szCs w:val="22"/>
              </w:rPr>
            </w:pPr>
          </w:p>
          <w:p w:rsidR="00273DCD" w:rsidRPr="00667415" w:rsidDel="00693DB9" w:rsidRDefault="00273DCD" w:rsidP="00BA2D59">
            <w:pPr>
              <w:pStyle w:val="Cabealho"/>
              <w:outlineLvl w:val="1"/>
              <w:rPr>
                <w:del w:id="3186" w:author="273776" w:date="2011-05-09T16:12:00Z"/>
                <w:rFonts w:cs="Arial"/>
                <w:szCs w:val="22"/>
              </w:rPr>
            </w:pPr>
            <w:del w:id="3187" w:author="273776" w:date="2011-05-09T16:12:00Z">
              <w:r w:rsidRPr="00667415" w:rsidDel="00693DB9">
                <w:rPr>
                  <w:rFonts w:cs="Arial"/>
                  <w:szCs w:val="22"/>
                </w:rPr>
                <w:delText>1 - Desconto de 100% sobre a assinatura por 2 meses</w:delText>
              </w:r>
            </w:del>
          </w:p>
          <w:p w:rsidR="00273DCD" w:rsidRPr="00667415" w:rsidDel="00693DB9" w:rsidRDefault="00273DCD" w:rsidP="00BA2D59">
            <w:pPr>
              <w:pStyle w:val="Cabealho"/>
              <w:outlineLvl w:val="1"/>
              <w:rPr>
                <w:del w:id="3188" w:author="273776" w:date="2011-05-09T16:12:00Z"/>
                <w:rFonts w:cs="Arial"/>
                <w:szCs w:val="22"/>
              </w:rPr>
            </w:pPr>
            <w:del w:id="3189" w:author="273776" w:date="2011-05-09T16:12:00Z">
              <w:r w:rsidRPr="00667415" w:rsidDel="00693DB9">
                <w:rPr>
                  <w:rFonts w:cs="Arial"/>
                  <w:szCs w:val="22"/>
                </w:rPr>
                <w:delText>2 - Desconto de 100% sobre a assinatura por 3 meses</w:delText>
              </w:r>
            </w:del>
          </w:p>
          <w:p w:rsidR="00273DCD" w:rsidRPr="00667415" w:rsidDel="00693DB9" w:rsidRDefault="00273DCD" w:rsidP="00BA2D59">
            <w:pPr>
              <w:pStyle w:val="Cabealho"/>
              <w:outlineLvl w:val="1"/>
              <w:rPr>
                <w:del w:id="3190" w:author="273776" w:date="2011-05-09T16:12:00Z"/>
                <w:rFonts w:cs="Arial"/>
                <w:szCs w:val="22"/>
              </w:rPr>
            </w:pPr>
            <w:del w:id="3191" w:author="273776" w:date="2011-05-09T16:12:00Z">
              <w:r w:rsidRPr="00667415" w:rsidDel="00693DB9">
                <w:rPr>
                  <w:rFonts w:cs="Arial"/>
                  <w:szCs w:val="22"/>
                </w:rPr>
                <w:delText>3 - Desconto de 100% sobre a assinatura por 6 meses</w:delText>
              </w:r>
            </w:del>
          </w:p>
          <w:p w:rsidR="00273DCD" w:rsidRPr="00667415" w:rsidDel="00693DB9" w:rsidRDefault="00273DCD" w:rsidP="00BA2D59">
            <w:pPr>
              <w:pStyle w:val="Cabealho"/>
              <w:outlineLvl w:val="1"/>
              <w:rPr>
                <w:del w:id="3192" w:author="273776" w:date="2011-05-09T16:12:00Z"/>
                <w:rFonts w:cs="Arial"/>
                <w:szCs w:val="22"/>
              </w:rPr>
            </w:pPr>
            <w:del w:id="3193" w:author="273776" w:date="2011-05-09T16:12:00Z">
              <w:r w:rsidRPr="00667415" w:rsidDel="00693DB9">
                <w:rPr>
                  <w:rFonts w:cs="Arial"/>
                  <w:szCs w:val="22"/>
                </w:rPr>
                <w:delText>4 - Desconto de 100% sobre a assinatura por 12 meses</w:delText>
              </w:r>
            </w:del>
          </w:p>
          <w:p w:rsidR="00273DCD" w:rsidRPr="00667415" w:rsidDel="00693DB9" w:rsidRDefault="00273DCD" w:rsidP="00BA2D59">
            <w:pPr>
              <w:pStyle w:val="Cabealho"/>
              <w:outlineLvl w:val="1"/>
              <w:rPr>
                <w:del w:id="3194" w:author="273776" w:date="2011-05-09T16:12:00Z"/>
                <w:rFonts w:cs="Arial"/>
                <w:szCs w:val="22"/>
              </w:rPr>
            </w:pPr>
            <w:del w:id="3195" w:author="273776" w:date="2011-05-09T16:12:00Z">
              <w:r w:rsidRPr="00667415" w:rsidDel="00693DB9">
                <w:rPr>
                  <w:rFonts w:cs="Arial"/>
                  <w:szCs w:val="22"/>
                </w:rPr>
                <w:delText>5 - Descontos percentuais de 15%, 20%, 30%,  50% e 70% por prazo indeterminado.</w:delText>
              </w:r>
            </w:del>
          </w:p>
          <w:p w:rsidR="00273DCD" w:rsidRPr="00667415" w:rsidDel="00693DB9" w:rsidRDefault="00273DCD" w:rsidP="00BA2D59">
            <w:pPr>
              <w:pStyle w:val="Cabealho"/>
              <w:outlineLvl w:val="1"/>
              <w:rPr>
                <w:del w:id="3196" w:author="273776" w:date="2011-05-09T16:12:00Z"/>
                <w:rFonts w:cs="Arial"/>
                <w:szCs w:val="22"/>
              </w:rPr>
            </w:pPr>
            <w:del w:id="3197" w:author="273776" w:date="2011-05-09T16:12:00Z">
              <w:r w:rsidRPr="00667415" w:rsidDel="00693DB9">
                <w:rPr>
                  <w:rFonts w:cs="Arial"/>
                  <w:szCs w:val="22"/>
                </w:rPr>
                <w:delText>6 - Descontos em Reais (10 meses) de R$ 20,00 na fatura*</w:delText>
              </w:r>
            </w:del>
          </w:p>
          <w:p w:rsidR="00273DCD" w:rsidRPr="00667415" w:rsidDel="00693DB9" w:rsidRDefault="00273DCD" w:rsidP="00BA2D59">
            <w:pPr>
              <w:pStyle w:val="Cabealho"/>
              <w:outlineLvl w:val="1"/>
              <w:rPr>
                <w:del w:id="3198" w:author="273776" w:date="2011-05-09T16:12:00Z"/>
                <w:rFonts w:cs="Arial"/>
                <w:szCs w:val="22"/>
              </w:rPr>
            </w:pPr>
            <w:del w:id="3199" w:author="273776" w:date="2011-05-09T16:12:00Z">
              <w:r w:rsidRPr="00667415" w:rsidDel="00693DB9">
                <w:rPr>
                  <w:rFonts w:cs="Arial"/>
                  <w:szCs w:val="22"/>
                </w:rPr>
                <w:delText>7 - Descontos em Reais (10 meses) de R$ 50,00 na fatura*</w:delText>
              </w:r>
            </w:del>
          </w:p>
          <w:p w:rsidR="00273DCD" w:rsidRPr="00667415" w:rsidDel="00693DB9" w:rsidRDefault="00273DCD" w:rsidP="00BA2D59">
            <w:pPr>
              <w:pStyle w:val="Cabealho"/>
              <w:outlineLvl w:val="1"/>
              <w:rPr>
                <w:del w:id="3200" w:author="273776" w:date="2011-05-09T16:12:00Z"/>
                <w:rFonts w:cs="Arial"/>
                <w:szCs w:val="22"/>
              </w:rPr>
            </w:pPr>
            <w:del w:id="3201" w:author="273776" w:date="2011-05-09T16:12:00Z">
              <w:r w:rsidRPr="00667415" w:rsidDel="00693DB9">
                <w:rPr>
                  <w:rFonts w:cs="Arial"/>
                  <w:szCs w:val="22"/>
                </w:rPr>
                <w:delText>*Ou seja, sob o valor total da fatura do cliente.</w:delText>
              </w:r>
            </w:del>
          </w:p>
          <w:p w:rsidR="00273DCD" w:rsidRPr="00667415" w:rsidDel="00693DB9" w:rsidRDefault="00273DCD" w:rsidP="00BA2D59">
            <w:pPr>
              <w:pStyle w:val="Cabealho"/>
              <w:ind w:left="0"/>
              <w:outlineLvl w:val="1"/>
              <w:rPr>
                <w:del w:id="3202" w:author="273776" w:date="2011-05-09T16:12:00Z"/>
                <w:rFonts w:cs="Arial"/>
                <w:szCs w:val="22"/>
              </w:rPr>
            </w:pPr>
          </w:p>
        </w:tc>
      </w:tr>
      <w:tr w:rsidR="00273DCD" w:rsidRPr="00667415" w:rsidDel="00693DB9" w:rsidTr="00BA2D59">
        <w:trPr>
          <w:del w:id="3203" w:author="273776" w:date="2011-05-09T16:12:00Z"/>
        </w:trPr>
        <w:tc>
          <w:tcPr>
            <w:tcW w:w="1418" w:type="dxa"/>
          </w:tcPr>
          <w:p w:rsidR="00273DCD" w:rsidRPr="00667415" w:rsidDel="00693DB9" w:rsidRDefault="00273DCD" w:rsidP="00BA2D59">
            <w:pPr>
              <w:rPr>
                <w:del w:id="3204" w:author="273776" w:date="2011-05-09T16:12:00Z"/>
                <w:rFonts w:ascii="Arial" w:hAnsi="Arial" w:cs="Arial"/>
                <w:sz w:val="22"/>
                <w:lang w:val="pt-BR"/>
              </w:rPr>
            </w:pPr>
            <w:del w:id="3205" w:author="273776" w:date="2011-05-09T16:12:00Z">
              <w:r w:rsidRPr="00667415" w:rsidDel="00693DB9">
                <w:rPr>
                  <w:rFonts w:ascii="Arial" w:hAnsi="Arial" w:cs="Arial"/>
                  <w:sz w:val="22"/>
                  <w:lang w:val="pt-BR"/>
                </w:rPr>
                <w:delText>RQN42</w:delText>
              </w:r>
            </w:del>
          </w:p>
        </w:tc>
        <w:tc>
          <w:tcPr>
            <w:tcW w:w="7938" w:type="dxa"/>
          </w:tcPr>
          <w:p w:rsidR="00273DCD" w:rsidRPr="00667415" w:rsidDel="00693DB9" w:rsidRDefault="00273DCD" w:rsidP="00BA2D59">
            <w:pPr>
              <w:pStyle w:val="Cabealho"/>
              <w:tabs>
                <w:tab w:val="center" w:pos="1418"/>
              </w:tabs>
              <w:ind w:left="0"/>
              <w:outlineLvl w:val="1"/>
              <w:rPr>
                <w:del w:id="3206" w:author="273776" w:date="2011-05-09T16:12:00Z"/>
                <w:rFonts w:cs="Arial"/>
                <w:szCs w:val="22"/>
              </w:rPr>
            </w:pPr>
            <w:del w:id="3207" w:author="273776" w:date="2011-05-09T16:12:00Z">
              <w:r w:rsidRPr="00667415" w:rsidDel="00693DB9">
                <w:rPr>
                  <w:rFonts w:cs="Arial"/>
                  <w:b/>
                  <w:szCs w:val="22"/>
                  <w:u w:val="single"/>
                </w:rPr>
                <w:delText>Fase 1</w:delText>
              </w:r>
              <w:r w:rsidRPr="00667415" w:rsidDel="00693DB9">
                <w:rPr>
                  <w:rFonts w:cs="Arial"/>
                  <w:szCs w:val="22"/>
                </w:rPr>
                <w:delText>: Serão disponibilizadas as seguintes faixas de descontos para os serviços Blackberry BIS (Completo, Absoluto e Social+Email) - Para o B2B :</w:delText>
              </w:r>
            </w:del>
          </w:p>
          <w:p w:rsidR="00273DCD" w:rsidRPr="00667415" w:rsidDel="00693DB9" w:rsidRDefault="00273DCD" w:rsidP="00BA2D59">
            <w:pPr>
              <w:pStyle w:val="Cabealho"/>
              <w:outlineLvl w:val="1"/>
              <w:rPr>
                <w:del w:id="3208" w:author="273776" w:date="2011-05-09T16:12:00Z"/>
                <w:rFonts w:cs="Arial"/>
                <w:szCs w:val="22"/>
              </w:rPr>
            </w:pPr>
          </w:p>
          <w:p w:rsidR="00273DCD" w:rsidRPr="00667415" w:rsidDel="00693DB9" w:rsidRDefault="00273DCD" w:rsidP="00BA2D59">
            <w:pPr>
              <w:pStyle w:val="Cabealho"/>
              <w:outlineLvl w:val="1"/>
              <w:rPr>
                <w:del w:id="3209" w:author="273776" w:date="2011-05-09T16:12:00Z"/>
                <w:rFonts w:cs="Arial"/>
                <w:szCs w:val="22"/>
              </w:rPr>
            </w:pPr>
            <w:del w:id="3210" w:author="273776" w:date="2011-05-09T16:12:00Z">
              <w:r w:rsidRPr="00667415" w:rsidDel="00693DB9">
                <w:rPr>
                  <w:rFonts w:cs="Arial"/>
                  <w:szCs w:val="22"/>
                </w:rPr>
                <w:delText>1 - Desconto de 100% sobre a assinatura por 2 meses</w:delText>
              </w:r>
            </w:del>
          </w:p>
          <w:p w:rsidR="00273DCD" w:rsidRPr="00667415" w:rsidDel="00693DB9" w:rsidRDefault="00273DCD" w:rsidP="00BA2D59">
            <w:pPr>
              <w:pStyle w:val="Cabealho"/>
              <w:outlineLvl w:val="1"/>
              <w:rPr>
                <w:del w:id="3211" w:author="273776" w:date="2011-05-09T16:12:00Z"/>
                <w:rFonts w:cs="Arial"/>
                <w:szCs w:val="22"/>
              </w:rPr>
            </w:pPr>
            <w:del w:id="3212" w:author="273776" w:date="2011-05-09T16:12:00Z">
              <w:r w:rsidRPr="00667415" w:rsidDel="00693DB9">
                <w:rPr>
                  <w:rFonts w:cs="Arial"/>
                  <w:szCs w:val="22"/>
                </w:rPr>
                <w:delText>2 - Desconto de 100% sobre a assinatura por 3 meses</w:delText>
              </w:r>
            </w:del>
          </w:p>
          <w:p w:rsidR="00273DCD" w:rsidRPr="00667415" w:rsidDel="00693DB9" w:rsidRDefault="00273DCD" w:rsidP="00BA2D59">
            <w:pPr>
              <w:pStyle w:val="Cabealho"/>
              <w:outlineLvl w:val="1"/>
              <w:rPr>
                <w:del w:id="3213" w:author="273776" w:date="2011-05-09T16:12:00Z"/>
                <w:rFonts w:cs="Arial"/>
                <w:szCs w:val="22"/>
              </w:rPr>
            </w:pPr>
            <w:del w:id="3214" w:author="273776" w:date="2011-05-09T16:12:00Z">
              <w:r w:rsidRPr="00667415" w:rsidDel="00693DB9">
                <w:rPr>
                  <w:rFonts w:cs="Arial"/>
                  <w:szCs w:val="22"/>
                </w:rPr>
                <w:delText>3 - Desconto de 100% sobre a assinatura por 6 meses</w:delText>
              </w:r>
            </w:del>
          </w:p>
          <w:p w:rsidR="00273DCD" w:rsidRPr="00667415" w:rsidDel="00693DB9" w:rsidRDefault="00273DCD" w:rsidP="00BA2D59">
            <w:pPr>
              <w:pStyle w:val="Cabealho"/>
              <w:outlineLvl w:val="1"/>
              <w:rPr>
                <w:del w:id="3215" w:author="273776" w:date="2011-05-09T16:12:00Z"/>
                <w:rFonts w:cs="Arial"/>
                <w:szCs w:val="22"/>
              </w:rPr>
            </w:pPr>
            <w:del w:id="3216" w:author="273776" w:date="2011-05-09T16:12:00Z">
              <w:r w:rsidRPr="00667415" w:rsidDel="00693DB9">
                <w:rPr>
                  <w:rFonts w:cs="Arial"/>
                  <w:szCs w:val="22"/>
                </w:rPr>
                <w:delText>4 - Desconto de 100% sobre a assinatura por 12 meses</w:delText>
              </w:r>
            </w:del>
          </w:p>
          <w:p w:rsidR="00273DCD" w:rsidRPr="00667415" w:rsidDel="00693DB9" w:rsidRDefault="00273DCD" w:rsidP="00BA2D59">
            <w:pPr>
              <w:pStyle w:val="Cabealho"/>
              <w:outlineLvl w:val="1"/>
              <w:rPr>
                <w:del w:id="3217" w:author="273776" w:date="2011-05-09T16:12:00Z"/>
                <w:rFonts w:cs="Arial"/>
                <w:szCs w:val="22"/>
              </w:rPr>
            </w:pPr>
            <w:del w:id="3218" w:author="273776" w:date="2011-05-09T16:12:00Z">
              <w:r w:rsidRPr="00667415" w:rsidDel="00693DB9">
                <w:rPr>
                  <w:rFonts w:cs="Arial"/>
                  <w:szCs w:val="22"/>
                </w:rPr>
                <w:delText>5 - Descontos percentuais de 15%, 20%, 30%,  50% e 70% por prazo indeterminado.</w:delText>
              </w:r>
            </w:del>
          </w:p>
          <w:p w:rsidR="00273DCD" w:rsidRPr="00667415" w:rsidDel="00693DB9" w:rsidRDefault="00273DCD" w:rsidP="00BA2D59">
            <w:pPr>
              <w:pStyle w:val="Cabealho"/>
              <w:outlineLvl w:val="1"/>
              <w:rPr>
                <w:del w:id="3219" w:author="273776" w:date="2011-05-09T16:12:00Z"/>
                <w:rFonts w:cs="Arial"/>
                <w:szCs w:val="22"/>
              </w:rPr>
            </w:pPr>
            <w:del w:id="3220" w:author="273776" w:date="2011-05-09T16:12:00Z">
              <w:r w:rsidRPr="00667415" w:rsidDel="00693DB9">
                <w:rPr>
                  <w:rFonts w:cs="Arial"/>
                  <w:szCs w:val="22"/>
                </w:rPr>
                <w:delText>6 - Descontos em Reais para 24 e 25 meses na fatura</w:delText>
              </w:r>
            </w:del>
          </w:p>
          <w:p w:rsidR="00273DCD" w:rsidRPr="00667415" w:rsidDel="00693DB9" w:rsidRDefault="00273DCD" w:rsidP="00BA2D59">
            <w:pPr>
              <w:pStyle w:val="Cabealho"/>
              <w:outlineLvl w:val="1"/>
              <w:rPr>
                <w:del w:id="3221" w:author="273776" w:date="2011-05-09T16:12:00Z"/>
                <w:rFonts w:cs="Arial"/>
                <w:szCs w:val="22"/>
              </w:rPr>
            </w:pPr>
            <w:del w:id="3222" w:author="273776" w:date="2011-05-09T16:12:00Z">
              <w:r w:rsidRPr="00667415" w:rsidDel="00693DB9">
                <w:rPr>
                  <w:rFonts w:cs="Arial"/>
                  <w:szCs w:val="22"/>
                </w:rPr>
                <w:delText>7 - Os valores para desconto serão de R$ 300, R$ 500, e $ 800 (Valor total).</w:delText>
              </w:r>
            </w:del>
          </w:p>
          <w:p w:rsidR="00273DCD" w:rsidRPr="00667415" w:rsidDel="00693DB9" w:rsidRDefault="00273DCD" w:rsidP="00BA2D59">
            <w:pPr>
              <w:pStyle w:val="Cabealho"/>
              <w:ind w:left="0"/>
              <w:outlineLvl w:val="1"/>
              <w:rPr>
                <w:del w:id="3223" w:author="273776" w:date="2011-05-09T16:12:00Z"/>
                <w:rFonts w:cs="Arial"/>
                <w:szCs w:val="22"/>
              </w:rPr>
            </w:pPr>
          </w:p>
        </w:tc>
      </w:tr>
      <w:tr w:rsidR="00273DCD" w:rsidRPr="00667415" w:rsidDel="00693DB9" w:rsidTr="00BA2D59">
        <w:trPr>
          <w:del w:id="3224" w:author="273776" w:date="2011-05-09T16:12:00Z"/>
        </w:trPr>
        <w:tc>
          <w:tcPr>
            <w:tcW w:w="1418" w:type="dxa"/>
          </w:tcPr>
          <w:p w:rsidR="00273DCD" w:rsidRPr="00667415" w:rsidDel="00693DB9" w:rsidRDefault="00273DCD" w:rsidP="00BA2D59">
            <w:pPr>
              <w:rPr>
                <w:del w:id="3225" w:author="273776" w:date="2011-05-09T16:12:00Z"/>
                <w:rFonts w:ascii="Arial" w:hAnsi="Arial" w:cs="Arial"/>
                <w:noProof/>
                <w:sz w:val="22"/>
                <w:lang w:val="pt-BR"/>
              </w:rPr>
            </w:pPr>
            <w:del w:id="3226" w:author="273776" w:date="2011-05-09T16:12:00Z">
              <w:r w:rsidRPr="00667415" w:rsidDel="00693DB9">
                <w:rPr>
                  <w:rFonts w:ascii="Arial" w:hAnsi="Arial" w:cs="Arial"/>
                  <w:noProof/>
                  <w:sz w:val="22"/>
                  <w:lang w:val="pt-BR"/>
                </w:rPr>
                <w:delText>RQN44</w:delText>
              </w:r>
            </w:del>
          </w:p>
        </w:tc>
        <w:tc>
          <w:tcPr>
            <w:tcW w:w="7938" w:type="dxa"/>
          </w:tcPr>
          <w:p w:rsidR="00273DCD" w:rsidDel="00693DB9" w:rsidRDefault="00273DCD" w:rsidP="00BA2D59">
            <w:pPr>
              <w:pStyle w:val="Cabealho"/>
              <w:ind w:left="0"/>
              <w:rPr>
                <w:del w:id="3227" w:author="273776" w:date="2011-05-09T16:12:00Z"/>
                <w:rFonts w:cs="Arial"/>
                <w:szCs w:val="22"/>
              </w:rPr>
            </w:pPr>
            <w:del w:id="3228" w:author="273776" w:date="2011-05-09T16:12:00Z">
              <w:r w:rsidRPr="00667415" w:rsidDel="00693DB9">
                <w:rPr>
                  <w:rFonts w:cs="Arial"/>
                  <w:szCs w:val="22"/>
                </w:rPr>
                <w:delText>Não pode existir pró-rata para os descontos (Créditos Oi) para os clientes que solicitarem a ativação do serviço Blackberry desejado, ou seja, a regra de negócio para o desconto por “Créditos Oi” não deve ser alterada em relação ao ciclo financeiro existente</w:delText>
              </w:r>
            </w:del>
          </w:p>
          <w:p w:rsidR="00273DCD" w:rsidRPr="00667415" w:rsidDel="00693DB9" w:rsidRDefault="00273DCD" w:rsidP="00BA2D59">
            <w:pPr>
              <w:pStyle w:val="Cabealho"/>
              <w:ind w:left="0"/>
              <w:rPr>
                <w:del w:id="3229" w:author="273776" w:date="2011-05-09T16:12:00Z"/>
                <w:rFonts w:cs="Arial"/>
                <w:szCs w:val="22"/>
              </w:rPr>
            </w:pPr>
          </w:p>
        </w:tc>
      </w:tr>
      <w:tr w:rsidR="00273DCD" w:rsidRPr="00667415" w:rsidDel="00693DB9" w:rsidTr="00BA2D59">
        <w:trPr>
          <w:del w:id="3230" w:author="273776" w:date="2011-05-09T16:12:00Z"/>
        </w:trPr>
        <w:tc>
          <w:tcPr>
            <w:tcW w:w="1418" w:type="dxa"/>
          </w:tcPr>
          <w:p w:rsidR="00273DCD" w:rsidRPr="00667415" w:rsidDel="00693DB9" w:rsidRDefault="00273DCD" w:rsidP="00BA2D59">
            <w:pPr>
              <w:rPr>
                <w:del w:id="3231" w:author="273776" w:date="2011-05-09T16:12:00Z"/>
                <w:rFonts w:ascii="Arial" w:hAnsi="Arial" w:cs="Arial"/>
                <w:noProof/>
                <w:sz w:val="22"/>
                <w:lang w:val="pt-BR"/>
              </w:rPr>
            </w:pPr>
            <w:del w:id="3232" w:author="273776" w:date="2011-05-09T16:12:00Z">
              <w:r w:rsidRPr="00667415" w:rsidDel="00693DB9">
                <w:rPr>
                  <w:rFonts w:ascii="Arial" w:hAnsi="Arial" w:cs="Arial"/>
                  <w:noProof/>
                  <w:sz w:val="22"/>
                  <w:lang w:val="pt-BR"/>
                </w:rPr>
                <w:delText>RQN45</w:delText>
              </w:r>
            </w:del>
          </w:p>
        </w:tc>
        <w:tc>
          <w:tcPr>
            <w:tcW w:w="7938" w:type="dxa"/>
          </w:tcPr>
          <w:p w:rsidR="00273DCD" w:rsidRPr="00667415" w:rsidDel="00693DB9" w:rsidRDefault="00273DCD" w:rsidP="00BA2D59">
            <w:pPr>
              <w:pStyle w:val="Cabealho"/>
              <w:ind w:left="0"/>
              <w:outlineLvl w:val="1"/>
              <w:rPr>
                <w:del w:id="3233" w:author="273776" w:date="2011-05-09T16:12:00Z"/>
                <w:rFonts w:cs="Arial"/>
                <w:szCs w:val="22"/>
              </w:rPr>
            </w:pPr>
            <w:del w:id="3234" w:author="273776" w:date="2011-05-09T16:12:00Z">
              <w:r w:rsidRPr="00667415" w:rsidDel="00693DB9">
                <w:rPr>
                  <w:rFonts w:cs="Arial"/>
                  <w:szCs w:val="22"/>
                </w:rPr>
                <w:delText>Caso o cliente cancele o serviço Blackberry e mantenha o seu plano de voz, perderá direito apenas aos descontos (RQN31 e RQN32) concedidos para o serviço Blackberry, independentemente dos benefícios que ele possa ter em seu plano de voz.</w:delText>
              </w:r>
            </w:del>
          </w:p>
          <w:p w:rsidR="00273DCD" w:rsidRPr="00667415" w:rsidDel="00693DB9" w:rsidRDefault="00273DCD" w:rsidP="00BA2D59">
            <w:pPr>
              <w:pStyle w:val="Cabealho"/>
              <w:ind w:left="0"/>
              <w:rPr>
                <w:del w:id="3235" w:author="273776" w:date="2011-05-09T16:12:00Z"/>
                <w:rFonts w:cs="Arial"/>
                <w:szCs w:val="22"/>
              </w:rPr>
            </w:pPr>
            <w:del w:id="3236" w:author="273776" w:date="2011-05-09T16:12:00Z">
              <w:r w:rsidRPr="00667415" w:rsidDel="00693DB9">
                <w:rPr>
                  <w:rFonts w:cs="Arial"/>
                  <w:szCs w:val="22"/>
                </w:rPr>
                <w:delText xml:space="preserve"> </w:delText>
              </w:r>
            </w:del>
          </w:p>
        </w:tc>
      </w:tr>
      <w:tr w:rsidR="00273DCD" w:rsidRPr="00667415" w:rsidDel="00693DB9" w:rsidTr="00BA2D59">
        <w:trPr>
          <w:del w:id="3237" w:author="273776" w:date="2011-05-09T16:12:00Z"/>
        </w:trPr>
        <w:tc>
          <w:tcPr>
            <w:tcW w:w="1418" w:type="dxa"/>
          </w:tcPr>
          <w:p w:rsidR="00273DCD" w:rsidRPr="00667415" w:rsidDel="00693DB9" w:rsidRDefault="00273DCD" w:rsidP="00BA2D59">
            <w:pPr>
              <w:rPr>
                <w:del w:id="3238" w:author="273776" w:date="2011-05-09T16:12:00Z"/>
                <w:rFonts w:ascii="Arial" w:hAnsi="Arial" w:cs="Arial"/>
                <w:noProof/>
                <w:sz w:val="22"/>
                <w:lang w:val="pt-BR"/>
              </w:rPr>
            </w:pPr>
            <w:del w:id="3239" w:author="273776" w:date="2011-05-09T16:12:00Z">
              <w:r w:rsidRPr="00667415" w:rsidDel="00693DB9">
                <w:rPr>
                  <w:rFonts w:ascii="Arial" w:hAnsi="Arial" w:cs="Arial"/>
                  <w:noProof/>
                  <w:sz w:val="22"/>
                  <w:lang w:val="pt-BR"/>
                </w:rPr>
                <w:delText>RQN46</w:delText>
              </w:r>
            </w:del>
          </w:p>
        </w:tc>
        <w:tc>
          <w:tcPr>
            <w:tcW w:w="7938" w:type="dxa"/>
          </w:tcPr>
          <w:p w:rsidR="00273DCD" w:rsidDel="00693DB9" w:rsidRDefault="00273DCD" w:rsidP="00BA2D59">
            <w:pPr>
              <w:pStyle w:val="Cabealho"/>
              <w:ind w:left="0"/>
              <w:rPr>
                <w:del w:id="3240" w:author="273776" w:date="2011-05-09T16:12:00Z"/>
                <w:rFonts w:cs="Arial"/>
                <w:szCs w:val="22"/>
              </w:rPr>
            </w:pPr>
            <w:del w:id="3241" w:author="273776" w:date="2011-05-09T16:12:00Z">
              <w:r w:rsidRPr="00667415" w:rsidDel="00693DB9">
                <w:rPr>
                  <w:rFonts w:cs="Arial"/>
                  <w:szCs w:val="22"/>
                </w:rPr>
                <w:delText xml:space="preserve">Deverá existir compatibilidade com créditos e descontos para o pacote de dados escolhido para conviver com o serviço Blackberry BIS escolhido (Social+Email, Completo e Absoluto). </w:delText>
              </w:r>
            </w:del>
          </w:p>
          <w:p w:rsidR="00273DCD" w:rsidRPr="00667415" w:rsidDel="00693DB9" w:rsidRDefault="00273DCD" w:rsidP="00BA2D59">
            <w:pPr>
              <w:pStyle w:val="Cabealho"/>
              <w:ind w:left="0"/>
              <w:rPr>
                <w:del w:id="3242" w:author="273776" w:date="2011-05-09T16:12:00Z"/>
                <w:rFonts w:cs="Arial"/>
                <w:szCs w:val="22"/>
              </w:rPr>
            </w:pPr>
          </w:p>
        </w:tc>
      </w:tr>
      <w:tr w:rsidR="00273DCD" w:rsidRPr="00667415" w:rsidDel="00693DB9" w:rsidTr="00BA2D59">
        <w:trPr>
          <w:del w:id="3243" w:author="273776" w:date="2011-05-09T16:12:00Z"/>
        </w:trPr>
        <w:tc>
          <w:tcPr>
            <w:tcW w:w="1418" w:type="dxa"/>
          </w:tcPr>
          <w:p w:rsidR="00273DCD" w:rsidRPr="00667415" w:rsidDel="00693DB9" w:rsidRDefault="00273DCD" w:rsidP="00BA2D59">
            <w:pPr>
              <w:rPr>
                <w:del w:id="3244" w:author="273776" w:date="2011-05-09T16:12:00Z"/>
                <w:rFonts w:ascii="Arial" w:hAnsi="Arial" w:cs="Arial"/>
                <w:noProof/>
                <w:sz w:val="22"/>
                <w:lang w:val="pt-BR"/>
              </w:rPr>
            </w:pPr>
            <w:del w:id="3245" w:author="273776" w:date="2011-05-09T16:12:00Z">
              <w:r w:rsidRPr="00667415" w:rsidDel="00693DB9">
                <w:rPr>
                  <w:rFonts w:ascii="Arial" w:hAnsi="Arial" w:cs="Arial"/>
                  <w:noProof/>
                  <w:sz w:val="22"/>
                  <w:lang w:val="pt-BR"/>
                </w:rPr>
                <w:delText>RQN84</w:delText>
              </w:r>
            </w:del>
          </w:p>
        </w:tc>
        <w:tc>
          <w:tcPr>
            <w:tcW w:w="7938" w:type="dxa"/>
          </w:tcPr>
          <w:p w:rsidR="00273DCD" w:rsidRPr="00667415" w:rsidDel="00693DB9" w:rsidRDefault="00273DCD" w:rsidP="00BA2D59">
            <w:pPr>
              <w:pStyle w:val="Cabealho"/>
              <w:ind w:left="0"/>
              <w:rPr>
                <w:del w:id="3246" w:author="273776" w:date="2011-05-09T16:12:00Z"/>
                <w:rFonts w:cs="Arial"/>
                <w:szCs w:val="22"/>
              </w:rPr>
            </w:pPr>
            <w:del w:id="3247" w:author="273776" w:date="2011-05-09T16:12:00Z">
              <w:r w:rsidRPr="00667415" w:rsidDel="00693DB9">
                <w:rPr>
                  <w:rFonts w:cs="Arial"/>
                  <w:szCs w:val="22"/>
                </w:rPr>
                <w:delText>A tarifa do Kbyte excedente será sempre a definida para o pacote padrão de 200 MBytes para a aquisição do serviço Blackberry (R$ 0,10 o Megabyte).</w:delText>
              </w:r>
            </w:del>
          </w:p>
          <w:p w:rsidR="00273DCD" w:rsidRPr="00667415" w:rsidDel="00693DB9" w:rsidRDefault="00273DCD" w:rsidP="00BA2D59">
            <w:pPr>
              <w:pStyle w:val="Cabealho"/>
              <w:ind w:left="0"/>
              <w:rPr>
                <w:del w:id="3248" w:author="273776" w:date="2011-05-09T16:12:00Z"/>
                <w:rFonts w:cs="Arial"/>
                <w:szCs w:val="22"/>
              </w:rPr>
            </w:pPr>
          </w:p>
        </w:tc>
      </w:tr>
      <w:tr w:rsidR="00273DCD" w:rsidRPr="00667415" w:rsidDel="00693DB9" w:rsidTr="00BA2D59">
        <w:trPr>
          <w:del w:id="3249" w:author="273776" w:date="2011-05-09T16:12:00Z"/>
        </w:trPr>
        <w:tc>
          <w:tcPr>
            <w:tcW w:w="1418" w:type="dxa"/>
          </w:tcPr>
          <w:p w:rsidR="00273DCD" w:rsidRPr="00667415" w:rsidDel="00693DB9" w:rsidRDefault="00273DCD" w:rsidP="00BA2D59">
            <w:pPr>
              <w:rPr>
                <w:del w:id="3250" w:author="273776" w:date="2011-05-09T16:12:00Z"/>
                <w:rFonts w:ascii="Arial" w:hAnsi="Arial" w:cs="Arial"/>
                <w:noProof/>
                <w:sz w:val="22"/>
                <w:lang w:val="pt-BR"/>
              </w:rPr>
            </w:pPr>
            <w:del w:id="3251" w:author="273776" w:date="2011-05-09T16:12:00Z">
              <w:r w:rsidRPr="00667415" w:rsidDel="00693DB9">
                <w:rPr>
                  <w:rFonts w:ascii="Arial" w:hAnsi="Arial" w:cs="Arial"/>
                  <w:noProof/>
                  <w:sz w:val="22"/>
                  <w:lang w:val="pt-BR"/>
                </w:rPr>
                <w:delText>RQN85</w:delText>
              </w:r>
            </w:del>
          </w:p>
        </w:tc>
        <w:tc>
          <w:tcPr>
            <w:tcW w:w="7938" w:type="dxa"/>
          </w:tcPr>
          <w:p w:rsidR="00273DCD" w:rsidRPr="00667415" w:rsidDel="00693DB9" w:rsidRDefault="00273DCD" w:rsidP="00BA2D59">
            <w:pPr>
              <w:pStyle w:val="Cabealho"/>
              <w:ind w:left="0"/>
              <w:rPr>
                <w:del w:id="3252" w:author="273776" w:date="2011-05-09T16:12:00Z"/>
                <w:rFonts w:cs="Arial"/>
                <w:szCs w:val="22"/>
              </w:rPr>
            </w:pPr>
            <w:del w:id="3253" w:author="273776" w:date="2011-05-09T16:12:00Z">
              <w:r w:rsidRPr="00667415" w:rsidDel="00693DB9">
                <w:rPr>
                  <w:rFonts w:cs="Arial"/>
                  <w:szCs w:val="22"/>
                </w:rPr>
                <w:delText>Caso o cliente contrate o pacote de dados 3G, prevalecerá o valor da tarifa excedente associada ao pacote de dados 3G para as duas franquias disponíveis. Hoje esta tarifa excedente também é de R$ 0,10 o Mbyte para todos os pacotes de dados, mas deve ser possível diferenciar esta tarifa no futuro, de modo que seja aplicada a tarifa excedente de acordo com a regra de uso das franquias contratadas.</w:delText>
              </w:r>
            </w:del>
          </w:p>
          <w:p w:rsidR="00273DCD" w:rsidRPr="00667415" w:rsidDel="00693DB9" w:rsidRDefault="00273DCD" w:rsidP="00BA2D59">
            <w:pPr>
              <w:pStyle w:val="Cabealho"/>
              <w:ind w:left="0"/>
              <w:rPr>
                <w:del w:id="3254" w:author="273776" w:date="2011-05-09T16:12:00Z"/>
                <w:rFonts w:cs="Arial"/>
                <w:szCs w:val="22"/>
              </w:rPr>
            </w:pPr>
          </w:p>
        </w:tc>
      </w:tr>
      <w:tr w:rsidR="00273DCD" w:rsidRPr="00667415" w:rsidDel="00693DB9" w:rsidTr="00BA2D59">
        <w:trPr>
          <w:del w:id="3255" w:author="273776" w:date="2011-05-09T16:12:00Z"/>
        </w:trPr>
        <w:tc>
          <w:tcPr>
            <w:tcW w:w="1418" w:type="dxa"/>
          </w:tcPr>
          <w:p w:rsidR="00273DCD" w:rsidRPr="00667415" w:rsidDel="00693DB9" w:rsidRDefault="00273DCD" w:rsidP="00BA2D59">
            <w:pPr>
              <w:rPr>
                <w:del w:id="3256" w:author="273776" w:date="2011-05-09T16:12:00Z"/>
                <w:rFonts w:ascii="Arial" w:hAnsi="Arial" w:cs="Arial"/>
                <w:noProof/>
                <w:sz w:val="22"/>
                <w:lang w:val="pt-BR"/>
              </w:rPr>
            </w:pPr>
            <w:del w:id="3257" w:author="273776" w:date="2011-05-09T16:12:00Z">
              <w:r w:rsidRPr="00667415" w:rsidDel="00693DB9">
                <w:rPr>
                  <w:rFonts w:ascii="Arial" w:hAnsi="Arial" w:cs="Arial"/>
                  <w:noProof/>
                  <w:sz w:val="22"/>
                  <w:lang w:val="pt-BR"/>
                </w:rPr>
                <w:delText>RQN86</w:delText>
              </w:r>
            </w:del>
          </w:p>
        </w:tc>
        <w:tc>
          <w:tcPr>
            <w:tcW w:w="7938" w:type="dxa"/>
          </w:tcPr>
          <w:p w:rsidR="00273DCD" w:rsidRPr="00667415" w:rsidDel="00693DB9" w:rsidRDefault="00273DCD" w:rsidP="00BA2D59">
            <w:pPr>
              <w:pStyle w:val="Cabealho"/>
              <w:ind w:left="0"/>
              <w:rPr>
                <w:del w:id="3258" w:author="273776" w:date="2011-05-09T16:12:00Z"/>
                <w:rFonts w:cs="Arial"/>
                <w:szCs w:val="22"/>
              </w:rPr>
            </w:pPr>
            <w:del w:id="3259" w:author="273776" w:date="2011-05-09T16:12:00Z">
              <w:r w:rsidRPr="00667415" w:rsidDel="00693DB9">
                <w:rPr>
                  <w:rFonts w:cs="Arial"/>
                  <w:szCs w:val="22"/>
                </w:rPr>
                <w:delText>Deve ser possível estabelecer um valor de tarifa por Kbyte excedente para cada pacote de dados elegível ao serviço Blackberry (Inclusive o pacote padrão de 200Mbytes), de forma que quando a franquia padrão de 200Mbytes for consumida e o usuário possuir pacote de dados contratado, deverá ser aplicado o valor de Kbyte excedente (caso o cliente utilize a totalidade da franquia do pacote de dados contratada) de acordo com a tarifa excedente estabelecida para o pacote.</w:delText>
              </w:r>
            </w:del>
          </w:p>
          <w:p w:rsidR="00273DCD" w:rsidRPr="00667415" w:rsidDel="00693DB9" w:rsidRDefault="00273DCD" w:rsidP="00BA2D59">
            <w:pPr>
              <w:pStyle w:val="Cabealho"/>
              <w:ind w:left="0"/>
              <w:rPr>
                <w:del w:id="3260" w:author="273776" w:date="2011-05-09T16:12:00Z"/>
                <w:rFonts w:cs="Arial"/>
                <w:szCs w:val="22"/>
              </w:rPr>
            </w:pPr>
          </w:p>
        </w:tc>
      </w:tr>
      <w:tr w:rsidR="00273DCD" w:rsidRPr="00667415" w:rsidDel="00693DB9" w:rsidTr="00BA2D59">
        <w:trPr>
          <w:del w:id="3261" w:author="273776" w:date="2011-05-09T16:12:00Z"/>
        </w:trPr>
        <w:tc>
          <w:tcPr>
            <w:tcW w:w="1418" w:type="dxa"/>
          </w:tcPr>
          <w:p w:rsidR="00273DCD" w:rsidRPr="00667415" w:rsidDel="00693DB9" w:rsidRDefault="00273DCD" w:rsidP="00BA2D59">
            <w:pPr>
              <w:rPr>
                <w:del w:id="3262" w:author="273776" w:date="2011-05-09T16:12:00Z"/>
                <w:rFonts w:ascii="Arial" w:hAnsi="Arial" w:cs="Arial"/>
                <w:sz w:val="22"/>
                <w:lang w:val="pt-BR"/>
              </w:rPr>
            </w:pPr>
            <w:del w:id="3263" w:author="273776" w:date="2011-05-09T16:12:00Z">
              <w:r w:rsidRPr="00667415" w:rsidDel="00693DB9">
                <w:rPr>
                  <w:rFonts w:ascii="Arial" w:hAnsi="Arial" w:cs="Arial"/>
                  <w:sz w:val="22"/>
                  <w:lang w:val="pt-BR"/>
                </w:rPr>
                <w:delText>RQN89</w:delText>
              </w:r>
            </w:del>
          </w:p>
        </w:tc>
        <w:tc>
          <w:tcPr>
            <w:tcW w:w="7938" w:type="dxa"/>
          </w:tcPr>
          <w:p w:rsidR="00273DCD" w:rsidDel="00693DB9" w:rsidRDefault="00273DCD" w:rsidP="00BA2D59">
            <w:pPr>
              <w:pStyle w:val="Cabealho"/>
              <w:ind w:left="0"/>
              <w:jc w:val="both"/>
              <w:outlineLvl w:val="1"/>
              <w:rPr>
                <w:del w:id="3264" w:author="273776" w:date="2011-05-09T16:12:00Z"/>
                <w:rFonts w:cs="Arial"/>
                <w:szCs w:val="22"/>
              </w:rPr>
            </w:pPr>
            <w:del w:id="3265" w:author="273776" w:date="2011-05-09T16:12:00Z">
              <w:r w:rsidRPr="00667415" w:rsidDel="00693DB9">
                <w:rPr>
                  <w:rFonts w:cs="Arial"/>
                  <w:szCs w:val="22"/>
                </w:rPr>
                <w:delText>Aplicação de assinatura em fatura pró-rata para todos os serviços Blackberry (todas as modalidades de BIS, BES e BIS+BES). Hoje os clientes Oi Blackberry não possuem assinatura pró-rata, ou seja, o valor da assinatura Blackberry é aplicada integralmente no primeiro e último ciclo (cancelamento) de fatura do cliente. Este requisito deve estabelecer o cálculo proporcional ao tempo de ativação do serviço no momento da primeira e última cobrança em fatura para o cliente, e válido para qualquer novo serviço Blackberry que for solicitado.</w:delText>
              </w:r>
            </w:del>
          </w:p>
          <w:p w:rsidR="00273DCD" w:rsidRPr="00667415" w:rsidDel="00693DB9" w:rsidRDefault="00273DCD" w:rsidP="00BA2D59">
            <w:pPr>
              <w:pStyle w:val="Cabealho"/>
              <w:ind w:left="0"/>
              <w:jc w:val="both"/>
              <w:outlineLvl w:val="1"/>
              <w:rPr>
                <w:del w:id="3266" w:author="273776" w:date="2011-05-09T16:12:00Z"/>
                <w:rFonts w:cs="Arial"/>
                <w:b/>
                <w:szCs w:val="22"/>
                <w:u w:val="single"/>
              </w:rPr>
            </w:pPr>
          </w:p>
        </w:tc>
      </w:tr>
      <w:tr w:rsidR="00273DCD" w:rsidRPr="00667415" w:rsidDel="00693DB9" w:rsidTr="00BA2D59">
        <w:trPr>
          <w:del w:id="3267" w:author="273776" w:date="2011-05-09T16:12:00Z"/>
        </w:trPr>
        <w:tc>
          <w:tcPr>
            <w:tcW w:w="1418" w:type="dxa"/>
          </w:tcPr>
          <w:p w:rsidR="00273DCD" w:rsidRPr="00667415" w:rsidDel="00693DB9" w:rsidRDefault="00273DCD" w:rsidP="00BA2D59">
            <w:pPr>
              <w:rPr>
                <w:del w:id="3268" w:author="273776" w:date="2011-05-09T16:12:00Z"/>
                <w:rFonts w:ascii="Arial" w:hAnsi="Arial" w:cs="Arial"/>
                <w:noProof/>
                <w:sz w:val="22"/>
                <w:lang w:val="pt-BR"/>
              </w:rPr>
            </w:pPr>
            <w:del w:id="3269" w:author="273776" w:date="2011-05-09T16:12:00Z">
              <w:r w:rsidRPr="00667415" w:rsidDel="00693DB9">
                <w:rPr>
                  <w:rFonts w:ascii="Arial" w:hAnsi="Arial" w:cs="Arial"/>
                  <w:sz w:val="22"/>
                  <w:lang w:val="pt-BR"/>
                </w:rPr>
                <w:delText>RQN90</w:delText>
              </w:r>
            </w:del>
          </w:p>
        </w:tc>
        <w:tc>
          <w:tcPr>
            <w:tcW w:w="7938" w:type="dxa"/>
          </w:tcPr>
          <w:p w:rsidR="00273DCD" w:rsidRPr="00667415" w:rsidDel="00693DB9" w:rsidRDefault="00273DCD" w:rsidP="00BA2D59">
            <w:pPr>
              <w:pStyle w:val="Cabealho"/>
              <w:ind w:left="0"/>
              <w:outlineLvl w:val="1"/>
              <w:rPr>
                <w:del w:id="3270" w:author="273776" w:date="2011-05-09T16:12:00Z"/>
                <w:rFonts w:cs="Arial"/>
                <w:szCs w:val="22"/>
              </w:rPr>
            </w:pPr>
            <w:del w:id="3271" w:author="273776" w:date="2011-05-09T16:12:00Z">
              <w:r w:rsidRPr="00667415" w:rsidDel="00693DB9">
                <w:rPr>
                  <w:rFonts w:cs="Arial"/>
                  <w:szCs w:val="22"/>
                </w:rPr>
                <w:delText>Deverá ser aplicada regra de cobrança de multa pró-rata (considerando-se o período de 12 meses) para clientes elegíveis à multa (Segmentos Alto Valor, Corporativo e Empresarial vigentes). A multa deve ser aplicada por meio da seguinte regra de três:</w:delText>
              </w:r>
            </w:del>
          </w:p>
          <w:p w:rsidR="00273DCD" w:rsidRPr="00667415" w:rsidDel="00693DB9" w:rsidRDefault="00273DCD" w:rsidP="00BA2D59">
            <w:pPr>
              <w:pStyle w:val="Cabealho"/>
              <w:outlineLvl w:val="1"/>
              <w:rPr>
                <w:del w:id="3272" w:author="273776" w:date="2011-05-09T16:12:00Z"/>
                <w:rFonts w:cs="Arial"/>
                <w:szCs w:val="22"/>
              </w:rPr>
            </w:pPr>
          </w:p>
          <w:p w:rsidR="00273DCD" w:rsidRPr="00667415" w:rsidDel="00693DB9" w:rsidRDefault="00273DCD" w:rsidP="00BA2D59">
            <w:pPr>
              <w:pStyle w:val="Cabealho"/>
              <w:ind w:left="708"/>
              <w:jc w:val="center"/>
              <w:rPr>
                <w:del w:id="3273" w:author="273776" w:date="2011-05-09T16:12:00Z"/>
                <w:rFonts w:cs="Arial"/>
                <w:szCs w:val="22"/>
              </w:rPr>
            </w:pPr>
            <w:del w:id="3274" w:author="273776" w:date="2011-05-09T16:12:00Z">
              <w:r w:rsidRPr="00667415" w:rsidDel="00693DB9">
                <w:rPr>
                  <w:rFonts w:cs="Arial"/>
                  <w:position w:val="-24"/>
                  <w:szCs w:val="22"/>
                </w:rPr>
                <w:object w:dxaOrig="4300" w:dyaOrig="620">
                  <v:shape id="_x0000_i1026" type="#_x0000_t75" style="width:215.25pt;height:31.5pt" o:ole="">
                    <v:imagedata r:id="rId14" o:title=""/>
                  </v:shape>
                  <o:OLEObject Type="Embed" ProgID="Equation.3" ShapeID="_x0000_i1026" DrawAspect="Content" ObjectID="_1376381532" r:id="rId15"/>
                </w:object>
              </w:r>
            </w:del>
          </w:p>
          <w:p w:rsidR="00273DCD" w:rsidRPr="00667415" w:rsidDel="00693DB9" w:rsidRDefault="00273DCD" w:rsidP="00BA2D59">
            <w:pPr>
              <w:pStyle w:val="Cabealho"/>
              <w:ind w:left="0"/>
              <w:rPr>
                <w:del w:id="3275" w:author="273776" w:date="2011-05-09T16:12:00Z"/>
                <w:rFonts w:cs="Arial"/>
                <w:szCs w:val="22"/>
              </w:rPr>
            </w:pPr>
          </w:p>
        </w:tc>
      </w:tr>
      <w:tr w:rsidR="00273DCD" w:rsidRPr="00667415" w:rsidDel="00693DB9" w:rsidTr="00BA2D59">
        <w:trPr>
          <w:del w:id="3276" w:author="273776" w:date="2011-05-09T16:12:00Z"/>
        </w:trPr>
        <w:tc>
          <w:tcPr>
            <w:tcW w:w="1418" w:type="dxa"/>
          </w:tcPr>
          <w:p w:rsidR="00273DCD" w:rsidRPr="00667415" w:rsidDel="00693DB9" w:rsidRDefault="00273DCD" w:rsidP="00BA2D59">
            <w:pPr>
              <w:rPr>
                <w:del w:id="3277" w:author="273776" w:date="2011-05-09T16:12:00Z"/>
                <w:rFonts w:ascii="Arial" w:hAnsi="Arial" w:cs="Arial"/>
                <w:noProof/>
                <w:sz w:val="22"/>
                <w:lang w:val="pt-BR"/>
              </w:rPr>
            </w:pPr>
            <w:del w:id="3278" w:author="273776" w:date="2011-05-09T16:12:00Z">
              <w:r w:rsidRPr="00667415" w:rsidDel="00693DB9">
                <w:rPr>
                  <w:rFonts w:ascii="Arial" w:hAnsi="Arial" w:cs="Arial"/>
                  <w:sz w:val="22"/>
                  <w:lang w:val="pt-BR"/>
                </w:rPr>
                <w:delText>RQN91</w:delText>
              </w:r>
            </w:del>
          </w:p>
        </w:tc>
        <w:tc>
          <w:tcPr>
            <w:tcW w:w="7938" w:type="dxa"/>
          </w:tcPr>
          <w:p w:rsidR="00273DCD" w:rsidDel="00693DB9" w:rsidRDefault="00273DCD" w:rsidP="00BA2D59">
            <w:pPr>
              <w:pStyle w:val="Cabealho"/>
              <w:ind w:left="0"/>
              <w:rPr>
                <w:del w:id="3279" w:author="273776" w:date="2011-05-09T16:12:00Z"/>
                <w:rFonts w:cs="Arial"/>
                <w:szCs w:val="22"/>
              </w:rPr>
            </w:pPr>
            <w:del w:id="3280" w:author="273776" w:date="2011-05-09T16:12:00Z">
              <w:r w:rsidRPr="00667415" w:rsidDel="00693DB9">
                <w:rPr>
                  <w:rFonts w:cs="Arial"/>
                  <w:szCs w:val="22"/>
                </w:rPr>
                <w:delText>A descrição do faturamento deverá estar de acordo com o serviço Blackberry BIS escolhido, dentre os novos criados (Blackberry BIS Absoluto, Blackberry BIS Completo e Blackberry Social+Email).</w:delText>
              </w:r>
            </w:del>
          </w:p>
          <w:p w:rsidR="00273DCD" w:rsidRPr="00667415" w:rsidDel="00693DB9" w:rsidRDefault="00273DCD" w:rsidP="00BA2D59">
            <w:pPr>
              <w:pStyle w:val="Cabealho"/>
              <w:ind w:left="0"/>
              <w:rPr>
                <w:del w:id="3281" w:author="273776" w:date="2011-05-09T16:12:00Z"/>
                <w:rFonts w:cs="Arial"/>
                <w:szCs w:val="22"/>
              </w:rPr>
            </w:pPr>
          </w:p>
        </w:tc>
      </w:tr>
      <w:tr w:rsidR="00273DCD" w:rsidRPr="00667415" w:rsidDel="00693DB9" w:rsidTr="00BA2D59">
        <w:trPr>
          <w:del w:id="3282" w:author="273776" w:date="2011-05-09T16:12:00Z"/>
        </w:trPr>
        <w:tc>
          <w:tcPr>
            <w:tcW w:w="1418" w:type="dxa"/>
          </w:tcPr>
          <w:p w:rsidR="00273DCD" w:rsidRPr="00667415" w:rsidDel="00693DB9" w:rsidRDefault="00273DCD" w:rsidP="00BA2D59">
            <w:pPr>
              <w:rPr>
                <w:del w:id="3283" w:author="273776" w:date="2011-05-09T16:12:00Z"/>
                <w:rFonts w:ascii="Arial" w:hAnsi="Arial" w:cs="Arial"/>
                <w:noProof/>
                <w:sz w:val="22"/>
                <w:lang w:val="pt-BR"/>
              </w:rPr>
            </w:pPr>
            <w:del w:id="3284" w:author="273776" w:date="2011-05-09T16:12:00Z">
              <w:r w:rsidRPr="00667415" w:rsidDel="00693DB9">
                <w:rPr>
                  <w:rFonts w:ascii="Arial" w:hAnsi="Arial" w:cs="Arial"/>
                  <w:sz w:val="22"/>
                  <w:lang w:val="pt-BR"/>
                </w:rPr>
                <w:delText>RQN92</w:delText>
              </w:r>
            </w:del>
          </w:p>
        </w:tc>
        <w:tc>
          <w:tcPr>
            <w:tcW w:w="7938" w:type="dxa"/>
          </w:tcPr>
          <w:p w:rsidR="00273DCD" w:rsidDel="00693DB9" w:rsidRDefault="00273DCD" w:rsidP="00BA2D59">
            <w:pPr>
              <w:rPr>
                <w:del w:id="3285" w:author="273776" w:date="2011-05-09T16:12:00Z"/>
                <w:rFonts w:ascii="Arial" w:hAnsi="Arial" w:cs="Arial"/>
                <w:sz w:val="22"/>
                <w:lang w:val="pt-BR"/>
              </w:rPr>
            </w:pPr>
            <w:del w:id="3286" w:author="273776" w:date="2011-05-09T16:12:00Z">
              <w:r w:rsidRPr="00667415" w:rsidDel="00693DB9">
                <w:rPr>
                  <w:rFonts w:ascii="Arial" w:hAnsi="Arial" w:cs="Arial"/>
                  <w:sz w:val="22"/>
                  <w:lang w:val="pt-BR"/>
                </w:rPr>
                <w:delText>A assinatura do pacote padrão de 200M deverá ser igual a zero e por isso não deverá ser discriminada na fatura.</w:delText>
              </w:r>
            </w:del>
          </w:p>
          <w:p w:rsidR="00273DCD" w:rsidRPr="00667415" w:rsidDel="00693DB9" w:rsidRDefault="00273DCD" w:rsidP="00BA2D59">
            <w:pPr>
              <w:rPr>
                <w:del w:id="3287" w:author="273776" w:date="2011-05-09T16:12:00Z"/>
                <w:rFonts w:ascii="Arial" w:hAnsi="Arial" w:cs="Arial"/>
                <w:sz w:val="22"/>
                <w:lang w:val="pt-BR"/>
              </w:rPr>
            </w:pPr>
          </w:p>
        </w:tc>
      </w:tr>
      <w:tr w:rsidR="00273DCD" w:rsidRPr="00667415" w:rsidDel="00693DB9" w:rsidTr="00BA2D59">
        <w:trPr>
          <w:del w:id="3288" w:author="273776" w:date="2011-05-09T16:12:00Z"/>
        </w:trPr>
        <w:tc>
          <w:tcPr>
            <w:tcW w:w="1418" w:type="dxa"/>
          </w:tcPr>
          <w:p w:rsidR="00273DCD" w:rsidRPr="00667415" w:rsidDel="00693DB9" w:rsidRDefault="00273DCD" w:rsidP="00BA2D59">
            <w:pPr>
              <w:rPr>
                <w:del w:id="3289" w:author="273776" w:date="2011-05-09T16:12:00Z"/>
                <w:rFonts w:ascii="Arial" w:hAnsi="Arial" w:cs="Arial"/>
                <w:noProof/>
                <w:sz w:val="22"/>
                <w:lang w:val="pt-BR"/>
              </w:rPr>
            </w:pPr>
            <w:del w:id="3290" w:author="273776" w:date="2011-05-09T16:12:00Z">
              <w:r w:rsidRPr="00667415" w:rsidDel="00693DB9">
                <w:rPr>
                  <w:rFonts w:ascii="Arial" w:hAnsi="Arial" w:cs="Arial"/>
                  <w:sz w:val="22"/>
                  <w:lang w:val="pt-BR"/>
                </w:rPr>
                <w:delText>RQN93</w:delText>
              </w:r>
            </w:del>
          </w:p>
        </w:tc>
        <w:tc>
          <w:tcPr>
            <w:tcW w:w="7938" w:type="dxa"/>
          </w:tcPr>
          <w:p w:rsidR="00273DCD" w:rsidDel="00693DB9" w:rsidRDefault="00273DCD" w:rsidP="00BA2D59">
            <w:pPr>
              <w:pStyle w:val="Cabealho"/>
              <w:ind w:left="0"/>
              <w:rPr>
                <w:del w:id="3291" w:author="273776" w:date="2011-05-09T16:12:00Z"/>
                <w:rFonts w:cs="Arial"/>
                <w:szCs w:val="22"/>
              </w:rPr>
            </w:pPr>
            <w:del w:id="3292" w:author="273776" w:date="2011-05-09T16:12:00Z">
              <w:r w:rsidRPr="00667415" w:rsidDel="00693DB9">
                <w:rPr>
                  <w:rFonts w:cs="Arial"/>
                  <w:szCs w:val="22"/>
                </w:rPr>
                <w:delText>O valor utilizado da franquia de 200 Mbytes utilizada pelo usuário deverá ser detalhada na fatura do cliente. O tráfego gerado dentro deste pacote será demonstrado em fatura, com valor zerado. O tráfego excedente também será detalhado e seguirá o valor da tarifa excedente em vigência.</w:delText>
              </w:r>
            </w:del>
          </w:p>
          <w:p w:rsidR="00273DCD" w:rsidRPr="00667415" w:rsidDel="00693DB9" w:rsidRDefault="00273DCD" w:rsidP="00BA2D59">
            <w:pPr>
              <w:pStyle w:val="Cabealho"/>
              <w:ind w:left="0"/>
              <w:rPr>
                <w:del w:id="3293" w:author="273776" w:date="2011-05-09T16:12:00Z"/>
                <w:rFonts w:cs="Arial"/>
                <w:szCs w:val="22"/>
              </w:rPr>
            </w:pPr>
          </w:p>
        </w:tc>
      </w:tr>
      <w:tr w:rsidR="00273DCD" w:rsidRPr="00667415" w:rsidDel="00693DB9" w:rsidTr="00BA2D59">
        <w:trPr>
          <w:del w:id="3294" w:author="273776" w:date="2011-05-09T16:12:00Z"/>
        </w:trPr>
        <w:tc>
          <w:tcPr>
            <w:tcW w:w="1418" w:type="dxa"/>
          </w:tcPr>
          <w:p w:rsidR="00273DCD" w:rsidRPr="00667415" w:rsidDel="00693DB9" w:rsidRDefault="00273DCD" w:rsidP="00BA2D59">
            <w:pPr>
              <w:rPr>
                <w:del w:id="3295" w:author="273776" w:date="2011-05-09T16:12:00Z"/>
                <w:rFonts w:ascii="Arial" w:hAnsi="Arial" w:cs="Arial"/>
                <w:noProof/>
                <w:sz w:val="22"/>
                <w:lang w:val="pt-BR"/>
              </w:rPr>
            </w:pPr>
            <w:del w:id="3296" w:author="273776" w:date="2011-05-09T16:12:00Z">
              <w:r w:rsidRPr="00667415" w:rsidDel="00693DB9">
                <w:rPr>
                  <w:rFonts w:ascii="Arial" w:hAnsi="Arial" w:cs="Arial"/>
                  <w:sz w:val="22"/>
                  <w:lang w:val="pt-BR"/>
                </w:rPr>
                <w:delText>RQN94</w:delText>
              </w:r>
            </w:del>
          </w:p>
        </w:tc>
        <w:tc>
          <w:tcPr>
            <w:tcW w:w="7938" w:type="dxa"/>
          </w:tcPr>
          <w:p w:rsidR="00273DCD" w:rsidRPr="00667415" w:rsidDel="00693DB9" w:rsidRDefault="00273DCD" w:rsidP="00BA2D59">
            <w:pPr>
              <w:pStyle w:val="Cabealho"/>
              <w:ind w:left="0"/>
              <w:rPr>
                <w:del w:id="3297" w:author="273776" w:date="2011-05-09T16:12:00Z"/>
                <w:rFonts w:cs="Arial"/>
                <w:szCs w:val="22"/>
              </w:rPr>
            </w:pPr>
            <w:del w:id="3298" w:author="273776" w:date="2011-05-09T16:12:00Z">
              <w:r w:rsidRPr="00667415" w:rsidDel="00693DB9">
                <w:rPr>
                  <w:rFonts w:cs="Arial"/>
                  <w:szCs w:val="22"/>
                </w:rPr>
                <w:delText>A prioridade de consumo da franquia do pacote de dados será sempre a de 200 Mbytes disponibilizada gratuitamente ao usuário do serviço Blackberry. Caso o usuário contrate o pacote de dados além do plano Blackberry (que possui a franquia de 200Mb), a prioridade de desconto será a do pacote de 200Mb gratuito com a aquisição do serviço Blackberry. Após o esgotamento desta franquia, será iniciado o consumo da franquia existente para o pacote de dados contratado.</w:delText>
              </w:r>
            </w:del>
          </w:p>
          <w:p w:rsidR="00273DCD" w:rsidRPr="00667415" w:rsidDel="00693DB9" w:rsidRDefault="00273DCD" w:rsidP="00BA2D59">
            <w:pPr>
              <w:pStyle w:val="Cabealho"/>
              <w:ind w:left="0"/>
              <w:rPr>
                <w:del w:id="3299" w:author="273776" w:date="2011-05-09T16:12:00Z"/>
                <w:rFonts w:cs="Arial"/>
                <w:szCs w:val="22"/>
              </w:rPr>
            </w:pPr>
          </w:p>
        </w:tc>
      </w:tr>
      <w:tr w:rsidR="00273DCD" w:rsidRPr="00667415" w:rsidDel="00693DB9" w:rsidTr="00BA2D59">
        <w:trPr>
          <w:del w:id="3300" w:author="273776" w:date="2011-05-09T16:12:00Z"/>
        </w:trPr>
        <w:tc>
          <w:tcPr>
            <w:tcW w:w="1418" w:type="dxa"/>
          </w:tcPr>
          <w:p w:rsidR="00273DCD" w:rsidRPr="00667415" w:rsidDel="00693DB9" w:rsidRDefault="00273DCD" w:rsidP="00BA2D59">
            <w:pPr>
              <w:rPr>
                <w:del w:id="3301" w:author="273776" w:date="2011-05-09T16:12:00Z"/>
                <w:rFonts w:ascii="Arial" w:hAnsi="Arial" w:cs="Arial"/>
                <w:noProof/>
                <w:sz w:val="22"/>
                <w:lang w:val="pt-BR"/>
              </w:rPr>
            </w:pPr>
            <w:del w:id="3302" w:author="273776" w:date="2011-05-09T16:12:00Z">
              <w:r w:rsidRPr="00667415" w:rsidDel="00693DB9">
                <w:rPr>
                  <w:rFonts w:ascii="Arial" w:hAnsi="Arial" w:cs="Arial"/>
                  <w:sz w:val="22"/>
                  <w:lang w:val="pt-BR"/>
                </w:rPr>
                <w:delText>RQN95</w:delText>
              </w:r>
            </w:del>
          </w:p>
        </w:tc>
        <w:tc>
          <w:tcPr>
            <w:tcW w:w="7938" w:type="dxa"/>
          </w:tcPr>
          <w:p w:rsidR="00273DCD" w:rsidRPr="00667415" w:rsidDel="00693DB9" w:rsidRDefault="00273DCD" w:rsidP="00BA2D59">
            <w:pPr>
              <w:pStyle w:val="Cabealho"/>
              <w:ind w:left="0"/>
              <w:rPr>
                <w:del w:id="3303" w:author="273776" w:date="2011-05-09T16:12:00Z"/>
                <w:rFonts w:cs="Arial"/>
                <w:szCs w:val="22"/>
              </w:rPr>
            </w:pPr>
            <w:del w:id="3304" w:author="273776" w:date="2011-05-09T16:12:00Z">
              <w:r w:rsidRPr="00667415" w:rsidDel="00693DB9">
                <w:rPr>
                  <w:rFonts w:cs="Arial"/>
                  <w:szCs w:val="22"/>
                </w:rPr>
                <w:delText>A descrição do faturamento deverá ser apresentada como no exemplo detalhado abaixo.</w:delText>
              </w:r>
            </w:del>
          </w:p>
          <w:p w:rsidR="00273DCD" w:rsidRPr="00667415" w:rsidDel="00693DB9" w:rsidRDefault="00273DCD" w:rsidP="00BA2D59">
            <w:pPr>
              <w:pStyle w:val="Cabealho"/>
              <w:ind w:left="0"/>
              <w:rPr>
                <w:del w:id="3305" w:author="273776" w:date="2011-05-09T16:12:00Z"/>
                <w:rFonts w:cs="Arial"/>
                <w:szCs w:val="22"/>
              </w:rPr>
            </w:pPr>
            <w:del w:id="3306" w:author="273776" w:date="2011-05-09T16:12:00Z">
              <w:r w:rsidRPr="00667415" w:rsidDel="00693DB9">
                <w:rPr>
                  <w:rFonts w:cs="Arial"/>
                  <w:szCs w:val="22"/>
                </w:rPr>
                <w:object w:dxaOrig="1537" w:dyaOrig="995">
                  <v:shape id="_x0000_i1027" type="#_x0000_t75" style="width:74.25pt;height:49.5pt" o:ole="">
                    <v:imagedata r:id="rId16" o:title=""/>
                  </v:shape>
                  <o:OLEObject Type="Embed" ProgID="Excel.Sheet.8" ShapeID="_x0000_i1027" DrawAspect="Icon" ObjectID="_1376381533" r:id="rId17"/>
                </w:object>
              </w:r>
            </w:del>
          </w:p>
        </w:tc>
      </w:tr>
    </w:tbl>
    <w:p w:rsidR="00273DCD" w:rsidRPr="00667415" w:rsidDel="00693DB9" w:rsidRDefault="00273DCD" w:rsidP="00667415">
      <w:pPr>
        <w:ind w:left="720"/>
        <w:jc w:val="both"/>
        <w:rPr>
          <w:del w:id="3307" w:author="273776" w:date="2011-05-09T16:12:00Z"/>
          <w:rFonts w:ascii="Arial" w:hAnsi="Arial" w:cs="Arial"/>
          <w:bCs/>
          <w:sz w:val="22"/>
          <w:szCs w:val="22"/>
          <w:lang w:val="pt-BR"/>
        </w:rPr>
      </w:pPr>
    </w:p>
    <w:p w:rsidR="00273DCD" w:rsidRPr="00667415" w:rsidDel="00693DB9" w:rsidRDefault="00273DCD" w:rsidP="00667415">
      <w:pPr>
        <w:ind w:left="720"/>
        <w:jc w:val="both"/>
        <w:rPr>
          <w:del w:id="3308" w:author="273776" w:date="2011-05-09T16:12:00Z"/>
          <w:rFonts w:ascii="Arial" w:hAnsi="Arial" w:cs="Arial"/>
          <w:bCs/>
          <w:sz w:val="22"/>
          <w:szCs w:val="22"/>
          <w:lang w:val="pt-BR"/>
        </w:rPr>
      </w:pPr>
    </w:p>
    <w:p w:rsidR="00273DCD" w:rsidRPr="00667415" w:rsidDel="00693DB9" w:rsidRDefault="00273DCD" w:rsidP="00667415">
      <w:pPr>
        <w:ind w:left="720"/>
        <w:jc w:val="both"/>
        <w:rPr>
          <w:del w:id="3309" w:author="273776" w:date="2011-05-09T16:12:00Z"/>
          <w:rFonts w:ascii="Arial" w:hAnsi="Arial" w:cs="Arial"/>
          <w:bCs/>
          <w:sz w:val="22"/>
          <w:szCs w:val="22"/>
          <w:lang w:val="pt-BR"/>
        </w:rPr>
      </w:pPr>
    </w:p>
    <w:p w:rsidR="00273DCD" w:rsidRPr="00667415" w:rsidDel="00693DB9" w:rsidRDefault="00273DCD" w:rsidP="00BA2D59">
      <w:pPr>
        <w:ind w:left="720"/>
        <w:jc w:val="both"/>
        <w:rPr>
          <w:del w:id="3310" w:author="273776" w:date="2011-05-09T16:12:00Z"/>
          <w:rFonts w:ascii="Arial" w:hAnsi="Arial" w:cs="Arial"/>
          <w:b/>
          <w:bCs/>
          <w:sz w:val="28"/>
          <w:szCs w:val="28"/>
          <w:u w:val="single"/>
          <w:lang w:val="pt-BR"/>
        </w:rPr>
      </w:pPr>
      <w:del w:id="3311" w:author="273776" w:date="2011-05-09T16:12:00Z">
        <w:r w:rsidRPr="00667415" w:rsidDel="00693DB9">
          <w:rPr>
            <w:rFonts w:ascii="Arial" w:hAnsi="Arial" w:cs="Arial"/>
            <w:b/>
            <w:bCs/>
            <w:sz w:val="28"/>
            <w:szCs w:val="28"/>
            <w:u w:val="single"/>
            <w:lang w:val="pt-BR"/>
          </w:rPr>
          <w:delText>SISMOVEL</w:delText>
        </w:r>
      </w:del>
    </w:p>
    <w:p w:rsidR="00273DCD" w:rsidRPr="00667415" w:rsidDel="00693DB9" w:rsidRDefault="00273DCD" w:rsidP="00667415">
      <w:pPr>
        <w:ind w:left="720"/>
        <w:jc w:val="both"/>
        <w:rPr>
          <w:del w:id="3312" w:author="273776" w:date="2011-05-09T16:12:00Z"/>
          <w:rFonts w:ascii="Arial" w:hAnsi="Arial" w:cs="Arial"/>
          <w:bCs/>
          <w:sz w:val="22"/>
          <w:szCs w:val="22"/>
          <w:lang w:val="pt-BR"/>
        </w:rPr>
      </w:pP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7938"/>
      </w:tblGrid>
      <w:tr w:rsidR="00273DCD" w:rsidRPr="00667415" w:rsidDel="00693DB9" w:rsidTr="00BA2D59">
        <w:trPr>
          <w:del w:id="3313" w:author="273776" w:date="2011-05-09T16:12:00Z"/>
        </w:trPr>
        <w:tc>
          <w:tcPr>
            <w:tcW w:w="1418" w:type="dxa"/>
            <w:shd w:val="clear" w:color="auto" w:fill="CCCCCC"/>
          </w:tcPr>
          <w:p w:rsidR="00273DCD" w:rsidRPr="00667415" w:rsidDel="00693DB9" w:rsidRDefault="00273DCD" w:rsidP="00BA2D59">
            <w:pPr>
              <w:rPr>
                <w:del w:id="3314" w:author="273776" w:date="2011-05-09T16:12:00Z"/>
                <w:rFonts w:ascii="Arial" w:hAnsi="Arial" w:cs="Arial"/>
                <w:b/>
                <w:noProof/>
                <w:sz w:val="22"/>
                <w:lang w:val="pt-BR"/>
              </w:rPr>
            </w:pPr>
            <w:del w:id="3315" w:author="273776" w:date="2011-05-09T16:12:00Z">
              <w:r w:rsidRPr="00667415" w:rsidDel="00693DB9">
                <w:rPr>
                  <w:rFonts w:ascii="Arial" w:hAnsi="Arial" w:cs="Arial"/>
                  <w:b/>
                  <w:noProof/>
                  <w:sz w:val="22"/>
                  <w:lang w:val="pt-BR"/>
                </w:rPr>
                <w:delText>Id da Regra de Negócio</w:delText>
              </w:r>
            </w:del>
          </w:p>
        </w:tc>
        <w:tc>
          <w:tcPr>
            <w:tcW w:w="7938" w:type="dxa"/>
            <w:shd w:val="clear" w:color="auto" w:fill="CCCCCC"/>
          </w:tcPr>
          <w:p w:rsidR="00273DCD" w:rsidRPr="00667415" w:rsidDel="00693DB9" w:rsidRDefault="00273DCD" w:rsidP="00BA2D59">
            <w:pPr>
              <w:rPr>
                <w:del w:id="3316" w:author="273776" w:date="2011-05-09T16:12:00Z"/>
                <w:rFonts w:ascii="Arial" w:hAnsi="Arial" w:cs="Arial"/>
                <w:b/>
                <w:noProof/>
                <w:sz w:val="22"/>
                <w:lang w:val="pt-BR"/>
              </w:rPr>
            </w:pPr>
            <w:del w:id="3317" w:author="273776" w:date="2011-05-09T16:12:00Z">
              <w:r w:rsidRPr="00667415" w:rsidDel="00693DB9">
                <w:rPr>
                  <w:rFonts w:ascii="Arial" w:hAnsi="Arial" w:cs="Arial"/>
                  <w:b/>
                  <w:noProof/>
                  <w:sz w:val="22"/>
                  <w:lang w:val="pt-BR"/>
                </w:rPr>
                <w:delText>Texto da Regra de Negócio</w:delText>
              </w:r>
            </w:del>
          </w:p>
        </w:tc>
      </w:tr>
      <w:tr w:rsidR="00273DCD" w:rsidRPr="00667415" w:rsidDel="00693DB9" w:rsidTr="00BA2D59">
        <w:trPr>
          <w:del w:id="3318" w:author="273776" w:date="2011-05-09T16:12:00Z"/>
        </w:trPr>
        <w:tc>
          <w:tcPr>
            <w:tcW w:w="1418" w:type="dxa"/>
          </w:tcPr>
          <w:p w:rsidR="00273DCD" w:rsidRPr="00667415" w:rsidDel="00693DB9" w:rsidRDefault="00273DCD" w:rsidP="00BA2D59">
            <w:pPr>
              <w:jc w:val="center"/>
              <w:rPr>
                <w:del w:id="3319" w:author="273776" w:date="2011-05-09T16:12:00Z"/>
                <w:rFonts w:ascii="Arial" w:hAnsi="Arial" w:cs="Arial"/>
                <w:sz w:val="22"/>
                <w:lang w:val="pt-BR"/>
              </w:rPr>
            </w:pPr>
            <w:del w:id="3320" w:author="273776" w:date="2011-05-09T16:12:00Z">
              <w:r w:rsidRPr="00667415" w:rsidDel="00693DB9">
                <w:rPr>
                  <w:rFonts w:ascii="Arial" w:hAnsi="Arial" w:cs="Arial"/>
                  <w:sz w:val="22"/>
                  <w:lang w:val="pt-BR"/>
                </w:rPr>
                <w:delText>RGN01</w:delText>
              </w:r>
            </w:del>
          </w:p>
        </w:tc>
        <w:tc>
          <w:tcPr>
            <w:tcW w:w="7938" w:type="dxa"/>
          </w:tcPr>
          <w:p w:rsidR="00273DCD" w:rsidDel="00693DB9" w:rsidRDefault="00273DCD" w:rsidP="00BA2D59">
            <w:pPr>
              <w:jc w:val="center"/>
              <w:rPr>
                <w:del w:id="3321" w:author="273776" w:date="2011-05-09T16:12:00Z"/>
                <w:rFonts w:ascii="Arial" w:hAnsi="Arial" w:cs="Arial"/>
                <w:sz w:val="22"/>
                <w:lang w:val="pt-BR"/>
              </w:rPr>
            </w:pPr>
            <w:del w:id="3322" w:author="273776" w:date="2011-05-09T16:12:00Z">
              <w:r w:rsidRPr="00667415" w:rsidDel="00693DB9">
                <w:rPr>
                  <w:rFonts w:ascii="Arial" w:hAnsi="Arial" w:cs="Arial"/>
                  <w:sz w:val="22"/>
                  <w:lang w:val="pt-BR"/>
                </w:rPr>
                <w:delText>Ativação de novos planos do produto BlackBerry nas plataformas de rede.</w:delText>
              </w:r>
            </w:del>
          </w:p>
          <w:p w:rsidR="00273DCD" w:rsidRPr="00667415" w:rsidDel="00693DB9" w:rsidRDefault="00273DCD" w:rsidP="00BA2D59">
            <w:pPr>
              <w:jc w:val="center"/>
              <w:rPr>
                <w:del w:id="3323" w:author="273776" w:date="2011-05-09T16:12:00Z"/>
                <w:rFonts w:ascii="Arial" w:hAnsi="Arial" w:cs="Arial"/>
                <w:sz w:val="22"/>
                <w:lang w:val="pt-BR"/>
              </w:rPr>
            </w:pPr>
          </w:p>
        </w:tc>
      </w:tr>
      <w:tr w:rsidR="00273DCD" w:rsidRPr="00667415" w:rsidDel="00693DB9" w:rsidTr="00BA2D59">
        <w:trPr>
          <w:del w:id="3324" w:author="273776" w:date="2011-05-09T16:12:00Z"/>
        </w:trPr>
        <w:tc>
          <w:tcPr>
            <w:tcW w:w="1418" w:type="dxa"/>
          </w:tcPr>
          <w:p w:rsidR="00273DCD" w:rsidRPr="00667415" w:rsidDel="00693DB9" w:rsidRDefault="00273DCD" w:rsidP="00BA2D59">
            <w:pPr>
              <w:jc w:val="center"/>
              <w:rPr>
                <w:del w:id="3325" w:author="273776" w:date="2011-05-09T16:12:00Z"/>
                <w:rFonts w:ascii="Arial" w:hAnsi="Arial" w:cs="Arial"/>
                <w:sz w:val="22"/>
                <w:lang w:val="pt-BR"/>
              </w:rPr>
            </w:pPr>
            <w:del w:id="3326" w:author="273776" w:date="2011-05-09T16:12:00Z">
              <w:r w:rsidRPr="00667415" w:rsidDel="00693DB9">
                <w:rPr>
                  <w:rFonts w:ascii="Arial" w:hAnsi="Arial" w:cs="Arial"/>
                  <w:sz w:val="22"/>
                  <w:lang w:val="pt-BR"/>
                </w:rPr>
                <w:delText>RGN02</w:delText>
              </w:r>
            </w:del>
          </w:p>
        </w:tc>
        <w:tc>
          <w:tcPr>
            <w:tcW w:w="7938" w:type="dxa"/>
          </w:tcPr>
          <w:p w:rsidR="00273DCD" w:rsidDel="00693DB9" w:rsidRDefault="00273DCD" w:rsidP="00BA2D59">
            <w:pPr>
              <w:jc w:val="center"/>
              <w:rPr>
                <w:del w:id="3327" w:author="273776" w:date="2011-05-09T16:12:00Z"/>
                <w:rFonts w:ascii="Arial" w:hAnsi="Arial" w:cs="Arial"/>
                <w:sz w:val="22"/>
                <w:lang w:val="pt-BR"/>
              </w:rPr>
            </w:pPr>
            <w:del w:id="3328" w:author="273776" w:date="2011-05-09T16:12:00Z">
              <w:r w:rsidRPr="00667415" w:rsidDel="00693DB9">
                <w:rPr>
                  <w:rFonts w:ascii="Arial" w:hAnsi="Arial" w:cs="Arial"/>
                  <w:sz w:val="22"/>
                  <w:lang w:val="pt-BR"/>
                </w:rPr>
                <w:delText>Desativação de novos planos do produto BlackBerry nas plataformas de rede.</w:delText>
              </w:r>
            </w:del>
          </w:p>
          <w:p w:rsidR="00273DCD" w:rsidRPr="00667415" w:rsidDel="00693DB9" w:rsidRDefault="00273DCD" w:rsidP="00BA2D59">
            <w:pPr>
              <w:jc w:val="center"/>
              <w:rPr>
                <w:del w:id="3329" w:author="273776" w:date="2011-05-09T16:12:00Z"/>
                <w:rFonts w:ascii="Arial" w:hAnsi="Arial" w:cs="Arial"/>
                <w:sz w:val="22"/>
                <w:lang w:val="pt-BR"/>
              </w:rPr>
            </w:pPr>
          </w:p>
        </w:tc>
      </w:tr>
    </w:tbl>
    <w:p w:rsidR="00273DCD" w:rsidRPr="00667415" w:rsidDel="00AC4F80" w:rsidRDefault="00273DCD" w:rsidP="00625964">
      <w:pPr>
        <w:ind w:left="720"/>
        <w:jc w:val="both"/>
        <w:rPr>
          <w:del w:id="3330" w:author="273776" w:date="2011-06-10T14:50:00Z"/>
          <w:rFonts w:ascii="Arial" w:hAnsi="Arial" w:cs="Arial"/>
          <w:bCs/>
          <w:sz w:val="22"/>
          <w:szCs w:val="22"/>
          <w:lang w:val="pt-BR"/>
        </w:rPr>
      </w:pPr>
    </w:p>
    <w:p w:rsidR="00273DCD" w:rsidRPr="00667415" w:rsidDel="00271023" w:rsidRDefault="00273DCD" w:rsidP="00BA2D59">
      <w:pPr>
        <w:ind w:left="720"/>
        <w:jc w:val="both"/>
        <w:rPr>
          <w:del w:id="3331" w:author="273776" w:date="2011-06-09T14:51:00Z"/>
          <w:rFonts w:ascii="Arial" w:hAnsi="Arial" w:cs="Arial"/>
          <w:bCs/>
          <w:sz w:val="22"/>
          <w:szCs w:val="22"/>
          <w:lang w:val="pt-BR"/>
        </w:rPr>
      </w:pPr>
    </w:p>
    <w:p w:rsidR="00273DCD" w:rsidRPr="00667415" w:rsidDel="00271023" w:rsidRDefault="00273DCD" w:rsidP="00BA2D59">
      <w:pPr>
        <w:ind w:left="720"/>
        <w:jc w:val="both"/>
        <w:rPr>
          <w:del w:id="3332" w:author="273776" w:date="2011-06-09T14:51:00Z"/>
          <w:rFonts w:ascii="Arial" w:hAnsi="Arial" w:cs="Arial"/>
          <w:b/>
          <w:bCs/>
          <w:sz w:val="28"/>
          <w:szCs w:val="28"/>
          <w:u w:val="single"/>
          <w:lang w:val="pt-BR"/>
        </w:rPr>
      </w:pPr>
      <w:del w:id="3333" w:author="273776" w:date="2011-06-09T14:51:00Z">
        <w:r w:rsidRPr="00667415" w:rsidDel="00271023">
          <w:rPr>
            <w:rFonts w:ascii="Arial" w:hAnsi="Arial" w:cs="Arial"/>
            <w:b/>
            <w:bCs/>
            <w:sz w:val="28"/>
            <w:szCs w:val="28"/>
            <w:u w:val="single"/>
            <w:lang w:val="pt-BR"/>
          </w:rPr>
          <w:delText>Features:</w:delText>
        </w:r>
      </w:del>
    </w:p>
    <w:p w:rsidR="00273DCD" w:rsidRPr="00667415" w:rsidDel="00271023" w:rsidRDefault="00273DCD" w:rsidP="00BA2D59">
      <w:pPr>
        <w:ind w:left="720"/>
        <w:jc w:val="both"/>
        <w:rPr>
          <w:del w:id="3334" w:author="273776" w:date="2011-06-09T14:51:00Z"/>
          <w:rFonts w:ascii="Arial" w:hAnsi="Arial" w:cs="Arial"/>
          <w:b/>
          <w:bCs/>
          <w:sz w:val="28"/>
          <w:szCs w:val="28"/>
          <w:u w:val="single"/>
          <w:lang w:val="pt-BR"/>
        </w:rPr>
      </w:pPr>
      <w:del w:id="3335" w:author="273776" w:date="2011-06-09T14:51:00Z">
        <w:r w:rsidRPr="00667415" w:rsidDel="00271023">
          <w:rPr>
            <w:rFonts w:ascii="Arial" w:hAnsi="Arial" w:cs="Arial"/>
            <w:b/>
            <w:bCs/>
            <w:sz w:val="28"/>
            <w:szCs w:val="28"/>
            <w:u w:val="single"/>
            <w:lang w:val="pt-BR"/>
          </w:rPr>
          <w:delText>SIEBEL</w:delText>
        </w:r>
      </w:del>
    </w:p>
    <w:p w:rsidR="00273DCD" w:rsidRPr="00667415" w:rsidDel="00271023" w:rsidRDefault="00273DCD" w:rsidP="00042EC1">
      <w:pPr>
        <w:pStyle w:val="Recuodecorpodetexto"/>
        <w:ind w:left="1186" w:firstLine="254"/>
        <w:rPr>
          <w:del w:id="3336" w:author="273776" w:date="2011-06-09T14:51:00Z"/>
          <w:rFonts w:ascii="Arial" w:hAnsi="Arial" w:cs="Arial"/>
          <w:b/>
          <w:bCs/>
          <w:vanish w:val="0"/>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A14365">
        <w:trPr>
          <w:hidden w:val="0"/>
          <w:del w:id="3337" w:author="273776" w:date="2011-05-09T16:13:00Z"/>
        </w:trPr>
        <w:tc>
          <w:tcPr>
            <w:tcW w:w="9356" w:type="dxa"/>
          </w:tcPr>
          <w:p w:rsidR="00273DCD" w:rsidRPr="00667415" w:rsidDel="00693DB9" w:rsidRDefault="00273DCD" w:rsidP="00042EC1">
            <w:pPr>
              <w:pStyle w:val="Recuodecorpodetexto"/>
              <w:tabs>
                <w:tab w:val="left" w:pos="2230"/>
                <w:tab w:val="left" w:pos="10510"/>
              </w:tabs>
              <w:rPr>
                <w:del w:id="3338" w:author="273776" w:date="2011-05-09T16:13:00Z"/>
                <w:rFonts w:ascii="Arial" w:hAnsi="Arial" w:cs="Arial"/>
                <w:vanish w:val="0"/>
                <w:sz w:val="22"/>
                <w:lang w:val="pt-BR"/>
              </w:rPr>
            </w:pPr>
            <w:del w:id="3339" w:author="273776" w:date="2011-05-09T16:13:00Z">
              <w:r w:rsidRPr="00667415" w:rsidDel="00693DB9">
                <w:rPr>
                  <w:rFonts w:ascii="Arial" w:hAnsi="Arial" w:cs="Arial"/>
                  <w:b/>
                  <w:bCs/>
                  <w:vanish w:val="0"/>
                  <w:sz w:val="22"/>
                  <w:lang w:val="pt-BR"/>
                </w:rPr>
                <w:delText>Id da Feature:FEAT1601</w:delText>
              </w:r>
            </w:del>
          </w:p>
          <w:p w:rsidR="00273DCD" w:rsidRPr="00667415" w:rsidDel="00693DB9" w:rsidRDefault="00273DCD" w:rsidP="00042EC1">
            <w:pPr>
              <w:pStyle w:val="Recuodecorpodetexto"/>
              <w:tabs>
                <w:tab w:val="left" w:pos="2230"/>
                <w:tab w:val="left" w:pos="10510"/>
              </w:tabs>
              <w:rPr>
                <w:del w:id="3340" w:author="273776" w:date="2011-05-09T16:13:00Z"/>
                <w:rFonts w:ascii="Arial" w:hAnsi="Arial" w:cs="Arial"/>
                <w:vanish w:val="0"/>
                <w:color w:val="0000FF"/>
                <w:sz w:val="22"/>
                <w:lang w:val="pt-BR"/>
              </w:rPr>
            </w:pPr>
            <w:del w:id="3341" w:author="273776" w:date="2011-05-09T16:13: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 Novo Portfólio Blackberry atenderá a base de clientes do Pós-Pago, para o B2C e para o B2B</w:delText>
              </w:r>
              <w:r w:rsidRPr="00667415" w:rsidDel="00693DB9">
                <w:rPr>
                  <w:rStyle w:val="Refdecomentrio"/>
                  <w:rFonts w:ascii="Arial" w:hAnsi="Arial" w:cs="Arial"/>
                  <w:sz w:val="22"/>
                  <w:szCs w:val="22"/>
                  <w:lang w:val="pt-BR"/>
                </w:rPr>
                <w:commentReference w:id="3342"/>
              </w:r>
            </w:del>
          </w:p>
          <w:p w:rsidR="00273DCD" w:rsidRPr="00667415" w:rsidDel="00693DB9" w:rsidRDefault="00273DCD" w:rsidP="00042EC1">
            <w:pPr>
              <w:pStyle w:val="Recuodecorpodetexto"/>
              <w:tabs>
                <w:tab w:val="left" w:pos="2230"/>
                <w:tab w:val="left" w:pos="10510"/>
              </w:tabs>
              <w:rPr>
                <w:del w:id="3343" w:author="273776" w:date="2011-05-09T16:13:00Z"/>
                <w:rFonts w:ascii="Arial" w:hAnsi="Arial" w:cs="Arial"/>
                <w:vanish w:val="0"/>
                <w:sz w:val="22"/>
                <w:lang w:val="pt-BR"/>
              </w:rPr>
            </w:pPr>
            <w:del w:id="3344" w:author="273776" w:date="2011-05-09T16:13: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disponibilizar para os clientes B2B e B2C o novo portifólio que está sendo criado.</w:delText>
              </w:r>
            </w:del>
          </w:p>
          <w:p w:rsidR="007B376F" w:rsidRDefault="007B376F">
            <w:pPr>
              <w:pStyle w:val="Recuodecorpodetexto"/>
              <w:tabs>
                <w:tab w:val="left" w:pos="2230"/>
                <w:tab w:val="left" w:pos="10510"/>
              </w:tabs>
              <w:rPr>
                <w:del w:id="3345" w:author="273776" w:date="2011-05-09T16:13:00Z"/>
                <w:rFonts w:ascii="Arial" w:hAnsi="Arial" w:cs="Arial"/>
                <w:b/>
                <w:bCs/>
                <w:sz w:val="22"/>
                <w:lang w:val="pt-BR"/>
              </w:rPr>
            </w:pPr>
          </w:p>
        </w:tc>
      </w:tr>
    </w:tbl>
    <w:p w:rsidR="00A14365" w:rsidRPr="00CC2147" w:rsidRDefault="00A14365" w:rsidP="00A14365">
      <w:pPr>
        <w:ind w:left="786"/>
        <w:jc w:val="both"/>
        <w:rPr>
          <w:ins w:id="3346" w:author="273776" w:date="2011-06-16T17:16:00Z"/>
          <w:lang w:val="pt-BR"/>
        </w:rPr>
      </w:pPr>
    </w:p>
    <w:p w:rsidR="00273DCD" w:rsidRPr="00667415" w:rsidDel="00271023" w:rsidRDefault="00273DCD" w:rsidP="00667415">
      <w:pPr>
        <w:ind w:left="720"/>
        <w:jc w:val="both"/>
        <w:rPr>
          <w:del w:id="3347" w:author="273776" w:date="2011-06-09T14:51:00Z"/>
          <w:rFonts w:ascii="Arial" w:hAnsi="Arial" w:cs="Arial"/>
          <w:bCs/>
          <w:sz w:val="22"/>
          <w:szCs w:val="22"/>
          <w:lang w:val="pt-BR"/>
        </w:rPr>
      </w:pPr>
    </w:p>
    <w:p w:rsidR="00273DCD" w:rsidRPr="00667415" w:rsidDel="00DA4586" w:rsidRDefault="00273DCD" w:rsidP="00667415">
      <w:pPr>
        <w:ind w:left="720"/>
        <w:jc w:val="both"/>
        <w:rPr>
          <w:del w:id="3348" w:author="273776" w:date="2011-06-10T17:53:00Z"/>
          <w:rFonts w:ascii="Arial" w:hAnsi="Arial" w:cs="Arial"/>
          <w:bCs/>
          <w:sz w:val="22"/>
          <w:szCs w:val="22"/>
          <w:lang w:val="pt-BR"/>
        </w:rPr>
      </w:pPr>
    </w:p>
    <w:p w:rsidR="00273DCD" w:rsidRPr="00667415" w:rsidRDefault="00273DCD" w:rsidP="00042EC1">
      <w:pPr>
        <w:pStyle w:val="Recuodecorpodetexto"/>
        <w:ind w:left="1186" w:firstLine="254"/>
        <w:rPr>
          <w:rFonts w:ascii="Arial" w:hAnsi="Arial" w:cs="Arial"/>
          <w:b/>
          <w:bCs/>
          <w:vanish w:val="0"/>
          <w:sz w:val="22"/>
          <w:szCs w:val="22"/>
          <w:lang w:val="pt-BR"/>
        </w:rPr>
      </w:pPr>
      <w:r w:rsidRPr="00667415">
        <w:rPr>
          <w:rStyle w:val="Refdecomentrio"/>
          <w:rFonts w:ascii="Arial" w:hAnsi="Arial" w:cs="Arial"/>
          <w:sz w:val="22"/>
          <w:szCs w:val="22"/>
          <w:lang w:val="pt-BR"/>
        </w:rPr>
        <w:commentReference w:id="3349"/>
      </w:r>
      <w:r w:rsidRPr="00667415">
        <w:rPr>
          <w:rStyle w:val="Refdecomentrio"/>
          <w:rFonts w:ascii="Arial" w:hAnsi="Arial" w:cs="Arial"/>
          <w:sz w:val="22"/>
          <w:szCs w:val="22"/>
          <w:lang w:val="pt-BR"/>
        </w:rPr>
        <w:commentReference w:id="3350"/>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351" w:author="273776" w:date="2011-05-09T16:12:00Z"/>
        </w:trPr>
        <w:tc>
          <w:tcPr>
            <w:tcW w:w="9356" w:type="dxa"/>
          </w:tcPr>
          <w:p w:rsidR="00273DCD" w:rsidRPr="00667415" w:rsidDel="00693DB9" w:rsidRDefault="00273DCD" w:rsidP="00042EC1">
            <w:pPr>
              <w:pStyle w:val="Recuodecorpodetexto"/>
              <w:tabs>
                <w:tab w:val="left" w:pos="2230"/>
                <w:tab w:val="left" w:pos="10510"/>
              </w:tabs>
              <w:rPr>
                <w:del w:id="3352" w:author="273776" w:date="2011-05-09T16:12:00Z"/>
                <w:rFonts w:ascii="Arial" w:hAnsi="Arial" w:cs="Arial"/>
                <w:vanish w:val="0"/>
                <w:sz w:val="22"/>
                <w:lang w:val="pt-BR"/>
              </w:rPr>
            </w:pPr>
            <w:del w:id="3353" w:author="273776" w:date="2011-05-09T16:12:00Z">
              <w:r w:rsidRPr="00667415" w:rsidDel="00693DB9">
                <w:rPr>
                  <w:rFonts w:ascii="Arial" w:hAnsi="Arial" w:cs="Arial"/>
                  <w:b/>
                  <w:bCs/>
                  <w:vanish w:val="0"/>
                  <w:sz w:val="22"/>
                  <w:lang w:val="pt-BR"/>
                </w:rPr>
                <w:delText>Id da Feature:FEAT1602</w:delText>
              </w:r>
            </w:del>
          </w:p>
          <w:p w:rsidR="00273DCD" w:rsidRPr="00667415" w:rsidDel="00693DB9" w:rsidRDefault="00273DCD" w:rsidP="00042EC1">
            <w:pPr>
              <w:pStyle w:val="Recuodecorpodetexto"/>
              <w:tabs>
                <w:tab w:val="left" w:pos="2230"/>
                <w:tab w:val="left" w:pos="10510"/>
              </w:tabs>
              <w:rPr>
                <w:del w:id="3354" w:author="273776" w:date="2011-05-09T16:12:00Z"/>
                <w:rFonts w:ascii="Arial" w:hAnsi="Arial" w:cs="Arial"/>
                <w:vanish w:val="0"/>
                <w:color w:val="0000FF"/>
                <w:sz w:val="22"/>
                <w:lang w:val="pt-BR"/>
              </w:rPr>
            </w:pPr>
            <w:del w:id="3355"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Criar os novos services BIS Completo (B2B e B2C), BIS Social + Email (B2B e B2C), BIS Absoluto (B2C), BES+BIS (Blackberry BES Plus) (B2B)</w:delText>
              </w:r>
              <w:r w:rsidRPr="00667415" w:rsidDel="00693DB9">
                <w:rPr>
                  <w:rStyle w:val="Refdecomentrio"/>
                  <w:rFonts w:ascii="Arial" w:hAnsi="Arial" w:cs="Arial"/>
                  <w:sz w:val="22"/>
                  <w:szCs w:val="22"/>
                  <w:lang w:val="pt-BR"/>
                </w:rPr>
                <w:commentReference w:id="3356"/>
              </w:r>
            </w:del>
          </w:p>
          <w:p w:rsidR="00273DCD" w:rsidRPr="00667415" w:rsidDel="00693DB9" w:rsidRDefault="00273DCD" w:rsidP="00042EC1">
            <w:pPr>
              <w:pStyle w:val="Recuodecorpodetexto"/>
              <w:tabs>
                <w:tab w:val="left" w:pos="2230"/>
                <w:tab w:val="left" w:pos="10510"/>
              </w:tabs>
              <w:rPr>
                <w:del w:id="3357" w:author="273776" w:date="2011-05-09T16:12:00Z"/>
                <w:rFonts w:ascii="Arial" w:hAnsi="Arial" w:cs="Arial"/>
                <w:vanish w:val="0"/>
                <w:sz w:val="22"/>
                <w:lang w:val="pt-BR"/>
              </w:rPr>
            </w:pPr>
            <w:del w:id="3358"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aprovisionar os novos serviços BIS Completo, BIS Social + Email para clientes B2B e B2C, BIS Absoluto para clientes B2C e BES+BIS para o clientes B2B.</w:delText>
              </w:r>
            </w:del>
          </w:p>
          <w:p w:rsidR="00273DCD" w:rsidRPr="00667415" w:rsidDel="00693DB9" w:rsidRDefault="00273DCD" w:rsidP="00042EC1">
            <w:pPr>
              <w:pStyle w:val="Recuodecorpodetexto"/>
              <w:tabs>
                <w:tab w:val="left" w:pos="2230"/>
                <w:tab w:val="left" w:pos="10510"/>
              </w:tabs>
              <w:rPr>
                <w:del w:id="3359" w:author="273776" w:date="2011-05-09T16:12:00Z"/>
                <w:rFonts w:ascii="Arial" w:hAnsi="Arial" w:cs="Arial"/>
                <w:b/>
                <w:bCs/>
                <w:sz w:val="22"/>
                <w:lang w:val="pt-BR"/>
              </w:rPr>
            </w:pPr>
          </w:p>
        </w:tc>
      </w:tr>
    </w:tbl>
    <w:p w:rsidR="00273DCD" w:rsidRPr="00667415" w:rsidDel="00693DB9" w:rsidRDefault="00273DCD" w:rsidP="00667415">
      <w:pPr>
        <w:ind w:left="720"/>
        <w:jc w:val="both"/>
        <w:rPr>
          <w:del w:id="3360" w:author="273776" w:date="2011-05-09T16:12:00Z"/>
          <w:rFonts w:ascii="Arial" w:hAnsi="Arial" w:cs="Arial"/>
          <w:bCs/>
          <w:sz w:val="22"/>
          <w:szCs w:val="22"/>
          <w:lang w:val="pt-BR"/>
        </w:rPr>
      </w:pPr>
    </w:p>
    <w:p w:rsidR="00273DCD" w:rsidRPr="00667415" w:rsidDel="00693DB9" w:rsidRDefault="00273DCD" w:rsidP="00667415">
      <w:pPr>
        <w:ind w:left="720"/>
        <w:jc w:val="both"/>
        <w:rPr>
          <w:del w:id="3361"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362" w:author="273776" w:date="2011-05-09T16:12:00Z"/>
          <w:rFonts w:ascii="Arial" w:hAnsi="Arial" w:cs="Arial"/>
          <w:b/>
          <w:bCs/>
          <w:vanish w:val="0"/>
          <w:sz w:val="22"/>
          <w:szCs w:val="22"/>
          <w:lang w:val="pt-BR"/>
        </w:rPr>
      </w:pPr>
      <w:del w:id="3363" w:author="273776" w:date="2011-05-09T16:12:00Z">
        <w:r w:rsidRPr="00667415" w:rsidDel="00693DB9">
          <w:rPr>
            <w:rStyle w:val="Refdecomentrio"/>
            <w:rFonts w:ascii="Arial" w:hAnsi="Arial" w:cs="Arial"/>
            <w:sz w:val="22"/>
            <w:szCs w:val="22"/>
            <w:lang w:val="pt-BR"/>
          </w:rPr>
          <w:commentReference w:id="3364"/>
        </w:r>
        <w:r w:rsidRPr="00667415" w:rsidDel="00693DB9">
          <w:rPr>
            <w:rStyle w:val="Refdecomentrio"/>
            <w:rFonts w:ascii="Arial" w:hAnsi="Arial" w:cs="Arial"/>
            <w:sz w:val="22"/>
            <w:szCs w:val="22"/>
            <w:lang w:val="pt-BR"/>
          </w:rPr>
          <w:commentReference w:id="3365"/>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366" w:author="273776" w:date="2011-05-09T16:12:00Z"/>
        </w:trPr>
        <w:tc>
          <w:tcPr>
            <w:tcW w:w="9356" w:type="dxa"/>
          </w:tcPr>
          <w:p w:rsidR="00273DCD" w:rsidRPr="00667415" w:rsidDel="00693DB9" w:rsidRDefault="00273DCD" w:rsidP="00042EC1">
            <w:pPr>
              <w:pStyle w:val="Recuodecorpodetexto"/>
              <w:tabs>
                <w:tab w:val="left" w:pos="2230"/>
                <w:tab w:val="left" w:pos="10510"/>
              </w:tabs>
              <w:rPr>
                <w:del w:id="3367" w:author="273776" w:date="2011-05-09T16:12:00Z"/>
                <w:rFonts w:ascii="Arial" w:hAnsi="Arial" w:cs="Arial"/>
                <w:vanish w:val="0"/>
                <w:sz w:val="22"/>
                <w:lang w:val="pt-BR"/>
              </w:rPr>
            </w:pPr>
            <w:del w:id="3368" w:author="273776" w:date="2011-05-09T16:12:00Z">
              <w:r w:rsidRPr="00667415" w:rsidDel="00693DB9">
                <w:rPr>
                  <w:rFonts w:ascii="Arial" w:hAnsi="Arial" w:cs="Arial"/>
                  <w:b/>
                  <w:bCs/>
                  <w:vanish w:val="0"/>
                  <w:sz w:val="22"/>
                  <w:lang w:val="pt-BR"/>
                </w:rPr>
                <w:delText>Id da Feature:FEAT1603</w:delText>
              </w:r>
            </w:del>
          </w:p>
          <w:p w:rsidR="00273DCD" w:rsidRPr="00667415" w:rsidDel="00693DB9" w:rsidRDefault="00273DCD" w:rsidP="00042EC1">
            <w:pPr>
              <w:pStyle w:val="Recuodecorpodetexto"/>
              <w:tabs>
                <w:tab w:val="left" w:pos="2230"/>
                <w:tab w:val="left" w:pos="10510"/>
              </w:tabs>
              <w:rPr>
                <w:del w:id="3369" w:author="273776" w:date="2011-05-09T16:12:00Z"/>
                <w:rFonts w:ascii="Arial" w:hAnsi="Arial" w:cs="Arial"/>
                <w:vanish w:val="0"/>
                <w:color w:val="0000FF"/>
                <w:sz w:val="22"/>
                <w:lang w:val="pt-BR"/>
              </w:rPr>
            </w:pPr>
            <w:del w:id="3370"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Cada novo serviço “Blackberry BIS Ilimitado” deverá ser gerenciado por segmento (B2B e B2C), por meio da criação de contas contábeis exclusivas para cada opção.</w:delText>
              </w:r>
              <w:r w:rsidRPr="00667415" w:rsidDel="00693DB9">
                <w:rPr>
                  <w:rStyle w:val="Refdecomentrio"/>
                  <w:rFonts w:ascii="Arial" w:hAnsi="Arial" w:cs="Arial"/>
                  <w:sz w:val="22"/>
                  <w:szCs w:val="22"/>
                  <w:lang w:val="pt-BR"/>
                </w:rPr>
                <w:commentReference w:id="3371"/>
              </w:r>
            </w:del>
          </w:p>
          <w:p w:rsidR="00273DCD" w:rsidRPr="00667415" w:rsidDel="00693DB9" w:rsidRDefault="00273DCD" w:rsidP="00042EC1">
            <w:pPr>
              <w:pStyle w:val="Recuodecorpodetexto"/>
              <w:tabs>
                <w:tab w:val="left" w:pos="2230"/>
                <w:tab w:val="left" w:pos="10510"/>
              </w:tabs>
              <w:rPr>
                <w:del w:id="3372" w:author="273776" w:date="2011-05-09T16:12:00Z"/>
                <w:rFonts w:ascii="Arial" w:hAnsi="Arial" w:cs="Arial"/>
                <w:vanish w:val="0"/>
                <w:sz w:val="22"/>
                <w:lang w:val="pt-BR"/>
              </w:rPr>
            </w:pPr>
            <w:del w:id="3373"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novo serviço ser gerenciado por segmento B2B e B2C através de contas contábeis exclusivas.</w:delText>
              </w:r>
            </w:del>
          </w:p>
          <w:p w:rsidR="00273DCD" w:rsidRPr="00667415" w:rsidDel="00693DB9" w:rsidRDefault="00273DCD" w:rsidP="00042EC1">
            <w:pPr>
              <w:pStyle w:val="Recuodecorpodetexto"/>
              <w:tabs>
                <w:tab w:val="left" w:pos="2230"/>
                <w:tab w:val="left" w:pos="10510"/>
              </w:tabs>
              <w:rPr>
                <w:del w:id="3374" w:author="273776" w:date="2011-05-09T16:12:00Z"/>
                <w:rFonts w:ascii="Arial" w:hAnsi="Arial" w:cs="Arial"/>
                <w:b/>
                <w:bCs/>
                <w:sz w:val="22"/>
                <w:lang w:val="pt-BR"/>
              </w:rPr>
            </w:pPr>
          </w:p>
        </w:tc>
      </w:tr>
    </w:tbl>
    <w:p w:rsidR="00273DCD" w:rsidRPr="00667415" w:rsidDel="00693DB9" w:rsidRDefault="00273DCD" w:rsidP="00667415">
      <w:pPr>
        <w:ind w:left="720"/>
        <w:jc w:val="both"/>
        <w:rPr>
          <w:del w:id="3375" w:author="273776" w:date="2011-05-09T16:12:00Z"/>
          <w:rFonts w:ascii="Arial" w:hAnsi="Arial" w:cs="Arial"/>
          <w:bCs/>
          <w:sz w:val="22"/>
          <w:szCs w:val="22"/>
          <w:lang w:val="pt-BR"/>
        </w:rPr>
      </w:pPr>
    </w:p>
    <w:p w:rsidR="00273DCD" w:rsidRPr="00667415" w:rsidDel="00693DB9" w:rsidRDefault="00273DCD" w:rsidP="00667415">
      <w:pPr>
        <w:ind w:left="720"/>
        <w:jc w:val="both"/>
        <w:rPr>
          <w:del w:id="3376" w:author="273776" w:date="2011-05-09T16:12:00Z"/>
          <w:rFonts w:ascii="Arial" w:hAnsi="Arial" w:cs="Arial"/>
          <w:bCs/>
          <w:sz w:val="22"/>
          <w:szCs w:val="22"/>
          <w:lang w:val="pt-BR"/>
        </w:rPr>
      </w:pPr>
    </w:p>
    <w:p w:rsidR="00273DCD" w:rsidRPr="00667415" w:rsidDel="00693DB9" w:rsidRDefault="00273DCD" w:rsidP="00667415">
      <w:pPr>
        <w:pStyle w:val="Recuodecorpodetexto"/>
        <w:tabs>
          <w:tab w:val="left" w:pos="1690"/>
          <w:tab w:val="left" w:pos="10510"/>
        </w:tabs>
        <w:ind w:left="720"/>
        <w:rPr>
          <w:del w:id="3377" w:author="273776" w:date="2011-05-09T16:12:00Z"/>
          <w:rFonts w:ascii="Arial" w:hAnsi="Arial" w:cs="Arial"/>
          <w:b/>
          <w:sz w:val="22"/>
          <w:szCs w:val="22"/>
          <w:lang w:val="pt-BR"/>
        </w:rPr>
      </w:pPr>
      <w:del w:id="3378" w:author="273776" w:date="2011-05-09T16:12:00Z">
        <w:r w:rsidRPr="00667415" w:rsidDel="00693DB9">
          <w:rPr>
            <w:rStyle w:val="Refdecomentrio"/>
            <w:rFonts w:ascii="Arial" w:hAnsi="Arial" w:cs="Arial"/>
            <w:sz w:val="22"/>
            <w:szCs w:val="22"/>
            <w:lang w:val="pt-BR"/>
          </w:rPr>
          <w:commentReference w:id="3379"/>
        </w:r>
      </w:del>
    </w:p>
    <w:p w:rsidR="00273DCD" w:rsidRPr="00667415" w:rsidDel="00693DB9" w:rsidRDefault="00273DCD" w:rsidP="00042EC1">
      <w:pPr>
        <w:pStyle w:val="Recuodecorpodetexto"/>
        <w:ind w:left="1186" w:firstLine="254"/>
        <w:rPr>
          <w:del w:id="3380" w:author="273776" w:date="2011-05-09T16:12:00Z"/>
          <w:rFonts w:ascii="Arial" w:hAnsi="Arial" w:cs="Arial"/>
          <w:b/>
          <w:bCs/>
          <w:vanish w:val="0"/>
          <w:sz w:val="22"/>
          <w:szCs w:val="22"/>
          <w:lang w:val="pt-BR"/>
        </w:rPr>
      </w:pPr>
      <w:del w:id="3381" w:author="273776" w:date="2011-05-09T16:12:00Z">
        <w:r w:rsidRPr="00667415" w:rsidDel="00693DB9">
          <w:rPr>
            <w:rStyle w:val="Refdecomentrio"/>
            <w:rFonts w:ascii="Arial" w:hAnsi="Arial" w:cs="Arial"/>
            <w:sz w:val="22"/>
            <w:szCs w:val="22"/>
            <w:lang w:val="pt-BR"/>
          </w:rPr>
          <w:commentReference w:id="3382"/>
        </w:r>
        <w:r w:rsidRPr="00667415" w:rsidDel="00693DB9">
          <w:rPr>
            <w:rStyle w:val="Refdecomentrio"/>
            <w:rFonts w:ascii="Arial" w:hAnsi="Arial" w:cs="Arial"/>
            <w:sz w:val="22"/>
            <w:szCs w:val="22"/>
            <w:lang w:val="pt-BR"/>
          </w:rPr>
          <w:commentReference w:id="338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38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385" w:author="273776" w:date="2011-05-09T16:12:00Z"/>
                <w:rFonts w:ascii="Arial" w:hAnsi="Arial" w:cs="Arial"/>
                <w:vanish w:val="0"/>
                <w:sz w:val="22"/>
                <w:lang w:val="pt-BR"/>
              </w:rPr>
            </w:pPr>
            <w:del w:id="3386" w:author="273776" w:date="2011-05-09T16:12:00Z">
              <w:r w:rsidRPr="00667415" w:rsidDel="00693DB9">
                <w:rPr>
                  <w:rFonts w:ascii="Arial" w:hAnsi="Arial" w:cs="Arial"/>
                  <w:b/>
                  <w:bCs/>
                  <w:vanish w:val="0"/>
                  <w:sz w:val="22"/>
                  <w:lang w:val="pt-BR"/>
                </w:rPr>
                <w:delText>Id da Feature:FEAT1604</w:delText>
              </w:r>
            </w:del>
          </w:p>
          <w:p w:rsidR="00273DCD" w:rsidRPr="00667415" w:rsidDel="00693DB9" w:rsidRDefault="00273DCD" w:rsidP="00042EC1">
            <w:pPr>
              <w:pStyle w:val="Recuodecorpodetexto"/>
              <w:tabs>
                <w:tab w:val="left" w:pos="2230"/>
                <w:tab w:val="left" w:pos="10510"/>
              </w:tabs>
              <w:rPr>
                <w:del w:id="3387" w:author="273776" w:date="2011-05-09T16:12:00Z"/>
                <w:rFonts w:ascii="Arial" w:hAnsi="Arial" w:cs="Arial"/>
                <w:vanish w:val="0"/>
                <w:color w:val="0000FF"/>
                <w:sz w:val="22"/>
                <w:lang w:val="pt-BR"/>
              </w:rPr>
            </w:pPr>
            <w:del w:id="338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Permitir a convivência dos serviços BIS e BES com a família de pacotes de dados da Oi – B2C e B2B, para qualquer plano de voz elegível ao serviço Blackberry.</w:delText>
              </w:r>
              <w:r w:rsidRPr="00667415" w:rsidDel="00693DB9">
                <w:rPr>
                  <w:rStyle w:val="Refdecomentrio"/>
                  <w:rFonts w:ascii="Arial" w:hAnsi="Arial" w:cs="Arial"/>
                  <w:sz w:val="22"/>
                  <w:szCs w:val="22"/>
                  <w:lang w:val="pt-BR"/>
                </w:rPr>
                <w:commentReference w:id="3389"/>
              </w:r>
            </w:del>
          </w:p>
          <w:p w:rsidR="00273DCD" w:rsidRPr="00667415" w:rsidDel="00693DB9" w:rsidRDefault="00273DCD" w:rsidP="00042EC1">
            <w:pPr>
              <w:pStyle w:val="Recuodecorpodetexto"/>
              <w:tabs>
                <w:tab w:val="left" w:pos="2230"/>
                <w:tab w:val="left" w:pos="10510"/>
              </w:tabs>
              <w:rPr>
                <w:del w:id="3390" w:author="273776" w:date="2011-05-09T16:12:00Z"/>
                <w:rFonts w:ascii="Arial" w:hAnsi="Arial" w:cs="Arial"/>
                <w:vanish w:val="0"/>
                <w:sz w:val="22"/>
                <w:lang w:val="pt-BR"/>
              </w:rPr>
            </w:pPr>
            <w:del w:id="339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permitir a convivência dos serviços BIS e BES com a família de pacotes de dados da Oi para B2B e B2C.</w:delText>
              </w:r>
            </w:del>
          </w:p>
          <w:p w:rsidR="00273DCD" w:rsidRPr="00667415" w:rsidDel="00693DB9" w:rsidRDefault="00273DCD" w:rsidP="00042EC1">
            <w:pPr>
              <w:pStyle w:val="Recuodecorpodetexto"/>
              <w:tabs>
                <w:tab w:val="left" w:pos="2230"/>
                <w:tab w:val="left" w:pos="10510"/>
              </w:tabs>
              <w:rPr>
                <w:del w:id="3392" w:author="273776" w:date="2011-05-09T16:12:00Z"/>
                <w:rFonts w:ascii="Arial" w:hAnsi="Arial" w:cs="Arial"/>
                <w:b/>
                <w:bCs/>
                <w:sz w:val="22"/>
                <w:lang w:val="pt-BR"/>
              </w:rPr>
            </w:pPr>
          </w:p>
        </w:tc>
      </w:tr>
    </w:tbl>
    <w:p w:rsidR="00273DCD" w:rsidRPr="00667415" w:rsidDel="00693DB9" w:rsidRDefault="00273DCD" w:rsidP="00667415">
      <w:pPr>
        <w:ind w:left="720"/>
        <w:jc w:val="both"/>
        <w:rPr>
          <w:del w:id="3393" w:author="273776" w:date="2011-05-09T16:12:00Z"/>
          <w:rFonts w:ascii="Arial" w:hAnsi="Arial" w:cs="Arial"/>
          <w:bCs/>
          <w:sz w:val="22"/>
          <w:szCs w:val="22"/>
          <w:lang w:val="pt-BR"/>
        </w:rPr>
      </w:pPr>
    </w:p>
    <w:p w:rsidR="00273DCD" w:rsidRPr="00667415" w:rsidDel="00693DB9" w:rsidRDefault="00273DCD" w:rsidP="00667415">
      <w:pPr>
        <w:ind w:left="720"/>
        <w:jc w:val="both"/>
        <w:rPr>
          <w:del w:id="339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395" w:author="273776" w:date="2011-05-09T16:12:00Z"/>
          <w:rFonts w:ascii="Arial" w:hAnsi="Arial" w:cs="Arial"/>
          <w:b/>
          <w:bCs/>
          <w:vanish w:val="0"/>
          <w:sz w:val="22"/>
          <w:szCs w:val="22"/>
          <w:lang w:val="pt-BR"/>
        </w:rPr>
      </w:pPr>
      <w:del w:id="3396" w:author="273776" w:date="2011-05-09T16:12:00Z">
        <w:r w:rsidRPr="00667415" w:rsidDel="00693DB9">
          <w:rPr>
            <w:rStyle w:val="Refdecomentrio"/>
            <w:rFonts w:ascii="Arial" w:hAnsi="Arial" w:cs="Arial"/>
            <w:sz w:val="22"/>
            <w:szCs w:val="22"/>
            <w:lang w:val="pt-BR"/>
          </w:rPr>
          <w:commentReference w:id="3397"/>
        </w:r>
        <w:r w:rsidRPr="00667415" w:rsidDel="00693DB9">
          <w:rPr>
            <w:rStyle w:val="Refdecomentrio"/>
            <w:rFonts w:ascii="Arial" w:hAnsi="Arial" w:cs="Arial"/>
            <w:sz w:val="22"/>
            <w:szCs w:val="22"/>
            <w:lang w:val="pt-BR"/>
          </w:rPr>
          <w:commentReference w:id="339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39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400" w:author="273776" w:date="2011-05-09T16:12:00Z"/>
                <w:rFonts w:ascii="Arial" w:hAnsi="Arial" w:cs="Arial"/>
                <w:vanish w:val="0"/>
                <w:sz w:val="22"/>
                <w:lang w:val="pt-BR"/>
              </w:rPr>
            </w:pPr>
            <w:del w:id="3401" w:author="273776" w:date="2011-05-09T16:12:00Z">
              <w:r w:rsidRPr="00667415" w:rsidDel="00693DB9">
                <w:rPr>
                  <w:rFonts w:ascii="Arial" w:hAnsi="Arial" w:cs="Arial"/>
                  <w:b/>
                  <w:bCs/>
                  <w:vanish w:val="0"/>
                  <w:sz w:val="22"/>
                  <w:lang w:val="pt-BR"/>
                </w:rPr>
                <w:delText>Id da Feature:FEAT1605</w:delText>
              </w:r>
            </w:del>
          </w:p>
          <w:p w:rsidR="00273DCD" w:rsidRPr="00667415" w:rsidDel="00693DB9" w:rsidRDefault="00273DCD" w:rsidP="00042EC1">
            <w:pPr>
              <w:pStyle w:val="Recuodecorpodetexto"/>
              <w:tabs>
                <w:tab w:val="left" w:pos="2230"/>
                <w:tab w:val="left" w:pos="10510"/>
              </w:tabs>
              <w:rPr>
                <w:del w:id="3402" w:author="273776" w:date="2011-05-09T16:12:00Z"/>
                <w:rFonts w:ascii="Arial" w:hAnsi="Arial" w:cs="Arial"/>
                <w:vanish w:val="0"/>
                <w:color w:val="0000FF"/>
                <w:sz w:val="22"/>
                <w:lang w:val="pt-BR"/>
              </w:rPr>
            </w:pPr>
            <w:del w:id="340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Criar um Pacote de Dados 200 Mbytes (pacote obrigatório, válido para todos os novos produtos Blackberry criados e com assinatura zero) que será a opção padrão para qualquer dos serviços Blackberry BIS (Absoluto, Completo e Social+Email).</w:delText>
              </w:r>
              <w:r w:rsidRPr="00667415" w:rsidDel="00693DB9">
                <w:rPr>
                  <w:rStyle w:val="Refdecomentrio"/>
                  <w:rFonts w:ascii="Arial" w:hAnsi="Arial" w:cs="Arial"/>
                  <w:sz w:val="22"/>
                  <w:szCs w:val="22"/>
                  <w:lang w:val="pt-BR"/>
                </w:rPr>
                <w:commentReference w:id="3404"/>
              </w:r>
            </w:del>
          </w:p>
          <w:p w:rsidR="00273DCD" w:rsidRPr="00667415" w:rsidDel="00693DB9" w:rsidRDefault="00273DCD" w:rsidP="00042EC1">
            <w:pPr>
              <w:pStyle w:val="Recuodecorpodetexto"/>
              <w:tabs>
                <w:tab w:val="left" w:pos="2230"/>
                <w:tab w:val="left" w:pos="10510"/>
              </w:tabs>
              <w:rPr>
                <w:del w:id="3405" w:author="273776" w:date="2011-05-09T16:12:00Z"/>
                <w:rFonts w:ascii="Arial" w:hAnsi="Arial" w:cs="Arial"/>
                <w:vanish w:val="0"/>
                <w:sz w:val="22"/>
                <w:lang w:val="pt-BR"/>
              </w:rPr>
            </w:pPr>
            <w:del w:id="340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criar um novo pacote de dados de 200Mbytes como opção padrão para os serviços Blacberry BIS.</w:delText>
              </w:r>
            </w:del>
          </w:p>
          <w:p w:rsidR="00273DCD" w:rsidRPr="00667415" w:rsidDel="00693DB9" w:rsidRDefault="00273DCD" w:rsidP="00042EC1">
            <w:pPr>
              <w:pStyle w:val="Recuodecorpodetexto"/>
              <w:tabs>
                <w:tab w:val="left" w:pos="2230"/>
                <w:tab w:val="left" w:pos="10510"/>
              </w:tabs>
              <w:rPr>
                <w:del w:id="3407" w:author="273776" w:date="2011-05-09T16:12:00Z"/>
                <w:rFonts w:ascii="Arial" w:hAnsi="Arial" w:cs="Arial"/>
                <w:b/>
                <w:bCs/>
                <w:sz w:val="22"/>
                <w:lang w:val="pt-BR"/>
              </w:rPr>
            </w:pPr>
          </w:p>
        </w:tc>
      </w:tr>
    </w:tbl>
    <w:p w:rsidR="00273DCD" w:rsidRPr="00667415" w:rsidDel="00693DB9" w:rsidRDefault="00273DCD" w:rsidP="00667415">
      <w:pPr>
        <w:ind w:left="720"/>
        <w:jc w:val="both"/>
        <w:rPr>
          <w:del w:id="3408" w:author="273776" w:date="2011-05-09T16:12:00Z"/>
          <w:rFonts w:ascii="Arial" w:hAnsi="Arial" w:cs="Arial"/>
          <w:bCs/>
          <w:sz w:val="22"/>
          <w:szCs w:val="22"/>
          <w:lang w:val="pt-BR"/>
        </w:rPr>
      </w:pPr>
    </w:p>
    <w:p w:rsidR="00273DCD" w:rsidRPr="00667415" w:rsidDel="00693DB9" w:rsidRDefault="00273DCD" w:rsidP="00667415">
      <w:pPr>
        <w:ind w:left="720"/>
        <w:jc w:val="both"/>
        <w:rPr>
          <w:del w:id="3409"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410" w:author="273776" w:date="2011-05-09T16:12:00Z"/>
          <w:rFonts w:ascii="Arial" w:hAnsi="Arial" w:cs="Arial"/>
          <w:b/>
          <w:bCs/>
          <w:vanish w:val="0"/>
          <w:sz w:val="22"/>
          <w:szCs w:val="22"/>
          <w:lang w:val="pt-BR"/>
        </w:rPr>
      </w:pPr>
      <w:del w:id="3411" w:author="273776" w:date="2011-05-09T16:12:00Z">
        <w:r w:rsidRPr="00667415" w:rsidDel="00693DB9">
          <w:rPr>
            <w:rStyle w:val="Refdecomentrio"/>
            <w:rFonts w:ascii="Arial" w:hAnsi="Arial" w:cs="Arial"/>
            <w:sz w:val="22"/>
            <w:szCs w:val="22"/>
            <w:lang w:val="pt-BR"/>
          </w:rPr>
          <w:commentReference w:id="3412"/>
        </w:r>
        <w:r w:rsidRPr="00667415" w:rsidDel="00693DB9">
          <w:rPr>
            <w:rStyle w:val="Refdecomentrio"/>
            <w:rFonts w:ascii="Arial" w:hAnsi="Arial" w:cs="Arial"/>
            <w:sz w:val="22"/>
            <w:szCs w:val="22"/>
            <w:lang w:val="pt-BR"/>
          </w:rPr>
          <w:commentReference w:id="341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41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415" w:author="273776" w:date="2011-05-09T16:12:00Z"/>
                <w:rFonts w:ascii="Arial" w:hAnsi="Arial" w:cs="Arial"/>
                <w:vanish w:val="0"/>
                <w:sz w:val="22"/>
                <w:lang w:val="pt-BR"/>
              </w:rPr>
            </w:pPr>
            <w:del w:id="3416" w:author="273776" w:date="2011-05-09T16:12:00Z">
              <w:r w:rsidRPr="00667415" w:rsidDel="00693DB9">
                <w:rPr>
                  <w:rFonts w:ascii="Arial" w:hAnsi="Arial" w:cs="Arial"/>
                  <w:b/>
                  <w:bCs/>
                  <w:vanish w:val="0"/>
                  <w:sz w:val="22"/>
                  <w:lang w:val="pt-BR"/>
                </w:rPr>
                <w:delText>Id da Feature:FEAT1606</w:delText>
              </w:r>
            </w:del>
          </w:p>
          <w:p w:rsidR="00273DCD" w:rsidRPr="00667415" w:rsidDel="00693DB9" w:rsidRDefault="00273DCD" w:rsidP="00042EC1">
            <w:pPr>
              <w:pStyle w:val="Recuodecorpodetexto"/>
              <w:tabs>
                <w:tab w:val="left" w:pos="2230"/>
                <w:tab w:val="left" w:pos="10510"/>
              </w:tabs>
              <w:rPr>
                <w:del w:id="3417" w:author="273776" w:date="2011-05-09T16:12:00Z"/>
                <w:rFonts w:ascii="Arial" w:hAnsi="Arial" w:cs="Arial"/>
                <w:vanish w:val="0"/>
                <w:color w:val="0000FF"/>
                <w:sz w:val="22"/>
                <w:lang w:val="pt-BR"/>
              </w:rPr>
            </w:pPr>
            <w:del w:id="341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 novo portfólio Blackberry deve permitir que o cliente possa adquirir pacote de dados com qualquer franquia de dados 3G do portfólio atual, considerando as franquias já existentes e futuras franquias que possam estar disponibilizadas dos pacotes de dados 3G e do Velox 3G.</w:delText>
              </w:r>
              <w:r w:rsidRPr="00667415" w:rsidDel="00693DB9">
                <w:rPr>
                  <w:rStyle w:val="Refdecomentrio"/>
                  <w:rFonts w:ascii="Arial" w:hAnsi="Arial" w:cs="Arial"/>
                  <w:sz w:val="22"/>
                  <w:szCs w:val="22"/>
                  <w:lang w:val="pt-BR"/>
                </w:rPr>
                <w:commentReference w:id="3419"/>
              </w:r>
            </w:del>
          </w:p>
          <w:p w:rsidR="00273DCD" w:rsidRPr="00667415" w:rsidDel="00693DB9" w:rsidRDefault="00273DCD" w:rsidP="00042EC1">
            <w:pPr>
              <w:pStyle w:val="Recuodecorpodetexto"/>
              <w:tabs>
                <w:tab w:val="left" w:pos="2230"/>
                <w:tab w:val="left" w:pos="10510"/>
              </w:tabs>
              <w:rPr>
                <w:del w:id="3420" w:author="273776" w:date="2011-05-09T16:12:00Z"/>
                <w:rFonts w:ascii="Arial" w:hAnsi="Arial" w:cs="Arial"/>
                <w:vanish w:val="0"/>
                <w:sz w:val="22"/>
                <w:lang w:val="pt-BR"/>
              </w:rPr>
            </w:pPr>
            <w:del w:id="342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permitir que o cliente possa adquirir qualquer franquia de dados 3G do portfólio Oi.</w:delText>
              </w:r>
            </w:del>
          </w:p>
          <w:p w:rsidR="00273DCD" w:rsidRPr="00667415" w:rsidDel="00693DB9" w:rsidRDefault="00273DCD" w:rsidP="00042EC1">
            <w:pPr>
              <w:pStyle w:val="Recuodecorpodetexto"/>
              <w:tabs>
                <w:tab w:val="left" w:pos="2230"/>
                <w:tab w:val="left" w:pos="10510"/>
              </w:tabs>
              <w:rPr>
                <w:del w:id="3422" w:author="273776" w:date="2011-05-09T16:12:00Z"/>
                <w:rFonts w:ascii="Arial" w:hAnsi="Arial" w:cs="Arial"/>
                <w:b/>
                <w:bCs/>
                <w:sz w:val="22"/>
                <w:lang w:val="pt-BR"/>
              </w:rPr>
            </w:pPr>
          </w:p>
        </w:tc>
      </w:tr>
    </w:tbl>
    <w:p w:rsidR="00273DCD" w:rsidRPr="00667415" w:rsidDel="00693DB9" w:rsidRDefault="00273DCD" w:rsidP="00667415">
      <w:pPr>
        <w:ind w:left="720"/>
        <w:jc w:val="both"/>
        <w:rPr>
          <w:del w:id="3423" w:author="273776" w:date="2011-05-09T16:12:00Z"/>
          <w:rFonts w:ascii="Arial" w:hAnsi="Arial" w:cs="Arial"/>
          <w:bCs/>
          <w:sz w:val="22"/>
          <w:szCs w:val="22"/>
          <w:lang w:val="pt-BR"/>
        </w:rPr>
      </w:pPr>
    </w:p>
    <w:p w:rsidR="00273DCD" w:rsidRPr="00667415" w:rsidDel="00693DB9" w:rsidRDefault="00273DCD" w:rsidP="00667415">
      <w:pPr>
        <w:ind w:left="720"/>
        <w:jc w:val="both"/>
        <w:rPr>
          <w:del w:id="342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425" w:author="273776" w:date="2011-05-09T16:12:00Z"/>
          <w:rFonts w:ascii="Arial" w:hAnsi="Arial" w:cs="Arial"/>
          <w:b/>
          <w:bCs/>
          <w:vanish w:val="0"/>
          <w:sz w:val="22"/>
          <w:szCs w:val="22"/>
          <w:lang w:val="pt-BR"/>
        </w:rPr>
      </w:pPr>
      <w:del w:id="3426" w:author="273776" w:date="2011-05-09T16:12:00Z">
        <w:r w:rsidRPr="00667415" w:rsidDel="00693DB9">
          <w:rPr>
            <w:rStyle w:val="Refdecomentrio"/>
            <w:rFonts w:ascii="Arial" w:hAnsi="Arial" w:cs="Arial"/>
            <w:sz w:val="22"/>
            <w:szCs w:val="22"/>
            <w:lang w:val="pt-BR"/>
          </w:rPr>
          <w:commentReference w:id="3427"/>
        </w:r>
        <w:r w:rsidRPr="00667415" w:rsidDel="00693DB9">
          <w:rPr>
            <w:rStyle w:val="Refdecomentrio"/>
            <w:rFonts w:ascii="Arial" w:hAnsi="Arial" w:cs="Arial"/>
            <w:sz w:val="22"/>
            <w:szCs w:val="22"/>
            <w:lang w:val="pt-BR"/>
          </w:rPr>
          <w:commentReference w:id="342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42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430" w:author="273776" w:date="2011-05-09T16:12:00Z"/>
                <w:rFonts w:ascii="Arial" w:hAnsi="Arial" w:cs="Arial"/>
                <w:vanish w:val="0"/>
                <w:sz w:val="22"/>
                <w:lang w:val="pt-BR"/>
              </w:rPr>
            </w:pPr>
            <w:del w:id="3431" w:author="273776" w:date="2011-05-09T16:12:00Z">
              <w:r w:rsidRPr="00667415" w:rsidDel="00693DB9">
                <w:rPr>
                  <w:rFonts w:ascii="Arial" w:hAnsi="Arial" w:cs="Arial"/>
                  <w:b/>
                  <w:bCs/>
                  <w:vanish w:val="0"/>
                  <w:sz w:val="22"/>
                  <w:lang w:val="pt-BR"/>
                </w:rPr>
                <w:delText>Id da Feature:FEAT1607</w:delText>
              </w:r>
            </w:del>
          </w:p>
          <w:p w:rsidR="00273DCD" w:rsidRPr="00667415" w:rsidDel="00693DB9" w:rsidRDefault="00273DCD" w:rsidP="00042EC1">
            <w:pPr>
              <w:pStyle w:val="Recuodecorpodetexto"/>
              <w:tabs>
                <w:tab w:val="left" w:pos="2230"/>
                <w:tab w:val="left" w:pos="10510"/>
              </w:tabs>
              <w:rPr>
                <w:del w:id="3432" w:author="273776" w:date="2011-05-09T16:12:00Z"/>
                <w:rFonts w:ascii="Arial" w:hAnsi="Arial" w:cs="Arial"/>
                <w:vanish w:val="0"/>
                <w:color w:val="0000FF"/>
                <w:sz w:val="22"/>
                <w:lang w:val="pt-BR"/>
              </w:rPr>
            </w:pPr>
            <w:del w:id="343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Deverá ser possível a contratação de um pacote de dados adicional, sendo assim o usuário passará a ter duas franquias 3G : A do pacote contratado e a do pacote de Dados de 200 Mbytes.</w:delText>
              </w:r>
              <w:r w:rsidRPr="00667415" w:rsidDel="00693DB9">
                <w:rPr>
                  <w:rStyle w:val="Refdecomentrio"/>
                  <w:rFonts w:ascii="Arial" w:hAnsi="Arial" w:cs="Arial"/>
                  <w:sz w:val="22"/>
                  <w:szCs w:val="22"/>
                  <w:lang w:val="pt-BR"/>
                </w:rPr>
                <w:commentReference w:id="3434"/>
              </w:r>
            </w:del>
          </w:p>
          <w:p w:rsidR="00273DCD" w:rsidRPr="00667415" w:rsidDel="00693DB9" w:rsidRDefault="00273DCD" w:rsidP="00042EC1">
            <w:pPr>
              <w:pStyle w:val="Recuodecorpodetexto"/>
              <w:tabs>
                <w:tab w:val="left" w:pos="2230"/>
                <w:tab w:val="left" w:pos="10510"/>
              </w:tabs>
              <w:rPr>
                <w:del w:id="3435" w:author="273776" w:date="2011-05-09T16:12:00Z"/>
                <w:rFonts w:ascii="Arial" w:hAnsi="Arial" w:cs="Arial"/>
                <w:vanish w:val="0"/>
                <w:sz w:val="22"/>
                <w:lang w:val="pt-BR"/>
              </w:rPr>
            </w:pPr>
            <w:del w:id="343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permitir a contratação de pacote de dados adicional ao padrão do produto Blackberry</w:delText>
              </w:r>
            </w:del>
          </w:p>
          <w:p w:rsidR="00273DCD" w:rsidRPr="00667415" w:rsidDel="00693DB9" w:rsidRDefault="00273DCD" w:rsidP="00042EC1">
            <w:pPr>
              <w:pStyle w:val="Recuodecorpodetexto"/>
              <w:tabs>
                <w:tab w:val="left" w:pos="2230"/>
                <w:tab w:val="left" w:pos="10510"/>
              </w:tabs>
              <w:rPr>
                <w:del w:id="3437" w:author="273776" w:date="2011-05-09T16:12:00Z"/>
                <w:rFonts w:ascii="Arial" w:hAnsi="Arial" w:cs="Arial"/>
                <w:b/>
                <w:bCs/>
                <w:sz w:val="22"/>
                <w:lang w:val="pt-BR"/>
              </w:rPr>
            </w:pPr>
          </w:p>
        </w:tc>
      </w:tr>
    </w:tbl>
    <w:p w:rsidR="00273DCD" w:rsidRPr="00667415" w:rsidDel="00693DB9" w:rsidRDefault="00273DCD" w:rsidP="00667415">
      <w:pPr>
        <w:ind w:left="720"/>
        <w:jc w:val="both"/>
        <w:rPr>
          <w:del w:id="3438" w:author="273776" w:date="2011-05-09T16:12:00Z"/>
          <w:rFonts w:ascii="Arial" w:hAnsi="Arial" w:cs="Arial"/>
          <w:bCs/>
          <w:sz w:val="22"/>
          <w:szCs w:val="22"/>
          <w:lang w:val="pt-BR"/>
        </w:rPr>
      </w:pPr>
    </w:p>
    <w:p w:rsidR="00273DCD" w:rsidRPr="00667415" w:rsidDel="00693DB9" w:rsidRDefault="00273DCD" w:rsidP="00667415">
      <w:pPr>
        <w:ind w:left="720"/>
        <w:jc w:val="both"/>
        <w:rPr>
          <w:del w:id="3439"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440" w:author="273776" w:date="2011-05-09T16:12:00Z"/>
          <w:rFonts w:ascii="Arial" w:hAnsi="Arial" w:cs="Arial"/>
          <w:b/>
          <w:bCs/>
          <w:vanish w:val="0"/>
          <w:sz w:val="22"/>
          <w:szCs w:val="22"/>
          <w:lang w:val="pt-BR"/>
        </w:rPr>
      </w:pPr>
      <w:del w:id="3441" w:author="273776" w:date="2011-05-09T16:12:00Z">
        <w:r w:rsidRPr="00667415" w:rsidDel="00693DB9">
          <w:rPr>
            <w:rStyle w:val="Refdecomentrio"/>
            <w:rFonts w:ascii="Arial" w:hAnsi="Arial" w:cs="Arial"/>
            <w:sz w:val="22"/>
            <w:szCs w:val="22"/>
            <w:lang w:val="pt-BR"/>
          </w:rPr>
          <w:commentReference w:id="3442"/>
        </w:r>
        <w:r w:rsidRPr="00667415" w:rsidDel="00693DB9">
          <w:rPr>
            <w:rStyle w:val="Refdecomentrio"/>
            <w:rFonts w:ascii="Arial" w:hAnsi="Arial" w:cs="Arial"/>
            <w:sz w:val="22"/>
            <w:szCs w:val="22"/>
            <w:lang w:val="pt-BR"/>
          </w:rPr>
          <w:commentReference w:id="344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44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445" w:author="273776" w:date="2011-05-09T16:12:00Z"/>
                <w:rFonts w:ascii="Arial" w:hAnsi="Arial" w:cs="Arial"/>
                <w:vanish w:val="0"/>
                <w:sz w:val="22"/>
                <w:lang w:val="pt-BR"/>
              </w:rPr>
            </w:pPr>
            <w:del w:id="3446" w:author="273776" w:date="2011-05-09T16:12:00Z">
              <w:r w:rsidRPr="00667415" w:rsidDel="00693DB9">
                <w:rPr>
                  <w:rFonts w:ascii="Arial" w:hAnsi="Arial" w:cs="Arial"/>
                  <w:b/>
                  <w:bCs/>
                  <w:vanish w:val="0"/>
                  <w:sz w:val="22"/>
                  <w:lang w:val="pt-BR"/>
                </w:rPr>
                <w:delText>Id da Feature:FEAT1608</w:delText>
              </w:r>
            </w:del>
          </w:p>
          <w:p w:rsidR="00273DCD" w:rsidRPr="00667415" w:rsidDel="00693DB9" w:rsidRDefault="00273DCD" w:rsidP="00042EC1">
            <w:pPr>
              <w:pStyle w:val="Recuodecorpodetexto"/>
              <w:tabs>
                <w:tab w:val="left" w:pos="2230"/>
                <w:tab w:val="left" w:pos="10510"/>
              </w:tabs>
              <w:rPr>
                <w:del w:id="3447" w:author="273776" w:date="2011-05-09T16:12:00Z"/>
                <w:rFonts w:ascii="Arial" w:hAnsi="Arial" w:cs="Arial"/>
                <w:vanish w:val="0"/>
                <w:color w:val="0000FF"/>
                <w:sz w:val="22"/>
                <w:lang w:val="pt-BR"/>
              </w:rPr>
            </w:pPr>
            <w:del w:id="344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No ato do cancelamento do pacote de dados, o usuário perderá a franquia de dados contratada, permanecendo com o serviço Blackberry contratado, mais a franquia de 200 Mbytes que faz parte do produto.</w:delText>
              </w:r>
              <w:r w:rsidRPr="00667415" w:rsidDel="00693DB9">
                <w:rPr>
                  <w:rStyle w:val="Refdecomentrio"/>
                  <w:rFonts w:ascii="Arial" w:hAnsi="Arial" w:cs="Arial"/>
                  <w:sz w:val="22"/>
                  <w:szCs w:val="22"/>
                  <w:lang w:val="pt-BR"/>
                </w:rPr>
                <w:commentReference w:id="3449"/>
              </w:r>
            </w:del>
          </w:p>
          <w:p w:rsidR="00273DCD" w:rsidRPr="00667415" w:rsidDel="00693DB9" w:rsidRDefault="00273DCD" w:rsidP="00042EC1">
            <w:pPr>
              <w:pStyle w:val="Recuodecorpodetexto"/>
              <w:tabs>
                <w:tab w:val="left" w:pos="2230"/>
                <w:tab w:val="left" w:pos="10510"/>
              </w:tabs>
              <w:rPr>
                <w:del w:id="3450" w:author="273776" w:date="2011-05-09T16:12:00Z"/>
                <w:rFonts w:ascii="Arial" w:hAnsi="Arial" w:cs="Arial"/>
                <w:vanish w:val="0"/>
                <w:sz w:val="22"/>
                <w:lang w:val="pt-BR"/>
              </w:rPr>
            </w:pPr>
            <w:del w:id="345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cancelar o pacote de dados adicional mantendo o plano e franquia de dados de 200Mbytes que faz parte do produto.</w:delText>
              </w:r>
            </w:del>
          </w:p>
          <w:p w:rsidR="00273DCD" w:rsidRPr="00667415" w:rsidDel="00693DB9" w:rsidRDefault="00273DCD" w:rsidP="00042EC1">
            <w:pPr>
              <w:pStyle w:val="Recuodecorpodetexto"/>
              <w:tabs>
                <w:tab w:val="left" w:pos="2230"/>
                <w:tab w:val="left" w:pos="10510"/>
              </w:tabs>
              <w:rPr>
                <w:del w:id="3452" w:author="273776" w:date="2011-05-09T16:12:00Z"/>
                <w:rFonts w:ascii="Arial" w:hAnsi="Arial" w:cs="Arial"/>
                <w:b/>
                <w:bCs/>
                <w:sz w:val="22"/>
                <w:lang w:val="pt-BR"/>
              </w:rPr>
            </w:pPr>
          </w:p>
        </w:tc>
      </w:tr>
    </w:tbl>
    <w:p w:rsidR="00273DCD" w:rsidRPr="00667415" w:rsidDel="00693DB9" w:rsidRDefault="00273DCD" w:rsidP="00667415">
      <w:pPr>
        <w:ind w:left="720"/>
        <w:jc w:val="both"/>
        <w:rPr>
          <w:del w:id="3453" w:author="273776" w:date="2011-05-09T16:12:00Z"/>
          <w:rFonts w:ascii="Arial" w:hAnsi="Arial" w:cs="Arial"/>
          <w:bCs/>
          <w:sz w:val="22"/>
          <w:szCs w:val="22"/>
          <w:lang w:val="pt-BR"/>
        </w:rPr>
      </w:pPr>
    </w:p>
    <w:p w:rsidR="00273DCD" w:rsidRPr="00667415" w:rsidDel="00693DB9" w:rsidRDefault="00273DCD" w:rsidP="00667415">
      <w:pPr>
        <w:ind w:left="720"/>
        <w:jc w:val="both"/>
        <w:rPr>
          <w:del w:id="345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455" w:author="273776" w:date="2011-05-09T16:12:00Z"/>
          <w:rFonts w:ascii="Arial" w:hAnsi="Arial" w:cs="Arial"/>
          <w:b/>
          <w:bCs/>
          <w:vanish w:val="0"/>
          <w:sz w:val="22"/>
          <w:szCs w:val="22"/>
          <w:lang w:val="pt-BR"/>
        </w:rPr>
      </w:pPr>
      <w:del w:id="3456" w:author="273776" w:date="2011-05-09T16:12:00Z">
        <w:r w:rsidRPr="00667415" w:rsidDel="00693DB9">
          <w:rPr>
            <w:rStyle w:val="Refdecomentrio"/>
            <w:rFonts w:ascii="Arial" w:hAnsi="Arial" w:cs="Arial"/>
            <w:sz w:val="22"/>
            <w:szCs w:val="22"/>
            <w:lang w:val="pt-BR"/>
          </w:rPr>
          <w:commentReference w:id="3457"/>
        </w:r>
        <w:r w:rsidRPr="00667415" w:rsidDel="00693DB9">
          <w:rPr>
            <w:rStyle w:val="Refdecomentrio"/>
            <w:rFonts w:ascii="Arial" w:hAnsi="Arial" w:cs="Arial"/>
            <w:sz w:val="22"/>
            <w:szCs w:val="22"/>
            <w:lang w:val="pt-BR"/>
          </w:rPr>
          <w:commentReference w:id="345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45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460" w:author="273776" w:date="2011-05-09T16:12:00Z"/>
                <w:rFonts w:ascii="Arial" w:hAnsi="Arial" w:cs="Arial"/>
                <w:vanish w:val="0"/>
                <w:sz w:val="22"/>
                <w:lang w:val="pt-BR"/>
              </w:rPr>
            </w:pPr>
            <w:del w:id="3461" w:author="273776" w:date="2011-05-09T16:12:00Z">
              <w:r w:rsidRPr="00667415" w:rsidDel="00693DB9">
                <w:rPr>
                  <w:rFonts w:ascii="Arial" w:hAnsi="Arial" w:cs="Arial"/>
                  <w:b/>
                  <w:bCs/>
                  <w:vanish w:val="0"/>
                  <w:sz w:val="22"/>
                  <w:lang w:val="pt-BR"/>
                </w:rPr>
                <w:delText>Id da Feature:FEAT1609</w:delText>
              </w:r>
            </w:del>
          </w:p>
          <w:p w:rsidR="00273DCD" w:rsidRPr="00667415" w:rsidDel="00693DB9" w:rsidRDefault="00273DCD" w:rsidP="00042EC1">
            <w:pPr>
              <w:pStyle w:val="Recuodecorpodetexto"/>
              <w:tabs>
                <w:tab w:val="left" w:pos="2230"/>
                <w:tab w:val="left" w:pos="10510"/>
              </w:tabs>
              <w:rPr>
                <w:del w:id="3462" w:author="273776" w:date="2011-05-09T16:12:00Z"/>
                <w:rFonts w:ascii="Arial" w:hAnsi="Arial" w:cs="Arial"/>
                <w:vanish w:val="0"/>
                <w:color w:val="0000FF"/>
                <w:sz w:val="22"/>
                <w:lang w:val="pt-BR"/>
              </w:rPr>
            </w:pPr>
            <w:del w:id="346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No ato do cancelamento do Serviço Blackberry, o usuário permanecerá com o pacote de dados contratado, perdendo o serviço Blackberry contratado, mais o pacote padrão de 200 Mbytes deste serviço.</w:delText>
              </w:r>
              <w:r w:rsidRPr="00667415" w:rsidDel="00693DB9">
                <w:rPr>
                  <w:rStyle w:val="Refdecomentrio"/>
                  <w:rFonts w:ascii="Arial" w:hAnsi="Arial" w:cs="Arial"/>
                  <w:sz w:val="22"/>
                  <w:szCs w:val="22"/>
                  <w:lang w:val="pt-BR"/>
                </w:rPr>
                <w:commentReference w:id="3464"/>
              </w:r>
            </w:del>
          </w:p>
          <w:p w:rsidR="00273DCD" w:rsidRPr="00667415" w:rsidDel="00693DB9" w:rsidRDefault="00273DCD" w:rsidP="00042EC1">
            <w:pPr>
              <w:pStyle w:val="Recuodecorpodetexto"/>
              <w:tabs>
                <w:tab w:val="left" w:pos="2230"/>
                <w:tab w:val="left" w:pos="10510"/>
              </w:tabs>
              <w:rPr>
                <w:del w:id="3465" w:author="273776" w:date="2011-05-09T16:12:00Z"/>
                <w:rFonts w:ascii="Arial" w:hAnsi="Arial" w:cs="Arial"/>
                <w:vanish w:val="0"/>
                <w:sz w:val="22"/>
                <w:lang w:val="pt-BR"/>
              </w:rPr>
            </w:pPr>
            <w:del w:id="346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cancelar o serviço Blacberry sem cancelar o pacote de dados adicional.</w:delText>
              </w:r>
            </w:del>
          </w:p>
          <w:p w:rsidR="00273DCD" w:rsidRPr="00667415" w:rsidDel="00693DB9" w:rsidRDefault="00273DCD" w:rsidP="00042EC1">
            <w:pPr>
              <w:pStyle w:val="Recuodecorpodetexto"/>
              <w:tabs>
                <w:tab w:val="left" w:pos="2230"/>
                <w:tab w:val="left" w:pos="10510"/>
              </w:tabs>
              <w:rPr>
                <w:del w:id="3467" w:author="273776" w:date="2011-05-09T16:12:00Z"/>
                <w:rFonts w:ascii="Arial" w:hAnsi="Arial" w:cs="Arial"/>
                <w:b/>
                <w:bCs/>
                <w:sz w:val="22"/>
                <w:lang w:val="pt-BR"/>
              </w:rPr>
            </w:pPr>
          </w:p>
        </w:tc>
      </w:tr>
    </w:tbl>
    <w:p w:rsidR="00273DCD" w:rsidRPr="00667415" w:rsidDel="00693DB9" w:rsidRDefault="00273DCD" w:rsidP="00667415">
      <w:pPr>
        <w:ind w:left="720"/>
        <w:jc w:val="both"/>
        <w:rPr>
          <w:del w:id="3468" w:author="273776" w:date="2011-05-09T16:12:00Z"/>
          <w:rFonts w:ascii="Arial" w:hAnsi="Arial" w:cs="Arial"/>
          <w:bCs/>
          <w:sz w:val="22"/>
          <w:szCs w:val="22"/>
          <w:lang w:val="pt-BR"/>
        </w:rPr>
      </w:pPr>
    </w:p>
    <w:p w:rsidR="00273DCD" w:rsidRPr="00667415" w:rsidDel="00693DB9" w:rsidRDefault="00273DCD" w:rsidP="00667415">
      <w:pPr>
        <w:ind w:left="720"/>
        <w:jc w:val="both"/>
        <w:rPr>
          <w:del w:id="3469" w:author="273776" w:date="2011-05-09T16:12:00Z"/>
          <w:rFonts w:ascii="Arial" w:hAnsi="Arial" w:cs="Arial"/>
          <w:bCs/>
          <w:sz w:val="22"/>
          <w:szCs w:val="22"/>
          <w:lang w:val="pt-BR"/>
        </w:rPr>
      </w:pPr>
    </w:p>
    <w:p w:rsidR="00273DCD" w:rsidRPr="00667415" w:rsidDel="00693DB9" w:rsidRDefault="00273DCD" w:rsidP="00667415">
      <w:pPr>
        <w:pStyle w:val="Recuodecorpodetexto"/>
        <w:tabs>
          <w:tab w:val="left" w:pos="1690"/>
          <w:tab w:val="left" w:pos="10510"/>
        </w:tabs>
        <w:ind w:left="720"/>
        <w:rPr>
          <w:del w:id="3470" w:author="273776" w:date="2011-05-09T16:12:00Z"/>
          <w:rFonts w:ascii="Arial" w:hAnsi="Arial" w:cs="Arial"/>
          <w:b/>
          <w:sz w:val="22"/>
          <w:szCs w:val="22"/>
          <w:lang w:val="pt-BR"/>
        </w:rPr>
      </w:pPr>
      <w:del w:id="3471" w:author="273776" w:date="2011-05-09T16:12:00Z">
        <w:r w:rsidRPr="00667415" w:rsidDel="00693DB9">
          <w:rPr>
            <w:rStyle w:val="Refdecomentrio"/>
            <w:rFonts w:ascii="Arial" w:hAnsi="Arial" w:cs="Arial"/>
            <w:sz w:val="22"/>
            <w:szCs w:val="22"/>
            <w:lang w:val="pt-BR"/>
          </w:rPr>
          <w:commentReference w:id="3472"/>
        </w:r>
      </w:del>
    </w:p>
    <w:p w:rsidR="00273DCD" w:rsidRPr="00667415" w:rsidDel="00693DB9" w:rsidRDefault="00273DCD" w:rsidP="00042EC1">
      <w:pPr>
        <w:pStyle w:val="Recuodecorpodetexto"/>
        <w:ind w:left="1186" w:firstLine="254"/>
        <w:rPr>
          <w:del w:id="3473" w:author="273776" w:date="2011-05-09T16:12:00Z"/>
          <w:rFonts w:ascii="Arial" w:hAnsi="Arial" w:cs="Arial"/>
          <w:b/>
          <w:bCs/>
          <w:vanish w:val="0"/>
          <w:sz w:val="22"/>
          <w:szCs w:val="22"/>
          <w:lang w:val="pt-BR"/>
        </w:rPr>
      </w:pPr>
      <w:del w:id="3474" w:author="273776" w:date="2011-05-09T16:12:00Z">
        <w:r w:rsidRPr="00667415" w:rsidDel="00693DB9">
          <w:rPr>
            <w:rStyle w:val="Refdecomentrio"/>
            <w:rFonts w:ascii="Arial" w:hAnsi="Arial" w:cs="Arial"/>
            <w:sz w:val="22"/>
            <w:szCs w:val="22"/>
            <w:lang w:val="pt-BR"/>
          </w:rPr>
          <w:commentReference w:id="3475"/>
        </w:r>
        <w:r w:rsidRPr="00667415" w:rsidDel="00693DB9">
          <w:rPr>
            <w:rStyle w:val="Refdecomentrio"/>
            <w:rFonts w:ascii="Arial" w:hAnsi="Arial" w:cs="Arial"/>
            <w:sz w:val="22"/>
            <w:szCs w:val="22"/>
            <w:lang w:val="pt-BR"/>
          </w:rPr>
          <w:commentReference w:id="3476"/>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477" w:author="273776" w:date="2011-05-09T16:12:00Z"/>
        </w:trPr>
        <w:tc>
          <w:tcPr>
            <w:tcW w:w="9356" w:type="dxa"/>
          </w:tcPr>
          <w:p w:rsidR="00273DCD" w:rsidRPr="00667415" w:rsidDel="00693DB9" w:rsidRDefault="00273DCD" w:rsidP="00042EC1">
            <w:pPr>
              <w:pStyle w:val="Recuodecorpodetexto"/>
              <w:tabs>
                <w:tab w:val="left" w:pos="2230"/>
                <w:tab w:val="left" w:pos="10510"/>
              </w:tabs>
              <w:rPr>
                <w:del w:id="3478" w:author="273776" w:date="2011-05-09T16:12:00Z"/>
                <w:rFonts w:ascii="Arial" w:hAnsi="Arial" w:cs="Arial"/>
                <w:vanish w:val="0"/>
                <w:sz w:val="22"/>
                <w:lang w:val="pt-BR"/>
              </w:rPr>
            </w:pPr>
            <w:del w:id="3479" w:author="273776" w:date="2011-05-09T16:12:00Z">
              <w:r w:rsidRPr="00667415" w:rsidDel="00693DB9">
                <w:rPr>
                  <w:rFonts w:ascii="Arial" w:hAnsi="Arial" w:cs="Arial"/>
                  <w:b/>
                  <w:bCs/>
                  <w:vanish w:val="0"/>
                  <w:sz w:val="22"/>
                  <w:lang w:val="pt-BR"/>
                </w:rPr>
                <w:delText>Id da Feature:FEAT1610</w:delText>
              </w:r>
            </w:del>
          </w:p>
          <w:p w:rsidR="00273DCD" w:rsidRPr="00667415" w:rsidDel="00693DB9" w:rsidRDefault="00273DCD" w:rsidP="00042EC1">
            <w:pPr>
              <w:pStyle w:val="Recuodecorpodetexto"/>
              <w:tabs>
                <w:tab w:val="left" w:pos="2230"/>
                <w:tab w:val="left" w:pos="10510"/>
              </w:tabs>
              <w:rPr>
                <w:del w:id="3480" w:author="273776" w:date="2011-05-09T16:12:00Z"/>
                <w:rFonts w:ascii="Arial" w:hAnsi="Arial" w:cs="Arial"/>
                <w:vanish w:val="0"/>
                <w:color w:val="0000FF"/>
                <w:sz w:val="22"/>
                <w:lang w:val="pt-BR"/>
              </w:rPr>
            </w:pPr>
            <w:del w:id="3481"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 produto é elegível para clientes do Varejo Pós Pago (Alto Valor) e Empresarial/Corporativo Pós-Pago.</w:delText>
              </w:r>
              <w:r w:rsidRPr="00667415" w:rsidDel="00693DB9">
                <w:rPr>
                  <w:rStyle w:val="Refdecomentrio"/>
                  <w:rFonts w:ascii="Arial" w:hAnsi="Arial" w:cs="Arial"/>
                  <w:sz w:val="22"/>
                  <w:szCs w:val="22"/>
                  <w:lang w:val="pt-BR"/>
                </w:rPr>
                <w:commentReference w:id="3482"/>
              </w:r>
            </w:del>
          </w:p>
          <w:p w:rsidR="00273DCD" w:rsidRPr="00667415" w:rsidDel="00693DB9" w:rsidRDefault="00273DCD" w:rsidP="00042EC1">
            <w:pPr>
              <w:pStyle w:val="Recuodecorpodetexto"/>
              <w:tabs>
                <w:tab w:val="left" w:pos="2230"/>
                <w:tab w:val="left" w:pos="10510"/>
              </w:tabs>
              <w:rPr>
                <w:del w:id="3483" w:author="273776" w:date="2011-05-09T16:12:00Z"/>
                <w:rFonts w:ascii="Arial" w:hAnsi="Arial" w:cs="Arial"/>
                <w:vanish w:val="0"/>
                <w:sz w:val="22"/>
                <w:lang w:val="pt-BR"/>
              </w:rPr>
            </w:pPr>
            <w:del w:id="3484"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permitir aos clientes do Varejo Pós Pago(alto Valor) e empresarial/Corporatio Pós-Pago a elegibilidade ao plano Blackberry.</w:delText>
              </w:r>
            </w:del>
          </w:p>
          <w:p w:rsidR="00273DCD" w:rsidRPr="00667415" w:rsidDel="00693DB9" w:rsidRDefault="00273DCD" w:rsidP="00042EC1">
            <w:pPr>
              <w:pStyle w:val="Recuodecorpodetexto"/>
              <w:tabs>
                <w:tab w:val="left" w:pos="2230"/>
                <w:tab w:val="left" w:pos="10510"/>
              </w:tabs>
              <w:rPr>
                <w:del w:id="3485" w:author="273776" w:date="2011-05-09T16:12:00Z"/>
                <w:rFonts w:ascii="Arial" w:hAnsi="Arial" w:cs="Arial"/>
                <w:b/>
                <w:bCs/>
                <w:sz w:val="22"/>
                <w:lang w:val="pt-BR"/>
              </w:rPr>
            </w:pPr>
          </w:p>
        </w:tc>
      </w:tr>
    </w:tbl>
    <w:p w:rsidR="00273DCD" w:rsidRPr="00667415" w:rsidDel="00693DB9" w:rsidRDefault="00273DCD" w:rsidP="00667415">
      <w:pPr>
        <w:ind w:left="720"/>
        <w:jc w:val="both"/>
        <w:rPr>
          <w:del w:id="3486" w:author="273776" w:date="2011-05-09T16:12:00Z"/>
          <w:rFonts w:ascii="Arial" w:hAnsi="Arial" w:cs="Arial"/>
          <w:bCs/>
          <w:sz w:val="22"/>
          <w:szCs w:val="22"/>
          <w:lang w:val="pt-BR"/>
        </w:rPr>
      </w:pPr>
    </w:p>
    <w:p w:rsidR="00273DCD" w:rsidRPr="00667415" w:rsidDel="00693DB9" w:rsidRDefault="00273DCD" w:rsidP="00667415">
      <w:pPr>
        <w:ind w:left="720"/>
        <w:jc w:val="both"/>
        <w:rPr>
          <w:del w:id="3487"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488" w:author="273776" w:date="2011-05-09T16:12:00Z"/>
          <w:rFonts w:ascii="Arial" w:hAnsi="Arial" w:cs="Arial"/>
          <w:b/>
          <w:bCs/>
          <w:vanish w:val="0"/>
          <w:sz w:val="22"/>
          <w:szCs w:val="22"/>
          <w:lang w:val="pt-BR"/>
        </w:rPr>
      </w:pPr>
      <w:del w:id="3489" w:author="273776" w:date="2011-05-09T16:12:00Z">
        <w:r w:rsidRPr="00667415" w:rsidDel="00693DB9">
          <w:rPr>
            <w:rStyle w:val="Refdecomentrio"/>
            <w:rFonts w:ascii="Arial" w:hAnsi="Arial" w:cs="Arial"/>
            <w:sz w:val="22"/>
            <w:szCs w:val="22"/>
            <w:lang w:val="pt-BR"/>
          </w:rPr>
          <w:commentReference w:id="3490"/>
        </w:r>
        <w:r w:rsidRPr="00667415" w:rsidDel="00693DB9">
          <w:rPr>
            <w:rStyle w:val="Refdecomentrio"/>
            <w:rFonts w:ascii="Arial" w:hAnsi="Arial" w:cs="Arial"/>
            <w:sz w:val="22"/>
            <w:szCs w:val="22"/>
            <w:lang w:val="pt-BR"/>
          </w:rPr>
          <w:commentReference w:id="3491"/>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492" w:author="273776" w:date="2011-05-09T16:12:00Z"/>
        </w:trPr>
        <w:tc>
          <w:tcPr>
            <w:tcW w:w="9356" w:type="dxa"/>
          </w:tcPr>
          <w:p w:rsidR="00273DCD" w:rsidRPr="00667415" w:rsidDel="00693DB9" w:rsidRDefault="00273DCD" w:rsidP="00042EC1">
            <w:pPr>
              <w:pStyle w:val="Recuodecorpodetexto"/>
              <w:tabs>
                <w:tab w:val="left" w:pos="2230"/>
                <w:tab w:val="left" w:pos="10510"/>
              </w:tabs>
              <w:rPr>
                <w:del w:id="3493" w:author="273776" w:date="2011-05-09T16:12:00Z"/>
                <w:rFonts w:ascii="Arial" w:hAnsi="Arial" w:cs="Arial"/>
                <w:vanish w:val="0"/>
                <w:sz w:val="22"/>
                <w:lang w:val="pt-BR"/>
              </w:rPr>
            </w:pPr>
            <w:del w:id="3494" w:author="273776" w:date="2011-05-09T16:12:00Z">
              <w:r w:rsidRPr="00667415" w:rsidDel="00693DB9">
                <w:rPr>
                  <w:rFonts w:ascii="Arial" w:hAnsi="Arial" w:cs="Arial"/>
                  <w:b/>
                  <w:bCs/>
                  <w:vanish w:val="0"/>
                  <w:sz w:val="22"/>
                  <w:lang w:val="pt-BR"/>
                </w:rPr>
                <w:delText>Id da Feature:FEAT1611</w:delText>
              </w:r>
            </w:del>
          </w:p>
          <w:p w:rsidR="00273DCD" w:rsidRPr="00667415" w:rsidDel="00693DB9" w:rsidRDefault="00273DCD" w:rsidP="00042EC1">
            <w:pPr>
              <w:pStyle w:val="Recuodecorpodetexto"/>
              <w:tabs>
                <w:tab w:val="left" w:pos="2230"/>
                <w:tab w:val="left" w:pos="10510"/>
              </w:tabs>
              <w:rPr>
                <w:del w:id="3495" w:author="273776" w:date="2011-05-09T16:12:00Z"/>
                <w:rFonts w:ascii="Arial" w:hAnsi="Arial" w:cs="Arial"/>
                <w:vanish w:val="0"/>
                <w:color w:val="0000FF"/>
                <w:sz w:val="22"/>
                <w:lang w:val="pt-BR"/>
              </w:rPr>
            </w:pPr>
            <w:del w:id="3496"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Os novos serviços Blackberry e Créditos Oi para o serviço Blackberry deverão estar disponíveis para novos clientes e para a base ativa e retenção.</w:delText>
              </w:r>
              <w:r w:rsidRPr="00667415" w:rsidDel="00693DB9">
                <w:rPr>
                  <w:rStyle w:val="Refdecomentrio"/>
                  <w:rFonts w:ascii="Arial" w:hAnsi="Arial" w:cs="Arial"/>
                  <w:sz w:val="22"/>
                  <w:szCs w:val="22"/>
                  <w:lang w:val="pt-BR"/>
                </w:rPr>
                <w:commentReference w:id="3497"/>
              </w:r>
            </w:del>
          </w:p>
          <w:p w:rsidR="00273DCD" w:rsidRPr="00667415" w:rsidDel="00693DB9" w:rsidRDefault="00273DCD" w:rsidP="00042EC1">
            <w:pPr>
              <w:pStyle w:val="Recuodecorpodetexto"/>
              <w:tabs>
                <w:tab w:val="left" w:pos="2230"/>
                <w:tab w:val="left" w:pos="10510"/>
              </w:tabs>
              <w:rPr>
                <w:del w:id="3498" w:author="273776" w:date="2011-05-09T16:12:00Z"/>
                <w:rFonts w:ascii="Arial" w:hAnsi="Arial" w:cs="Arial"/>
                <w:vanish w:val="0"/>
                <w:sz w:val="22"/>
                <w:lang w:val="pt-BR"/>
              </w:rPr>
            </w:pPr>
            <w:del w:id="3499"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disponibilizar para novos clientes, base ativa e retenção os novos serviços Blackberry e Creditos Oi do serviço Blackberry.</w:delText>
              </w:r>
            </w:del>
          </w:p>
          <w:p w:rsidR="00273DCD" w:rsidRPr="00667415" w:rsidDel="00693DB9" w:rsidRDefault="00273DCD" w:rsidP="00042EC1">
            <w:pPr>
              <w:pStyle w:val="Recuodecorpodetexto"/>
              <w:tabs>
                <w:tab w:val="left" w:pos="2230"/>
                <w:tab w:val="left" w:pos="10510"/>
              </w:tabs>
              <w:rPr>
                <w:del w:id="3500" w:author="273776" w:date="2011-05-09T16:12:00Z"/>
                <w:rFonts w:ascii="Arial" w:hAnsi="Arial" w:cs="Arial"/>
                <w:b/>
                <w:bCs/>
                <w:sz w:val="22"/>
                <w:lang w:val="pt-BR"/>
              </w:rPr>
            </w:pPr>
          </w:p>
        </w:tc>
      </w:tr>
    </w:tbl>
    <w:p w:rsidR="00273DCD" w:rsidRPr="00667415" w:rsidDel="00693DB9" w:rsidRDefault="00273DCD" w:rsidP="00667415">
      <w:pPr>
        <w:ind w:left="720"/>
        <w:jc w:val="both"/>
        <w:rPr>
          <w:del w:id="3501" w:author="273776" w:date="2011-05-09T16:12:00Z"/>
          <w:rFonts w:ascii="Arial" w:hAnsi="Arial" w:cs="Arial"/>
          <w:bCs/>
          <w:sz w:val="22"/>
          <w:szCs w:val="22"/>
          <w:lang w:val="pt-BR"/>
        </w:rPr>
      </w:pPr>
    </w:p>
    <w:p w:rsidR="00273DCD" w:rsidRPr="00667415" w:rsidDel="00693DB9" w:rsidRDefault="00273DCD" w:rsidP="00667415">
      <w:pPr>
        <w:ind w:left="720"/>
        <w:jc w:val="both"/>
        <w:rPr>
          <w:del w:id="3502"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503" w:author="273776" w:date="2011-05-09T16:12:00Z"/>
          <w:rFonts w:ascii="Arial" w:hAnsi="Arial" w:cs="Arial"/>
          <w:b/>
          <w:bCs/>
          <w:vanish w:val="0"/>
          <w:sz w:val="22"/>
          <w:szCs w:val="22"/>
          <w:lang w:val="pt-BR"/>
        </w:rPr>
      </w:pPr>
      <w:del w:id="3504" w:author="273776" w:date="2011-05-09T16:12:00Z">
        <w:r w:rsidRPr="00667415" w:rsidDel="00693DB9">
          <w:rPr>
            <w:rStyle w:val="Refdecomentrio"/>
            <w:rFonts w:ascii="Arial" w:hAnsi="Arial" w:cs="Arial"/>
            <w:sz w:val="22"/>
            <w:szCs w:val="22"/>
            <w:lang w:val="pt-BR"/>
          </w:rPr>
          <w:commentReference w:id="3505"/>
        </w:r>
        <w:r w:rsidRPr="00667415" w:rsidDel="00693DB9">
          <w:rPr>
            <w:rStyle w:val="Refdecomentrio"/>
            <w:rFonts w:ascii="Arial" w:hAnsi="Arial" w:cs="Arial"/>
            <w:sz w:val="22"/>
            <w:szCs w:val="22"/>
            <w:lang w:val="pt-BR"/>
          </w:rPr>
          <w:commentReference w:id="3506"/>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507" w:author="273776" w:date="2011-05-09T16:12:00Z"/>
        </w:trPr>
        <w:tc>
          <w:tcPr>
            <w:tcW w:w="9356" w:type="dxa"/>
          </w:tcPr>
          <w:p w:rsidR="00273DCD" w:rsidRPr="00667415" w:rsidDel="00693DB9" w:rsidRDefault="00273DCD" w:rsidP="00042EC1">
            <w:pPr>
              <w:pStyle w:val="Recuodecorpodetexto"/>
              <w:tabs>
                <w:tab w:val="left" w:pos="2230"/>
                <w:tab w:val="left" w:pos="10510"/>
              </w:tabs>
              <w:rPr>
                <w:del w:id="3508" w:author="273776" w:date="2011-05-09T16:12:00Z"/>
                <w:rFonts w:ascii="Arial" w:hAnsi="Arial" w:cs="Arial"/>
                <w:vanish w:val="0"/>
                <w:sz w:val="22"/>
                <w:lang w:val="pt-BR"/>
              </w:rPr>
            </w:pPr>
            <w:del w:id="3509" w:author="273776" w:date="2011-05-09T16:12:00Z">
              <w:r w:rsidRPr="00667415" w:rsidDel="00693DB9">
                <w:rPr>
                  <w:rFonts w:ascii="Arial" w:hAnsi="Arial" w:cs="Arial"/>
                  <w:b/>
                  <w:bCs/>
                  <w:vanish w:val="0"/>
                  <w:sz w:val="22"/>
                  <w:lang w:val="pt-BR"/>
                </w:rPr>
                <w:delText>Id da Feature:FEAT1612</w:delText>
              </w:r>
            </w:del>
          </w:p>
          <w:p w:rsidR="00273DCD" w:rsidRPr="00667415" w:rsidDel="00693DB9" w:rsidRDefault="00273DCD" w:rsidP="00042EC1">
            <w:pPr>
              <w:pStyle w:val="Recuodecorpodetexto"/>
              <w:tabs>
                <w:tab w:val="left" w:pos="2230"/>
                <w:tab w:val="left" w:pos="10510"/>
              </w:tabs>
              <w:rPr>
                <w:del w:id="3510" w:author="273776" w:date="2011-05-09T16:12:00Z"/>
                <w:rFonts w:ascii="Arial" w:hAnsi="Arial" w:cs="Arial"/>
                <w:vanish w:val="0"/>
                <w:color w:val="0000FF"/>
                <w:sz w:val="22"/>
                <w:lang w:val="pt-BR"/>
              </w:rPr>
            </w:pPr>
            <w:del w:id="3511"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 novo Portfólio Blackberry deverá coexistir com qualquer um dos Pacotes de Dados 3G disponíveis pela Oi, independentemente um do outro.</w:delText>
              </w:r>
              <w:r w:rsidRPr="00667415" w:rsidDel="00693DB9">
                <w:rPr>
                  <w:rStyle w:val="Refdecomentrio"/>
                  <w:rFonts w:ascii="Arial" w:hAnsi="Arial" w:cs="Arial"/>
                  <w:sz w:val="22"/>
                  <w:szCs w:val="22"/>
                  <w:lang w:val="pt-BR"/>
                </w:rPr>
                <w:commentReference w:id="3512"/>
              </w:r>
            </w:del>
          </w:p>
          <w:p w:rsidR="00273DCD" w:rsidRPr="00667415" w:rsidDel="00693DB9" w:rsidRDefault="00273DCD" w:rsidP="00042EC1">
            <w:pPr>
              <w:pStyle w:val="Recuodecorpodetexto"/>
              <w:tabs>
                <w:tab w:val="left" w:pos="2230"/>
                <w:tab w:val="left" w:pos="10510"/>
              </w:tabs>
              <w:rPr>
                <w:del w:id="3513" w:author="273776" w:date="2011-05-09T16:12:00Z"/>
                <w:rFonts w:ascii="Arial" w:hAnsi="Arial" w:cs="Arial"/>
                <w:vanish w:val="0"/>
                <w:sz w:val="22"/>
                <w:lang w:val="pt-BR"/>
              </w:rPr>
            </w:pPr>
            <w:del w:id="3514"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permitir a coexistência entre o novo portfólio Blackberry e  os pacotes de dados 3G da Oi.</w:delText>
              </w:r>
            </w:del>
          </w:p>
          <w:p w:rsidR="00273DCD" w:rsidRPr="00667415" w:rsidDel="00693DB9" w:rsidRDefault="00273DCD" w:rsidP="00042EC1">
            <w:pPr>
              <w:pStyle w:val="Recuodecorpodetexto"/>
              <w:tabs>
                <w:tab w:val="left" w:pos="2230"/>
                <w:tab w:val="left" w:pos="10510"/>
              </w:tabs>
              <w:rPr>
                <w:del w:id="3515" w:author="273776" w:date="2011-05-09T16:12:00Z"/>
                <w:rFonts w:ascii="Arial" w:hAnsi="Arial" w:cs="Arial"/>
                <w:b/>
                <w:bCs/>
                <w:sz w:val="22"/>
                <w:lang w:val="pt-BR"/>
              </w:rPr>
            </w:pPr>
          </w:p>
        </w:tc>
      </w:tr>
    </w:tbl>
    <w:p w:rsidR="00273DCD" w:rsidRPr="00667415" w:rsidDel="00693DB9" w:rsidRDefault="00273DCD" w:rsidP="00667415">
      <w:pPr>
        <w:ind w:left="720"/>
        <w:jc w:val="both"/>
        <w:rPr>
          <w:del w:id="3516" w:author="273776" w:date="2011-05-09T16:12:00Z"/>
          <w:rFonts w:ascii="Arial" w:hAnsi="Arial" w:cs="Arial"/>
          <w:bCs/>
          <w:sz w:val="22"/>
          <w:szCs w:val="22"/>
          <w:lang w:val="pt-BR"/>
        </w:rPr>
      </w:pPr>
    </w:p>
    <w:p w:rsidR="00273DCD" w:rsidRPr="00667415" w:rsidDel="00693DB9" w:rsidRDefault="00273DCD" w:rsidP="00667415">
      <w:pPr>
        <w:ind w:left="720"/>
        <w:jc w:val="both"/>
        <w:rPr>
          <w:del w:id="3517"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518" w:author="273776" w:date="2011-05-09T16:12:00Z"/>
          <w:rFonts w:ascii="Arial" w:hAnsi="Arial" w:cs="Arial"/>
          <w:b/>
          <w:bCs/>
          <w:vanish w:val="0"/>
          <w:sz w:val="22"/>
          <w:szCs w:val="22"/>
          <w:lang w:val="pt-BR"/>
        </w:rPr>
      </w:pPr>
      <w:del w:id="3519" w:author="273776" w:date="2011-05-09T16:12:00Z">
        <w:r w:rsidRPr="00667415" w:rsidDel="00693DB9">
          <w:rPr>
            <w:rStyle w:val="Refdecomentrio"/>
            <w:rFonts w:ascii="Arial" w:hAnsi="Arial" w:cs="Arial"/>
            <w:sz w:val="22"/>
            <w:szCs w:val="22"/>
            <w:lang w:val="pt-BR"/>
          </w:rPr>
          <w:commentReference w:id="3520"/>
        </w:r>
        <w:r w:rsidRPr="00667415" w:rsidDel="00693DB9">
          <w:rPr>
            <w:rStyle w:val="Refdecomentrio"/>
            <w:rFonts w:ascii="Arial" w:hAnsi="Arial" w:cs="Arial"/>
            <w:sz w:val="22"/>
            <w:szCs w:val="22"/>
            <w:lang w:val="pt-BR"/>
          </w:rPr>
          <w:commentReference w:id="3521"/>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522" w:author="273776" w:date="2011-05-09T16:12:00Z"/>
        </w:trPr>
        <w:tc>
          <w:tcPr>
            <w:tcW w:w="9356" w:type="dxa"/>
          </w:tcPr>
          <w:p w:rsidR="00273DCD" w:rsidRPr="00667415" w:rsidDel="00693DB9" w:rsidRDefault="00273DCD" w:rsidP="00042EC1">
            <w:pPr>
              <w:pStyle w:val="Recuodecorpodetexto"/>
              <w:tabs>
                <w:tab w:val="left" w:pos="2230"/>
                <w:tab w:val="left" w:pos="10510"/>
              </w:tabs>
              <w:rPr>
                <w:del w:id="3523" w:author="273776" w:date="2011-05-09T16:12:00Z"/>
                <w:rFonts w:ascii="Arial" w:hAnsi="Arial" w:cs="Arial"/>
                <w:vanish w:val="0"/>
                <w:sz w:val="22"/>
                <w:lang w:val="pt-BR"/>
              </w:rPr>
            </w:pPr>
            <w:del w:id="3524" w:author="273776" w:date="2011-05-09T16:12:00Z">
              <w:r w:rsidRPr="00667415" w:rsidDel="00693DB9">
                <w:rPr>
                  <w:rFonts w:ascii="Arial" w:hAnsi="Arial" w:cs="Arial"/>
                  <w:b/>
                  <w:bCs/>
                  <w:vanish w:val="0"/>
                  <w:sz w:val="22"/>
                  <w:lang w:val="pt-BR"/>
                </w:rPr>
                <w:delText>Id da Feature:FEAT1613</w:delText>
              </w:r>
            </w:del>
          </w:p>
          <w:p w:rsidR="00273DCD" w:rsidRPr="00667415" w:rsidDel="00693DB9" w:rsidRDefault="00273DCD" w:rsidP="00042EC1">
            <w:pPr>
              <w:pStyle w:val="Recuodecorpodetexto"/>
              <w:tabs>
                <w:tab w:val="left" w:pos="2230"/>
                <w:tab w:val="left" w:pos="10510"/>
              </w:tabs>
              <w:rPr>
                <w:del w:id="3525" w:author="273776" w:date="2011-05-09T16:12:00Z"/>
                <w:rFonts w:ascii="Arial" w:hAnsi="Arial" w:cs="Arial"/>
                <w:vanish w:val="0"/>
                <w:color w:val="0000FF"/>
                <w:sz w:val="22"/>
                <w:lang w:val="pt-BR"/>
              </w:rPr>
            </w:pPr>
            <w:del w:id="3526"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Pacotes de dados abaixo a 200 Mbytes são incompatíveis com qualquer um dos serviços BlackBerry BIS (Absoluto, Completo, Social+Email).</w:delText>
              </w:r>
              <w:r w:rsidRPr="00667415" w:rsidDel="00693DB9">
                <w:rPr>
                  <w:rStyle w:val="Refdecomentrio"/>
                  <w:rFonts w:ascii="Arial" w:hAnsi="Arial" w:cs="Arial"/>
                  <w:sz w:val="22"/>
                  <w:szCs w:val="22"/>
                  <w:lang w:val="pt-BR"/>
                </w:rPr>
                <w:commentReference w:id="3527"/>
              </w:r>
            </w:del>
          </w:p>
          <w:p w:rsidR="00273DCD" w:rsidRPr="00667415" w:rsidDel="00693DB9" w:rsidRDefault="00273DCD" w:rsidP="00042EC1">
            <w:pPr>
              <w:pStyle w:val="Recuodecorpodetexto"/>
              <w:tabs>
                <w:tab w:val="left" w:pos="2230"/>
                <w:tab w:val="left" w:pos="10510"/>
              </w:tabs>
              <w:rPr>
                <w:del w:id="3528" w:author="273776" w:date="2011-05-09T16:12:00Z"/>
                <w:rFonts w:ascii="Arial" w:hAnsi="Arial" w:cs="Arial"/>
                <w:vanish w:val="0"/>
                <w:sz w:val="22"/>
                <w:lang w:val="pt-BR"/>
              </w:rPr>
            </w:pPr>
            <w:del w:id="3529"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incompatibilidade de pacotes de dados abaixo de 200Mbytes para os serviços Blackberry BIS.</w:delText>
              </w:r>
            </w:del>
          </w:p>
          <w:p w:rsidR="00273DCD" w:rsidRPr="00667415" w:rsidDel="00693DB9" w:rsidRDefault="00273DCD" w:rsidP="00042EC1">
            <w:pPr>
              <w:pStyle w:val="Recuodecorpodetexto"/>
              <w:tabs>
                <w:tab w:val="left" w:pos="2230"/>
                <w:tab w:val="left" w:pos="10510"/>
              </w:tabs>
              <w:rPr>
                <w:del w:id="3530" w:author="273776" w:date="2011-05-09T16:12:00Z"/>
                <w:rFonts w:ascii="Arial" w:hAnsi="Arial" w:cs="Arial"/>
                <w:b/>
                <w:bCs/>
                <w:sz w:val="22"/>
                <w:lang w:val="pt-BR"/>
              </w:rPr>
            </w:pPr>
          </w:p>
        </w:tc>
      </w:tr>
    </w:tbl>
    <w:p w:rsidR="00273DCD" w:rsidRPr="00667415" w:rsidDel="00693DB9" w:rsidRDefault="00273DCD" w:rsidP="00E372F4">
      <w:pPr>
        <w:ind w:left="720"/>
        <w:jc w:val="both"/>
        <w:rPr>
          <w:del w:id="3531" w:author="273776" w:date="2011-05-09T16:12:00Z"/>
          <w:rFonts w:ascii="Arial" w:hAnsi="Arial" w:cs="Arial"/>
          <w:bCs/>
          <w:sz w:val="22"/>
          <w:szCs w:val="22"/>
          <w:lang w:val="pt-BR"/>
        </w:rPr>
      </w:pPr>
    </w:p>
    <w:p w:rsidR="00273DCD" w:rsidRPr="00667415" w:rsidDel="00693DB9" w:rsidRDefault="00273DCD" w:rsidP="00E372F4">
      <w:pPr>
        <w:ind w:left="720"/>
        <w:jc w:val="both"/>
        <w:rPr>
          <w:del w:id="3532" w:author="273776" w:date="2011-05-09T16:12:00Z"/>
          <w:rFonts w:ascii="Arial" w:hAnsi="Arial" w:cs="Arial"/>
          <w:bCs/>
          <w:sz w:val="22"/>
          <w:szCs w:val="22"/>
          <w:lang w:val="pt-BR"/>
        </w:rPr>
      </w:pPr>
    </w:p>
    <w:p w:rsidR="00273DCD" w:rsidRPr="00667415" w:rsidDel="00693DB9" w:rsidRDefault="00273DCD" w:rsidP="00E372F4">
      <w:pPr>
        <w:pStyle w:val="Recuodecorpodetexto"/>
        <w:tabs>
          <w:tab w:val="left" w:pos="1690"/>
          <w:tab w:val="left" w:pos="10510"/>
        </w:tabs>
        <w:ind w:left="720"/>
        <w:rPr>
          <w:del w:id="3533" w:author="273776" w:date="2011-05-09T16:12:00Z"/>
          <w:rFonts w:ascii="Arial" w:hAnsi="Arial" w:cs="Arial"/>
          <w:b/>
          <w:sz w:val="22"/>
          <w:szCs w:val="22"/>
          <w:lang w:val="pt-BR"/>
        </w:rPr>
      </w:pPr>
      <w:del w:id="3534" w:author="273776" w:date="2011-05-09T16:12:00Z">
        <w:r w:rsidRPr="00667415" w:rsidDel="00693DB9">
          <w:rPr>
            <w:rStyle w:val="Refdecomentrio"/>
            <w:rFonts w:ascii="Arial" w:hAnsi="Arial" w:cs="Arial"/>
            <w:sz w:val="22"/>
            <w:szCs w:val="22"/>
            <w:lang w:val="pt-BR"/>
          </w:rPr>
          <w:commentReference w:id="3535"/>
        </w:r>
      </w:del>
    </w:p>
    <w:p w:rsidR="00273DCD" w:rsidRPr="00667415" w:rsidDel="00693DB9" w:rsidRDefault="00273DCD" w:rsidP="00042EC1">
      <w:pPr>
        <w:pStyle w:val="Recuodecorpodetexto"/>
        <w:ind w:left="1186" w:firstLine="254"/>
        <w:rPr>
          <w:del w:id="3536" w:author="273776" w:date="2011-05-09T16:12:00Z"/>
          <w:rFonts w:ascii="Arial" w:hAnsi="Arial" w:cs="Arial"/>
          <w:b/>
          <w:bCs/>
          <w:vanish w:val="0"/>
          <w:sz w:val="22"/>
          <w:szCs w:val="22"/>
          <w:lang w:val="pt-BR"/>
        </w:rPr>
      </w:pPr>
      <w:del w:id="3537" w:author="273776" w:date="2011-05-09T16:12:00Z">
        <w:r w:rsidRPr="00667415" w:rsidDel="00693DB9">
          <w:rPr>
            <w:rStyle w:val="Refdecomentrio"/>
            <w:rFonts w:ascii="Arial" w:hAnsi="Arial" w:cs="Arial"/>
            <w:sz w:val="22"/>
            <w:szCs w:val="22"/>
            <w:lang w:val="pt-BR"/>
          </w:rPr>
          <w:commentReference w:id="3538"/>
        </w:r>
        <w:r w:rsidRPr="00667415" w:rsidDel="00693DB9">
          <w:rPr>
            <w:rStyle w:val="Refdecomentrio"/>
            <w:rFonts w:ascii="Arial" w:hAnsi="Arial" w:cs="Arial"/>
            <w:sz w:val="22"/>
            <w:szCs w:val="22"/>
            <w:lang w:val="pt-BR"/>
          </w:rPr>
          <w:commentReference w:id="3539"/>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540" w:author="273776" w:date="2011-05-09T16:12:00Z"/>
        </w:trPr>
        <w:tc>
          <w:tcPr>
            <w:tcW w:w="9356" w:type="dxa"/>
          </w:tcPr>
          <w:p w:rsidR="00273DCD" w:rsidRPr="00667415" w:rsidDel="00693DB9" w:rsidRDefault="00273DCD" w:rsidP="00042EC1">
            <w:pPr>
              <w:pStyle w:val="Recuodecorpodetexto"/>
              <w:tabs>
                <w:tab w:val="left" w:pos="2230"/>
                <w:tab w:val="left" w:pos="10510"/>
              </w:tabs>
              <w:rPr>
                <w:del w:id="3541" w:author="273776" w:date="2011-05-09T16:12:00Z"/>
                <w:rFonts w:ascii="Arial" w:hAnsi="Arial" w:cs="Arial"/>
                <w:vanish w:val="0"/>
                <w:sz w:val="22"/>
                <w:lang w:val="pt-BR"/>
              </w:rPr>
            </w:pPr>
            <w:del w:id="3542" w:author="273776" w:date="2011-05-09T16:12:00Z">
              <w:r w:rsidRPr="00667415" w:rsidDel="00693DB9">
                <w:rPr>
                  <w:rFonts w:ascii="Arial" w:hAnsi="Arial" w:cs="Arial"/>
                  <w:b/>
                  <w:bCs/>
                  <w:vanish w:val="0"/>
                  <w:sz w:val="22"/>
                  <w:lang w:val="pt-BR"/>
                </w:rPr>
                <w:delText>Id da Feature:FEAT1614</w:delText>
              </w:r>
            </w:del>
          </w:p>
          <w:p w:rsidR="00273DCD" w:rsidRPr="00667415" w:rsidDel="00693DB9" w:rsidRDefault="00273DCD" w:rsidP="00042EC1">
            <w:pPr>
              <w:pStyle w:val="Recuodecorpodetexto"/>
              <w:tabs>
                <w:tab w:val="left" w:pos="2230"/>
                <w:tab w:val="left" w:pos="10510"/>
              </w:tabs>
              <w:rPr>
                <w:del w:id="3543" w:author="273776" w:date="2011-05-09T16:12:00Z"/>
                <w:rFonts w:ascii="Arial" w:hAnsi="Arial" w:cs="Arial"/>
                <w:vanish w:val="0"/>
                <w:color w:val="0000FF"/>
                <w:sz w:val="22"/>
                <w:lang w:val="pt-BR"/>
              </w:rPr>
            </w:pPr>
            <w:del w:id="3544"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Os benefícios e franquias do novo Portfólio Blackberry deverão coexistir com os benefícios e franquias do Pacote de Dados 3G disponíveis pela Oi, de forma independente, tanto para os valores de franquias como para a de descontos em percentual e em reais (Créditos Oi).</w:delText>
              </w:r>
              <w:r w:rsidRPr="00667415" w:rsidDel="00693DB9">
                <w:rPr>
                  <w:rStyle w:val="Refdecomentrio"/>
                  <w:rFonts w:ascii="Arial" w:hAnsi="Arial" w:cs="Arial"/>
                  <w:sz w:val="22"/>
                  <w:szCs w:val="22"/>
                  <w:lang w:val="pt-BR"/>
                </w:rPr>
                <w:commentReference w:id="3545"/>
              </w:r>
            </w:del>
          </w:p>
          <w:p w:rsidR="00273DCD" w:rsidRPr="00667415" w:rsidDel="00693DB9" w:rsidRDefault="00273DCD" w:rsidP="00042EC1">
            <w:pPr>
              <w:pStyle w:val="Recuodecorpodetexto"/>
              <w:tabs>
                <w:tab w:val="left" w:pos="2230"/>
                <w:tab w:val="left" w:pos="10510"/>
              </w:tabs>
              <w:rPr>
                <w:del w:id="3546" w:author="273776" w:date="2011-05-09T16:12:00Z"/>
                <w:rFonts w:ascii="Arial" w:hAnsi="Arial" w:cs="Arial"/>
                <w:vanish w:val="0"/>
                <w:sz w:val="22"/>
                <w:lang w:val="pt-BR"/>
              </w:rPr>
            </w:pPr>
            <w:del w:id="3547"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coexistência do novo portfólio Blackberry com benefícios e franquias do pacote de dados 3G disponível na Oi.</w:delText>
              </w:r>
            </w:del>
          </w:p>
          <w:p w:rsidR="00273DCD" w:rsidRPr="00667415" w:rsidDel="00693DB9" w:rsidRDefault="00273DCD" w:rsidP="00042EC1">
            <w:pPr>
              <w:pStyle w:val="Recuodecorpodetexto"/>
              <w:tabs>
                <w:tab w:val="left" w:pos="2230"/>
                <w:tab w:val="left" w:pos="10510"/>
              </w:tabs>
              <w:rPr>
                <w:del w:id="3548" w:author="273776" w:date="2011-05-09T16:12:00Z"/>
                <w:rFonts w:ascii="Arial" w:hAnsi="Arial" w:cs="Arial"/>
                <w:b/>
                <w:bCs/>
                <w:sz w:val="22"/>
                <w:lang w:val="pt-BR"/>
              </w:rPr>
            </w:pPr>
          </w:p>
        </w:tc>
      </w:tr>
    </w:tbl>
    <w:p w:rsidR="00273DCD" w:rsidRPr="00667415" w:rsidDel="00693DB9" w:rsidRDefault="00273DCD" w:rsidP="00E372F4">
      <w:pPr>
        <w:ind w:left="720"/>
        <w:jc w:val="both"/>
        <w:rPr>
          <w:del w:id="3549" w:author="273776" w:date="2011-05-09T16:12:00Z"/>
          <w:rFonts w:ascii="Arial" w:hAnsi="Arial" w:cs="Arial"/>
          <w:bCs/>
          <w:sz w:val="22"/>
          <w:szCs w:val="22"/>
          <w:lang w:val="pt-BR"/>
        </w:rPr>
      </w:pPr>
    </w:p>
    <w:p w:rsidR="00273DCD" w:rsidRPr="00667415" w:rsidDel="00693DB9" w:rsidRDefault="00273DCD" w:rsidP="00E372F4">
      <w:pPr>
        <w:ind w:left="720"/>
        <w:jc w:val="both"/>
        <w:rPr>
          <w:del w:id="3550"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551" w:author="273776" w:date="2011-05-09T16:12:00Z"/>
          <w:rFonts w:ascii="Arial" w:hAnsi="Arial" w:cs="Arial"/>
          <w:b/>
          <w:bCs/>
          <w:vanish w:val="0"/>
          <w:sz w:val="22"/>
          <w:szCs w:val="22"/>
          <w:lang w:val="pt-BR"/>
        </w:rPr>
      </w:pPr>
      <w:del w:id="3552" w:author="273776" w:date="2011-05-09T16:12:00Z">
        <w:r w:rsidRPr="00667415" w:rsidDel="00693DB9">
          <w:rPr>
            <w:rStyle w:val="Refdecomentrio"/>
            <w:rFonts w:ascii="Arial" w:hAnsi="Arial" w:cs="Arial"/>
            <w:sz w:val="22"/>
            <w:szCs w:val="22"/>
            <w:lang w:val="pt-BR"/>
          </w:rPr>
          <w:commentReference w:id="3553"/>
        </w:r>
        <w:r w:rsidRPr="00667415" w:rsidDel="00693DB9">
          <w:rPr>
            <w:rStyle w:val="Refdecomentrio"/>
            <w:rFonts w:ascii="Arial" w:hAnsi="Arial" w:cs="Arial"/>
            <w:sz w:val="22"/>
            <w:szCs w:val="22"/>
            <w:lang w:val="pt-BR"/>
          </w:rPr>
          <w:commentReference w:id="3554"/>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555" w:author="273776" w:date="2011-05-09T16:12:00Z"/>
        </w:trPr>
        <w:tc>
          <w:tcPr>
            <w:tcW w:w="9356" w:type="dxa"/>
          </w:tcPr>
          <w:p w:rsidR="00273DCD" w:rsidRPr="00667415" w:rsidDel="00693DB9" w:rsidRDefault="00273DCD" w:rsidP="00042EC1">
            <w:pPr>
              <w:pStyle w:val="Recuodecorpodetexto"/>
              <w:tabs>
                <w:tab w:val="left" w:pos="2230"/>
                <w:tab w:val="left" w:pos="10510"/>
              </w:tabs>
              <w:rPr>
                <w:del w:id="3556" w:author="273776" w:date="2011-05-09T16:12:00Z"/>
                <w:rFonts w:ascii="Arial" w:hAnsi="Arial" w:cs="Arial"/>
                <w:vanish w:val="0"/>
                <w:sz w:val="22"/>
                <w:lang w:val="pt-BR"/>
              </w:rPr>
            </w:pPr>
            <w:del w:id="3557" w:author="273776" w:date="2011-05-09T16:12:00Z">
              <w:r w:rsidRPr="00667415" w:rsidDel="00693DB9">
                <w:rPr>
                  <w:rFonts w:ascii="Arial" w:hAnsi="Arial" w:cs="Arial"/>
                  <w:b/>
                  <w:bCs/>
                  <w:vanish w:val="0"/>
                  <w:sz w:val="22"/>
                  <w:lang w:val="pt-BR"/>
                </w:rPr>
                <w:delText>Id da Feature:FEAT1615</w:delText>
              </w:r>
            </w:del>
          </w:p>
          <w:p w:rsidR="00273DCD" w:rsidRPr="00667415" w:rsidDel="00693DB9" w:rsidRDefault="00273DCD" w:rsidP="00042EC1">
            <w:pPr>
              <w:pStyle w:val="Recuodecorpodetexto"/>
              <w:tabs>
                <w:tab w:val="left" w:pos="2230"/>
                <w:tab w:val="left" w:pos="10510"/>
              </w:tabs>
              <w:rPr>
                <w:del w:id="3558" w:author="273776" w:date="2011-05-09T16:12:00Z"/>
                <w:rFonts w:ascii="Arial" w:hAnsi="Arial" w:cs="Arial"/>
                <w:vanish w:val="0"/>
                <w:color w:val="0000FF"/>
                <w:sz w:val="22"/>
                <w:lang w:val="pt-BR"/>
              </w:rPr>
            </w:pPr>
            <w:del w:id="3559"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Este projeto atenderá a clientes da base PF (CPF) e PJ (CNPJ) da Oi.</w:delText>
              </w:r>
              <w:r w:rsidRPr="00667415" w:rsidDel="00693DB9">
                <w:rPr>
                  <w:rStyle w:val="Refdecomentrio"/>
                  <w:rFonts w:ascii="Arial" w:hAnsi="Arial" w:cs="Arial"/>
                  <w:sz w:val="22"/>
                  <w:szCs w:val="22"/>
                  <w:lang w:val="pt-BR"/>
                </w:rPr>
                <w:commentReference w:id="3560"/>
              </w:r>
            </w:del>
          </w:p>
          <w:p w:rsidR="00273DCD" w:rsidRPr="00667415" w:rsidDel="00693DB9" w:rsidRDefault="00273DCD" w:rsidP="00042EC1">
            <w:pPr>
              <w:pStyle w:val="Recuodecorpodetexto"/>
              <w:tabs>
                <w:tab w:val="left" w:pos="2230"/>
                <w:tab w:val="left" w:pos="10510"/>
              </w:tabs>
              <w:rPr>
                <w:del w:id="3561" w:author="273776" w:date="2011-05-09T16:12:00Z"/>
                <w:rFonts w:ascii="Arial" w:hAnsi="Arial" w:cs="Arial"/>
                <w:vanish w:val="0"/>
                <w:sz w:val="22"/>
                <w:lang w:val="pt-BR"/>
              </w:rPr>
            </w:pPr>
            <w:del w:id="3562"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atender a clientes da base PF e Pj da Oi</w:delText>
              </w:r>
            </w:del>
          </w:p>
          <w:p w:rsidR="00273DCD" w:rsidRPr="00667415" w:rsidDel="00693DB9" w:rsidRDefault="00273DCD" w:rsidP="00042EC1">
            <w:pPr>
              <w:pStyle w:val="Recuodecorpodetexto"/>
              <w:tabs>
                <w:tab w:val="left" w:pos="2230"/>
                <w:tab w:val="left" w:pos="10510"/>
              </w:tabs>
              <w:rPr>
                <w:del w:id="3563" w:author="273776" w:date="2011-05-09T16:12:00Z"/>
                <w:rFonts w:ascii="Arial" w:hAnsi="Arial" w:cs="Arial"/>
                <w:b/>
                <w:bCs/>
                <w:sz w:val="22"/>
                <w:lang w:val="pt-BR"/>
              </w:rPr>
            </w:pPr>
          </w:p>
        </w:tc>
      </w:tr>
    </w:tbl>
    <w:p w:rsidR="00273DCD" w:rsidRPr="00667415" w:rsidDel="00693DB9" w:rsidRDefault="00273DCD" w:rsidP="00E372F4">
      <w:pPr>
        <w:ind w:left="720"/>
        <w:jc w:val="both"/>
        <w:rPr>
          <w:del w:id="3564" w:author="273776" w:date="2011-05-09T16:12:00Z"/>
          <w:rFonts w:ascii="Arial" w:hAnsi="Arial" w:cs="Arial"/>
          <w:bCs/>
          <w:sz w:val="22"/>
          <w:szCs w:val="22"/>
          <w:lang w:val="pt-BR"/>
        </w:rPr>
      </w:pPr>
    </w:p>
    <w:p w:rsidR="00273DCD" w:rsidDel="00693DB9" w:rsidRDefault="00273DCD" w:rsidP="00E372F4">
      <w:pPr>
        <w:ind w:left="720"/>
        <w:jc w:val="both"/>
        <w:rPr>
          <w:del w:id="3565" w:author="273776" w:date="2011-05-09T16:12:00Z"/>
          <w:rFonts w:ascii="Arial" w:hAnsi="Arial" w:cs="Arial"/>
          <w:bCs/>
          <w:sz w:val="22"/>
          <w:szCs w:val="22"/>
          <w:lang w:val="pt-BR"/>
        </w:rPr>
      </w:pPr>
    </w:p>
    <w:p w:rsidR="00273DCD" w:rsidRPr="00667415" w:rsidDel="00693DB9" w:rsidRDefault="00273DCD" w:rsidP="00D55CBC">
      <w:pPr>
        <w:pStyle w:val="Recuodecorpodetexto"/>
        <w:ind w:left="1186" w:firstLine="254"/>
        <w:rPr>
          <w:del w:id="3566" w:author="273776" w:date="2011-05-09T16:12:00Z"/>
          <w:rFonts w:ascii="Arial" w:hAnsi="Arial" w:cs="Arial"/>
          <w:b/>
          <w:bCs/>
          <w:vanish w:val="0"/>
          <w:sz w:val="22"/>
          <w:szCs w:val="22"/>
          <w:lang w:val="pt-BR"/>
        </w:rPr>
      </w:pPr>
      <w:del w:id="3567" w:author="273776" w:date="2011-05-09T16:12:00Z">
        <w:r w:rsidRPr="00667415" w:rsidDel="00693DB9">
          <w:rPr>
            <w:rStyle w:val="Refdecomentrio"/>
            <w:rFonts w:ascii="Arial" w:hAnsi="Arial" w:cs="Arial"/>
            <w:sz w:val="22"/>
            <w:szCs w:val="22"/>
            <w:lang w:val="pt-BR"/>
          </w:rPr>
          <w:commentReference w:id="3568"/>
        </w:r>
        <w:r w:rsidRPr="00667415" w:rsidDel="00693DB9">
          <w:rPr>
            <w:rStyle w:val="Refdecomentrio"/>
            <w:rFonts w:ascii="Arial" w:hAnsi="Arial" w:cs="Arial"/>
            <w:sz w:val="22"/>
            <w:szCs w:val="22"/>
            <w:lang w:val="pt-BR"/>
          </w:rPr>
          <w:commentReference w:id="3569"/>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5E4F93">
        <w:trPr>
          <w:hidden w:val="0"/>
          <w:del w:id="3570" w:author="273776" w:date="2011-05-09T16:12:00Z"/>
        </w:trPr>
        <w:tc>
          <w:tcPr>
            <w:tcW w:w="9356" w:type="dxa"/>
          </w:tcPr>
          <w:p w:rsidR="00273DCD" w:rsidRPr="00667415" w:rsidDel="00693DB9" w:rsidRDefault="00273DCD" w:rsidP="005E4F93">
            <w:pPr>
              <w:pStyle w:val="Recuodecorpodetexto"/>
              <w:tabs>
                <w:tab w:val="left" w:pos="2230"/>
                <w:tab w:val="left" w:pos="10510"/>
              </w:tabs>
              <w:rPr>
                <w:del w:id="3571" w:author="273776" w:date="2011-05-09T16:12:00Z"/>
                <w:rFonts w:ascii="Arial" w:hAnsi="Arial" w:cs="Arial"/>
                <w:vanish w:val="0"/>
                <w:sz w:val="22"/>
                <w:lang w:val="pt-BR"/>
              </w:rPr>
            </w:pPr>
            <w:del w:id="3572" w:author="273776" w:date="2011-05-09T16:12:00Z">
              <w:r w:rsidDel="00693DB9">
                <w:rPr>
                  <w:rFonts w:ascii="Arial" w:hAnsi="Arial" w:cs="Arial"/>
                  <w:b/>
                  <w:bCs/>
                  <w:vanish w:val="0"/>
                  <w:sz w:val="22"/>
                  <w:lang w:val="pt-BR"/>
                </w:rPr>
                <w:delText>Id da Feature:FEAT1616</w:delText>
              </w:r>
            </w:del>
          </w:p>
          <w:p w:rsidR="00273DCD" w:rsidRPr="00667415" w:rsidDel="00693DB9" w:rsidRDefault="00273DCD" w:rsidP="005E4F93">
            <w:pPr>
              <w:pStyle w:val="Recuodecorpodetexto"/>
              <w:tabs>
                <w:tab w:val="left" w:pos="2230"/>
                <w:tab w:val="left" w:pos="10510"/>
              </w:tabs>
              <w:rPr>
                <w:del w:id="3573" w:author="273776" w:date="2011-05-09T16:12:00Z"/>
                <w:rFonts w:ascii="Arial" w:hAnsi="Arial" w:cs="Arial"/>
                <w:vanish w:val="0"/>
                <w:color w:val="0000FF"/>
                <w:sz w:val="22"/>
                <w:lang w:val="pt-BR"/>
              </w:rPr>
            </w:pPr>
            <w:del w:id="3574"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D55CBC" w:rsidDel="00693DB9">
                <w:rPr>
                  <w:rFonts w:ascii="Arial" w:hAnsi="Arial" w:cs="Arial"/>
                  <w:vanish w:val="0"/>
                  <w:sz w:val="22"/>
                  <w:lang w:val="pt-BR"/>
                </w:rPr>
                <w:delText>As características deverão ter abrangência Nacional (R1, R2 e R3).</w:delText>
              </w:r>
              <w:r w:rsidRPr="00667415" w:rsidDel="00693DB9">
                <w:rPr>
                  <w:rStyle w:val="Refdecomentrio"/>
                  <w:rFonts w:ascii="Arial" w:hAnsi="Arial" w:cs="Arial"/>
                  <w:sz w:val="22"/>
                  <w:szCs w:val="22"/>
                  <w:lang w:val="pt-BR"/>
                </w:rPr>
                <w:commentReference w:id="3575"/>
              </w:r>
            </w:del>
          </w:p>
          <w:p w:rsidR="00273DCD" w:rsidRPr="00667415" w:rsidDel="00693DB9" w:rsidRDefault="00273DCD" w:rsidP="005E4F93">
            <w:pPr>
              <w:pStyle w:val="Recuodecorpodetexto"/>
              <w:tabs>
                <w:tab w:val="left" w:pos="2230"/>
                <w:tab w:val="left" w:pos="10510"/>
              </w:tabs>
              <w:rPr>
                <w:del w:id="3576" w:author="273776" w:date="2011-05-09T16:12:00Z"/>
                <w:rFonts w:ascii="Arial" w:hAnsi="Arial" w:cs="Arial"/>
                <w:vanish w:val="0"/>
                <w:sz w:val="22"/>
                <w:lang w:val="pt-BR"/>
              </w:rPr>
            </w:pPr>
            <w:del w:id="3577" w:author="273776" w:date="2011-05-09T16:12:00Z">
              <w:r w:rsidRPr="00667415" w:rsidDel="00693DB9">
                <w:rPr>
                  <w:rFonts w:ascii="Arial" w:hAnsi="Arial" w:cs="Arial"/>
                  <w:b/>
                  <w:bCs/>
                  <w:vanish w:val="0"/>
                  <w:sz w:val="22"/>
                  <w:lang w:val="pt-BR"/>
                </w:rPr>
                <w:delText>Descrição :</w:delText>
              </w:r>
              <w:r w:rsidRPr="00D55CBC" w:rsidDel="00693DB9">
                <w:rPr>
                  <w:rFonts w:ascii="Arial" w:hAnsi="Arial" w:cs="Arial"/>
                  <w:vanish w:val="0"/>
                  <w:sz w:val="22"/>
                  <w:lang w:val="pt-BR"/>
                </w:rPr>
                <w:delText>Habilidade de atender aos clientes da R1, R2 e R3.</w:delText>
              </w:r>
            </w:del>
          </w:p>
          <w:p w:rsidR="00273DCD" w:rsidRPr="00667415" w:rsidDel="00693DB9" w:rsidRDefault="00273DCD" w:rsidP="005E4F93">
            <w:pPr>
              <w:pStyle w:val="Recuodecorpodetexto"/>
              <w:tabs>
                <w:tab w:val="left" w:pos="2230"/>
                <w:tab w:val="left" w:pos="10510"/>
              </w:tabs>
              <w:rPr>
                <w:del w:id="3578" w:author="273776" w:date="2011-05-09T16:12:00Z"/>
                <w:rFonts w:ascii="Arial" w:hAnsi="Arial" w:cs="Arial"/>
                <w:b/>
                <w:bCs/>
                <w:sz w:val="22"/>
                <w:lang w:val="pt-BR"/>
              </w:rPr>
            </w:pPr>
          </w:p>
        </w:tc>
      </w:tr>
    </w:tbl>
    <w:p w:rsidR="00273DCD" w:rsidRPr="00667415" w:rsidDel="00693DB9" w:rsidRDefault="00273DCD" w:rsidP="00D55CBC">
      <w:pPr>
        <w:ind w:left="720"/>
        <w:jc w:val="both"/>
        <w:rPr>
          <w:del w:id="3579" w:author="273776" w:date="2011-05-09T16:12:00Z"/>
          <w:rFonts w:ascii="Arial" w:hAnsi="Arial" w:cs="Arial"/>
          <w:bCs/>
          <w:sz w:val="22"/>
          <w:szCs w:val="22"/>
          <w:lang w:val="pt-BR"/>
        </w:rPr>
      </w:pPr>
    </w:p>
    <w:p w:rsidR="00273DCD" w:rsidDel="00693DB9" w:rsidRDefault="00273DCD" w:rsidP="00E372F4">
      <w:pPr>
        <w:ind w:left="720"/>
        <w:jc w:val="both"/>
        <w:rPr>
          <w:del w:id="3580" w:author="273776" w:date="2011-05-09T16:12:00Z"/>
          <w:rFonts w:ascii="Arial" w:hAnsi="Arial" w:cs="Arial"/>
          <w:bCs/>
          <w:sz w:val="22"/>
          <w:szCs w:val="22"/>
          <w:lang w:val="pt-BR"/>
        </w:rPr>
      </w:pPr>
    </w:p>
    <w:p w:rsidR="00273DCD" w:rsidDel="00693DB9" w:rsidRDefault="00273DCD" w:rsidP="00E372F4">
      <w:pPr>
        <w:ind w:left="720"/>
        <w:jc w:val="both"/>
        <w:rPr>
          <w:del w:id="3581" w:author="273776" w:date="2011-05-09T16:12:00Z"/>
          <w:rFonts w:ascii="Arial" w:hAnsi="Arial" w:cs="Arial"/>
          <w:bCs/>
          <w:sz w:val="22"/>
          <w:szCs w:val="22"/>
          <w:lang w:val="pt-BR"/>
        </w:rPr>
      </w:pPr>
    </w:p>
    <w:p w:rsidR="00273DCD" w:rsidRPr="00667415" w:rsidDel="00693DB9" w:rsidRDefault="00273DCD" w:rsidP="00E372F4">
      <w:pPr>
        <w:ind w:left="720"/>
        <w:jc w:val="both"/>
        <w:rPr>
          <w:del w:id="3582"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583" w:author="273776" w:date="2011-05-09T16:12:00Z"/>
          <w:rFonts w:ascii="Arial" w:hAnsi="Arial" w:cs="Arial"/>
          <w:b/>
          <w:bCs/>
          <w:vanish w:val="0"/>
          <w:sz w:val="22"/>
          <w:szCs w:val="22"/>
          <w:lang w:val="pt-BR"/>
        </w:rPr>
      </w:pPr>
      <w:del w:id="3584" w:author="273776" w:date="2011-05-09T16:12:00Z">
        <w:r w:rsidRPr="00667415" w:rsidDel="00693DB9">
          <w:rPr>
            <w:rStyle w:val="Refdecomentrio"/>
            <w:rFonts w:ascii="Arial" w:hAnsi="Arial" w:cs="Arial"/>
            <w:sz w:val="22"/>
            <w:szCs w:val="22"/>
            <w:lang w:val="pt-BR"/>
          </w:rPr>
          <w:commentReference w:id="3585"/>
        </w:r>
        <w:r w:rsidRPr="00667415" w:rsidDel="00693DB9">
          <w:rPr>
            <w:rStyle w:val="Refdecomentrio"/>
            <w:rFonts w:ascii="Arial" w:hAnsi="Arial" w:cs="Arial"/>
            <w:sz w:val="22"/>
            <w:szCs w:val="22"/>
            <w:lang w:val="pt-BR"/>
          </w:rPr>
          <w:commentReference w:id="3586"/>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587" w:author="273776" w:date="2011-05-09T16:12:00Z"/>
        </w:trPr>
        <w:tc>
          <w:tcPr>
            <w:tcW w:w="9356" w:type="dxa"/>
          </w:tcPr>
          <w:p w:rsidR="00273DCD" w:rsidRPr="00667415" w:rsidDel="00693DB9" w:rsidRDefault="00273DCD" w:rsidP="00042EC1">
            <w:pPr>
              <w:pStyle w:val="Recuodecorpodetexto"/>
              <w:tabs>
                <w:tab w:val="left" w:pos="2230"/>
                <w:tab w:val="left" w:pos="10510"/>
              </w:tabs>
              <w:rPr>
                <w:del w:id="3588" w:author="273776" w:date="2011-05-09T16:12:00Z"/>
                <w:rFonts w:ascii="Arial" w:hAnsi="Arial" w:cs="Arial"/>
                <w:vanish w:val="0"/>
                <w:sz w:val="22"/>
                <w:lang w:val="pt-BR"/>
              </w:rPr>
            </w:pPr>
            <w:del w:id="3589" w:author="273776" w:date="2011-05-09T16:12:00Z">
              <w:r w:rsidRPr="00667415" w:rsidDel="00693DB9">
                <w:rPr>
                  <w:rFonts w:ascii="Arial" w:hAnsi="Arial" w:cs="Arial"/>
                  <w:b/>
                  <w:bCs/>
                  <w:vanish w:val="0"/>
                  <w:sz w:val="22"/>
                  <w:lang w:val="pt-BR"/>
                </w:rPr>
                <w:delText>Id da Feature:FEAT1617</w:delText>
              </w:r>
            </w:del>
          </w:p>
          <w:p w:rsidR="00273DCD" w:rsidRPr="00667415" w:rsidDel="00693DB9" w:rsidRDefault="00273DCD" w:rsidP="00042EC1">
            <w:pPr>
              <w:pStyle w:val="Recuodecorpodetexto"/>
              <w:tabs>
                <w:tab w:val="left" w:pos="2230"/>
                <w:tab w:val="left" w:pos="10510"/>
              </w:tabs>
              <w:rPr>
                <w:del w:id="3590" w:author="273776" w:date="2011-05-09T16:12:00Z"/>
                <w:rFonts w:ascii="Arial" w:hAnsi="Arial" w:cs="Arial"/>
                <w:vanish w:val="0"/>
                <w:color w:val="0000FF"/>
                <w:sz w:val="22"/>
                <w:lang w:val="pt-BR"/>
              </w:rPr>
            </w:pPr>
            <w:del w:id="3591"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Em casos que o serviço não contemple acesso via APN Blackberry.net, o usuário poderá ter a opção de usar a APN GPRS para lograr acesso à internet, seja através dos pacotes Oi Dados, ou através do pacote padrão de 200 MB com tarifa excedente.</w:delText>
              </w:r>
              <w:r w:rsidRPr="00667415" w:rsidDel="00693DB9">
                <w:rPr>
                  <w:rStyle w:val="Refdecomentrio"/>
                  <w:rFonts w:ascii="Arial" w:hAnsi="Arial" w:cs="Arial"/>
                  <w:sz w:val="22"/>
                  <w:szCs w:val="22"/>
                  <w:lang w:val="pt-BR"/>
                </w:rPr>
                <w:commentReference w:id="3592"/>
              </w:r>
            </w:del>
          </w:p>
          <w:p w:rsidR="00273DCD" w:rsidRPr="00667415" w:rsidDel="00693DB9" w:rsidRDefault="00273DCD" w:rsidP="00042EC1">
            <w:pPr>
              <w:pStyle w:val="Recuodecorpodetexto"/>
              <w:tabs>
                <w:tab w:val="left" w:pos="2230"/>
                <w:tab w:val="left" w:pos="10510"/>
              </w:tabs>
              <w:rPr>
                <w:del w:id="3593" w:author="273776" w:date="2011-05-09T16:12:00Z"/>
                <w:rFonts w:ascii="Arial" w:hAnsi="Arial" w:cs="Arial"/>
                <w:vanish w:val="0"/>
                <w:sz w:val="22"/>
                <w:lang w:val="pt-BR"/>
              </w:rPr>
            </w:pPr>
            <w:del w:id="3594"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permitir a usabilidade da APN GPRS quando APN Blackberry. Net não estiver disponível.</w:delText>
              </w:r>
            </w:del>
          </w:p>
          <w:p w:rsidR="00273DCD" w:rsidRPr="00667415" w:rsidDel="00693DB9" w:rsidRDefault="00273DCD" w:rsidP="00042EC1">
            <w:pPr>
              <w:pStyle w:val="Recuodecorpodetexto"/>
              <w:tabs>
                <w:tab w:val="left" w:pos="2230"/>
                <w:tab w:val="left" w:pos="10510"/>
              </w:tabs>
              <w:rPr>
                <w:del w:id="3595" w:author="273776" w:date="2011-05-09T16:12:00Z"/>
                <w:rFonts w:ascii="Arial" w:hAnsi="Arial" w:cs="Arial"/>
                <w:b/>
                <w:bCs/>
                <w:sz w:val="22"/>
                <w:lang w:val="pt-BR"/>
              </w:rPr>
            </w:pPr>
          </w:p>
        </w:tc>
      </w:tr>
    </w:tbl>
    <w:p w:rsidR="00273DCD" w:rsidRPr="00667415" w:rsidDel="00693DB9" w:rsidRDefault="00273DCD" w:rsidP="00E372F4">
      <w:pPr>
        <w:ind w:left="720"/>
        <w:jc w:val="both"/>
        <w:rPr>
          <w:del w:id="3596" w:author="273776" w:date="2011-05-09T16:12:00Z"/>
          <w:rFonts w:ascii="Arial" w:hAnsi="Arial" w:cs="Arial"/>
          <w:bCs/>
          <w:sz w:val="22"/>
          <w:szCs w:val="22"/>
          <w:lang w:val="pt-BR"/>
        </w:rPr>
      </w:pPr>
    </w:p>
    <w:p w:rsidR="00273DCD" w:rsidRPr="00667415" w:rsidDel="00693DB9" w:rsidRDefault="00273DCD" w:rsidP="00E372F4">
      <w:pPr>
        <w:ind w:left="720"/>
        <w:jc w:val="both"/>
        <w:rPr>
          <w:del w:id="3597"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598" w:author="273776" w:date="2011-05-09T16:12:00Z"/>
          <w:rFonts w:ascii="Arial" w:hAnsi="Arial" w:cs="Arial"/>
          <w:b/>
          <w:bCs/>
          <w:vanish w:val="0"/>
          <w:sz w:val="22"/>
          <w:szCs w:val="22"/>
          <w:lang w:val="pt-BR"/>
        </w:rPr>
      </w:pPr>
      <w:del w:id="3599" w:author="273776" w:date="2011-05-09T16:12:00Z">
        <w:r w:rsidRPr="00667415" w:rsidDel="00693DB9">
          <w:rPr>
            <w:rStyle w:val="Refdecomentrio"/>
            <w:rFonts w:ascii="Arial" w:hAnsi="Arial" w:cs="Arial"/>
            <w:sz w:val="22"/>
            <w:szCs w:val="22"/>
            <w:lang w:val="pt-BR"/>
          </w:rPr>
          <w:commentReference w:id="3600"/>
        </w:r>
        <w:r w:rsidRPr="00667415" w:rsidDel="00693DB9">
          <w:rPr>
            <w:rStyle w:val="Refdecomentrio"/>
            <w:rFonts w:ascii="Arial" w:hAnsi="Arial" w:cs="Arial"/>
            <w:sz w:val="22"/>
            <w:szCs w:val="22"/>
            <w:lang w:val="pt-BR"/>
          </w:rPr>
          <w:commentReference w:id="3601"/>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BA2D59">
        <w:trPr>
          <w:hidden w:val="0"/>
          <w:del w:id="3602" w:author="273776" w:date="2011-05-09T16:12:00Z"/>
        </w:trPr>
        <w:tc>
          <w:tcPr>
            <w:tcW w:w="9356" w:type="dxa"/>
          </w:tcPr>
          <w:p w:rsidR="00273DCD" w:rsidRPr="00667415" w:rsidDel="00693DB9" w:rsidRDefault="00273DCD" w:rsidP="00042EC1">
            <w:pPr>
              <w:pStyle w:val="Recuodecorpodetexto"/>
              <w:tabs>
                <w:tab w:val="left" w:pos="2230"/>
                <w:tab w:val="left" w:pos="10510"/>
              </w:tabs>
              <w:rPr>
                <w:del w:id="3603" w:author="273776" w:date="2011-05-09T16:12:00Z"/>
                <w:rFonts w:ascii="Arial" w:hAnsi="Arial" w:cs="Arial"/>
                <w:vanish w:val="0"/>
                <w:sz w:val="22"/>
                <w:lang w:val="pt-BR"/>
              </w:rPr>
            </w:pPr>
            <w:del w:id="3604" w:author="273776" w:date="2011-05-09T16:12:00Z">
              <w:r w:rsidRPr="00667415" w:rsidDel="00693DB9">
                <w:rPr>
                  <w:rFonts w:ascii="Arial" w:hAnsi="Arial" w:cs="Arial"/>
                  <w:b/>
                  <w:bCs/>
                  <w:vanish w:val="0"/>
                  <w:sz w:val="22"/>
                  <w:lang w:val="pt-BR"/>
                </w:rPr>
                <w:delText>Id da Feature:FEAT1618</w:delText>
              </w:r>
            </w:del>
          </w:p>
          <w:p w:rsidR="00273DCD" w:rsidRPr="00667415" w:rsidDel="00693DB9" w:rsidRDefault="00273DCD" w:rsidP="00042EC1">
            <w:pPr>
              <w:pStyle w:val="Recuodecorpodetexto"/>
              <w:tabs>
                <w:tab w:val="left" w:pos="2230"/>
                <w:tab w:val="left" w:pos="10510"/>
              </w:tabs>
              <w:rPr>
                <w:del w:id="3605" w:author="273776" w:date="2011-05-09T16:12:00Z"/>
                <w:rFonts w:ascii="Arial" w:hAnsi="Arial" w:cs="Arial"/>
                <w:vanish w:val="0"/>
                <w:color w:val="0000FF"/>
                <w:sz w:val="22"/>
                <w:lang w:val="pt-BR"/>
              </w:rPr>
            </w:pPr>
            <w:del w:id="3606"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Canais elegíveis - Varejo (B2C Alto Valor), Corporativo e Empresarial (B2B).</w:delText>
              </w:r>
              <w:r w:rsidRPr="00667415" w:rsidDel="00693DB9">
                <w:rPr>
                  <w:rStyle w:val="Refdecomentrio"/>
                  <w:rFonts w:ascii="Arial" w:hAnsi="Arial" w:cs="Arial"/>
                  <w:sz w:val="22"/>
                  <w:szCs w:val="22"/>
                  <w:lang w:val="pt-BR"/>
                </w:rPr>
                <w:commentReference w:id="3607"/>
              </w:r>
            </w:del>
          </w:p>
          <w:p w:rsidR="00273DCD" w:rsidRPr="00667415" w:rsidDel="00693DB9" w:rsidRDefault="00273DCD" w:rsidP="00042EC1">
            <w:pPr>
              <w:pStyle w:val="Recuodecorpodetexto"/>
              <w:tabs>
                <w:tab w:val="left" w:pos="2230"/>
                <w:tab w:val="left" w:pos="10510"/>
              </w:tabs>
              <w:rPr>
                <w:del w:id="3608" w:author="273776" w:date="2011-05-09T16:12:00Z"/>
                <w:rFonts w:ascii="Arial" w:hAnsi="Arial" w:cs="Arial"/>
                <w:vanish w:val="0"/>
                <w:sz w:val="22"/>
                <w:lang w:val="pt-BR"/>
              </w:rPr>
            </w:pPr>
            <w:del w:id="3609"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elegibilidade dos canais Varejo, Corporativo e empresarial.</w:delText>
              </w:r>
            </w:del>
          </w:p>
          <w:p w:rsidR="00273DCD" w:rsidRPr="00667415" w:rsidDel="00693DB9" w:rsidRDefault="00273DCD" w:rsidP="00042EC1">
            <w:pPr>
              <w:pStyle w:val="Recuodecorpodetexto"/>
              <w:tabs>
                <w:tab w:val="left" w:pos="2230"/>
                <w:tab w:val="left" w:pos="10510"/>
              </w:tabs>
              <w:rPr>
                <w:del w:id="3610" w:author="273776" w:date="2011-05-09T16:12:00Z"/>
                <w:rFonts w:ascii="Arial" w:hAnsi="Arial" w:cs="Arial"/>
                <w:b/>
                <w:bCs/>
                <w:sz w:val="22"/>
                <w:lang w:val="pt-BR"/>
              </w:rPr>
            </w:pPr>
          </w:p>
        </w:tc>
      </w:tr>
    </w:tbl>
    <w:p w:rsidR="00273DCD" w:rsidRPr="00667415" w:rsidDel="00693DB9" w:rsidRDefault="00273DCD" w:rsidP="00E372F4">
      <w:pPr>
        <w:ind w:left="720"/>
        <w:jc w:val="both"/>
        <w:rPr>
          <w:del w:id="3611" w:author="273776" w:date="2011-05-09T16:12:00Z"/>
          <w:rFonts w:ascii="Arial" w:hAnsi="Arial" w:cs="Arial"/>
          <w:bCs/>
          <w:sz w:val="22"/>
          <w:szCs w:val="22"/>
          <w:lang w:val="pt-BR"/>
        </w:rPr>
      </w:pPr>
    </w:p>
    <w:p w:rsidR="00273DCD" w:rsidRPr="00667415" w:rsidDel="00693DB9" w:rsidRDefault="00273DCD" w:rsidP="00E372F4">
      <w:pPr>
        <w:ind w:left="720"/>
        <w:jc w:val="both"/>
        <w:rPr>
          <w:del w:id="3612"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613" w:author="273776" w:date="2011-05-09T16:12:00Z"/>
          <w:rFonts w:ascii="Arial" w:hAnsi="Arial" w:cs="Arial"/>
          <w:b/>
          <w:bCs/>
          <w:vanish w:val="0"/>
          <w:sz w:val="22"/>
          <w:szCs w:val="22"/>
          <w:lang w:val="pt-BR"/>
        </w:rPr>
      </w:pPr>
      <w:del w:id="3614" w:author="273776" w:date="2011-05-09T16:12:00Z">
        <w:r w:rsidRPr="00667415" w:rsidDel="00693DB9">
          <w:rPr>
            <w:rStyle w:val="Refdecomentrio"/>
            <w:rFonts w:ascii="Arial" w:hAnsi="Arial" w:cs="Arial"/>
            <w:sz w:val="22"/>
            <w:szCs w:val="22"/>
            <w:lang w:val="pt-BR"/>
          </w:rPr>
          <w:commentReference w:id="3615"/>
        </w:r>
        <w:r w:rsidRPr="00667415" w:rsidDel="00693DB9">
          <w:rPr>
            <w:rStyle w:val="Refdecomentrio"/>
            <w:rFonts w:ascii="Arial" w:hAnsi="Arial" w:cs="Arial"/>
            <w:sz w:val="22"/>
            <w:szCs w:val="22"/>
            <w:lang w:val="pt-BR"/>
          </w:rPr>
          <w:commentReference w:id="3616"/>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617" w:author="273776" w:date="2011-05-09T16:12:00Z"/>
        </w:trPr>
        <w:tc>
          <w:tcPr>
            <w:tcW w:w="9356" w:type="dxa"/>
          </w:tcPr>
          <w:p w:rsidR="00273DCD" w:rsidRPr="00667415" w:rsidDel="00693DB9" w:rsidRDefault="00273DCD" w:rsidP="00042EC1">
            <w:pPr>
              <w:pStyle w:val="Recuodecorpodetexto"/>
              <w:tabs>
                <w:tab w:val="left" w:pos="2230"/>
                <w:tab w:val="left" w:pos="10510"/>
              </w:tabs>
              <w:rPr>
                <w:del w:id="3618" w:author="273776" w:date="2011-05-09T16:12:00Z"/>
                <w:rFonts w:ascii="Arial" w:hAnsi="Arial" w:cs="Arial"/>
                <w:vanish w:val="0"/>
                <w:sz w:val="22"/>
                <w:lang w:val="pt-BR"/>
              </w:rPr>
            </w:pPr>
            <w:del w:id="3619" w:author="273776" w:date="2011-05-09T16:12:00Z">
              <w:r w:rsidRPr="00667415" w:rsidDel="00693DB9">
                <w:rPr>
                  <w:rFonts w:ascii="Arial" w:hAnsi="Arial" w:cs="Arial"/>
                  <w:b/>
                  <w:bCs/>
                  <w:vanish w:val="0"/>
                  <w:sz w:val="22"/>
                  <w:lang w:val="pt-BR"/>
                </w:rPr>
                <w:delText>Id da Feature:FEAT1619</w:delText>
              </w:r>
            </w:del>
          </w:p>
          <w:p w:rsidR="00273DCD" w:rsidRPr="00667415" w:rsidDel="00693DB9" w:rsidRDefault="00273DCD" w:rsidP="00042EC1">
            <w:pPr>
              <w:pStyle w:val="Recuodecorpodetexto"/>
              <w:tabs>
                <w:tab w:val="left" w:pos="2230"/>
                <w:tab w:val="left" w:pos="10510"/>
              </w:tabs>
              <w:rPr>
                <w:del w:id="3620" w:author="273776" w:date="2011-05-09T16:12:00Z"/>
                <w:rFonts w:ascii="Arial" w:hAnsi="Arial" w:cs="Arial"/>
                <w:vanish w:val="0"/>
                <w:color w:val="0000FF"/>
                <w:sz w:val="22"/>
                <w:lang w:val="pt-BR"/>
              </w:rPr>
            </w:pPr>
            <w:del w:id="3621"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Os clientes dos novos serviços poderão selecionar qualquer um dos serviços Blackberry BIS para instâncias de planos tipo instância e também para planos tipo conta (Oi Família, OCT, OCT Profissional CPF e CNPJ e Planos Oi Profissional Equipe/Equipe Dec) por meio de campanha de ativação automática, tanto para aplicações da Oi como para aplicações de terceiros. Esta funcionalidade deverá estar disponível para todos os planos elegíveis ao serviço (B2B e B2C).</w:delText>
              </w:r>
              <w:r w:rsidRPr="00667415" w:rsidDel="00693DB9">
                <w:rPr>
                  <w:rStyle w:val="Refdecomentrio"/>
                  <w:rFonts w:ascii="Arial" w:hAnsi="Arial" w:cs="Arial"/>
                  <w:sz w:val="22"/>
                  <w:szCs w:val="22"/>
                  <w:lang w:val="pt-BR"/>
                </w:rPr>
                <w:commentReference w:id="3622"/>
              </w:r>
            </w:del>
          </w:p>
          <w:p w:rsidR="00273DCD" w:rsidRPr="00667415" w:rsidDel="00693DB9" w:rsidRDefault="00273DCD" w:rsidP="00042EC1">
            <w:pPr>
              <w:pStyle w:val="Recuodecorpodetexto"/>
              <w:tabs>
                <w:tab w:val="left" w:pos="2230"/>
                <w:tab w:val="left" w:pos="10510"/>
              </w:tabs>
              <w:rPr>
                <w:del w:id="3623" w:author="273776" w:date="2011-05-09T16:12:00Z"/>
                <w:rFonts w:ascii="Arial" w:hAnsi="Arial" w:cs="Arial"/>
                <w:vanish w:val="0"/>
                <w:sz w:val="22"/>
                <w:lang w:val="pt-BR"/>
              </w:rPr>
            </w:pPr>
            <w:del w:id="3624"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selecionar qualquer serviço blackberry  para os planos tipo instância e planos tipo conta através de campanha de ativação automática tanto para aplicações oi como de terceiros.</w:delText>
              </w:r>
            </w:del>
          </w:p>
          <w:p w:rsidR="00273DCD" w:rsidRPr="00667415" w:rsidDel="00693DB9" w:rsidRDefault="00273DCD" w:rsidP="00042EC1">
            <w:pPr>
              <w:pStyle w:val="Recuodecorpodetexto"/>
              <w:tabs>
                <w:tab w:val="left" w:pos="2230"/>
                <w:tab w:val="left" w:pos="10510"/>
              </w:tabs>
              <w:rPr>
                <w:del w:id="3625" w:author="273776" w:date="2011-05-09T16:12:00Z"/>
                <w:rFonts w:ascii="Arial" w:hAnsi="Arial" w:cs="Arial"/>
                <w:b/>
                <w:bCs/>
                <w:sz w:val="22"/>
                <w:lang w:val="pt-BR"/>
              </w:rPr>
            </w:pPr>
          </w:p>
        </w:tc>
      </w:tr>
    </w:tbl>
    <w:p w:rsidR="00273DCD" w:rsidRPr="00667415" w:rsidDel="00693DB9" w:rsidRDefault="00273DCD" w:rsidP="00E372F4">
      <w:pPr>
        <w:ind w:left="720"/>
        <w:jc w:val="both"/>
        <w:rPr>
          <w:del w:id="3626" w:author="273776" w:date="2011-05-09T16:12:00Z"/>
          <w:rFonts w:ascii="Arial" w:hAnsi="Arial" w:cs="Arial"/>
          <w:bCs/>
          <w:sz w:val="22"/>
          <w:szCs w:val="22"/>
          <w:lang w:val="pt-BR"/>
        </w:rPr>
      </w:pPr>
    </w:p>
    <w:p w:rsidR="00273DCD" w:rsidRPr="00667415" w:rsidDel="00693DB9" w:rsidRDefault="00273DCD" w:rsidP="00E372F4">
      <w:pPr>
        <w:ind w:left="720"/>
        <w:jc w:val="both"/>
        <w:rPr>
          <w:del w:id="3627"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628" w:author="273776" w:date="2011-05-09T16:12:00Z"/>
          <w:rFonts w:ascii="Arial" w:hAnsi="Arial" w:cs="Arial"/>
          <w:b/>
          <w:bCs/>
          <w:vanish w:val="0"/>
          <w:sz w:val="22"/>
          <w:szCs w:val="22"/>
          <w:lang w:val="pt-BR"/>
        </w:rPr>
      </w:pPr>
      <w:del w:id="3629" w:author="273776" w:date="2011-05-09T16:12:00Z">
        <w:r w:rsidRPr="00667415" w:rsidDel="00693DB9">
          <w:rPr>
            <w:rStyle w:val="Refdecomentrio"/>
            <w:rFonts w:ascii="Arial" w:hAnsi="Arial" w:cs="Arial"/>
            <w:sz w:val="22"/>
            <w:szCs w:val="22"/>
            <w:lang w:val="pt-BR"/>
          </w:rPr>
          <w:commentReference w:id="3630"/>
        </w:r>
        <w:r w:rsidRPr="00667415" w:rsidDel="00693DB9">
          <w:rPr>
            <w:rStyle w:val="Refdecomentrio"/>
            <w:rFonts w:ascii="Arial" w:hAnsi="Arial" w:cs="Arial"/>
            <w:sz w:val="22"/>
            <w:szCs w:val="22"/>
            <w:lang w:val="pt-BR"/>
          </w:rPr>
          <w:commentReference w:id="3631"/>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632" w:author="273776" w:date="2011-05-09T16:12:00Z"/>
        </w:trPr>
        <w:tc>
          <w:tcPr>
            <w:tcW w:w="9356" w:type="dxa"/>
          </w:tcPr>
          <w:p w:rsidR="00273DCD" w:rsidRPr="00667415" w:rsidDel="00693DB9" w:rsidRDefault="00273DCD" w:rsidP="00042EC1">
            <w:pPr>
              <w:pStyle w:val="Recuodecorpodetexto"/>
              <w:tabs>
                <w:tab w:val="left" w:pos="2230"/>
                <w:tab w:val="left" w:pos="10510"/>
              </w:tabs>
              <w:rPr>
                <w:del w:id="3633" w:author="273776" w:date="2011-05-09T16:12:00Z"/>
                <w:rFonts w:ascii="Arial" w:hAnsi="Arial" w:cs="Arial"/>
                <w:vanish w:val="0"/>
                <w:sz w:val="22"/>
                <w:lang w:val="pt-BR"/>
              </w:rPr>
            </w:pPr>
            <w:del w:id="3634" w:author="273776" w:date="2011-05-09T16:12:00Z">
              <w:r w:rsidRPr="00667415" w:rsidDel="00693DB9">
                <w:rPr>
                  <w:rFonts w:ascii="Arial" w:hAnsi="Arial" w:cs="Arial"/>
                  <w:b/>
                  <w:bCs/>
                  <w:vanish w:val="0"/>
                  <w:sz w:val="22"/>
                  <w:lang w:val="pt-BR"/>
                </w:rPr>
                <w:delText>Id da Feature:FEAT1620</w:delText>
              </w:r>
            </w:del>
          </w:p>
          <w:p w:rsidR="00273DCD" w:rsidRPr="00667415" w:rsidDel="00693DB9" w:rsidRDefault="00273DCD" w:rsidP="00042EC1">
            <w:pPr>
              <w:pStyle w:val="Recuodecorpodetexto"/>
              <w:tabs>
                <w:tab w:val="left" w:pos="2230"/>
                <w:tab w:val="left" w:pos="10510"/>
              </w:tabs>
              <w:rPr>
                <w:del w:id="3635" w:author="273776" w:date="2011-05-09T16:12:00Z"/>
                <w:rFonts w:ascii="Arial" w:hAnsi="Arial" w:cs="Arial"/>
                <w:vanish w:val="0"/>
                <w:color w:val="0000FF"/>
                <w:sz w:val="22"/>
                <w:lang w:val="pt-BR"/>
              </w:rPr>
            </w:pPr>
            <w:del w:id="3636"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Pedido de venda - Os novos serviços Blackberry BIS (BIS Social+Email, BIS Completo e BIS Absoluto) disponibilizados para o B2B devem ser disponibilizados para a aplicação do CRM Móvel da Oi,</w:delText>
              </w:r>
              <w:r w:rsidRPr="00667415" w:rsidDel="00693DB9">
                <w:rPr>
                  <w:rStyle w:val="Refdecomentrio"/>
                  <w:rFonts w:ascii="Arial" w:hAnsi="Arial" w:cs="Arial"/>
                  <w:sz w:val="22"/>
                  <w:szCs w:val="22"/>
                  <w:lang w:val="pt-BR"/>
                </w:rPr>
                <w:commentReference w:id="3637"/>
              </w:r>
            </w:del>
          </w:p>
          <w:p w:rsidR="00273DCD" w:rsidRPr="00667415" w:rsidDel="00693DB9" w:rsidRDefault="00273DCD" w:rsidP="00042EC1">
            <w:pPr>
              <w:pStyle w:val="Recuodecorpodetexto"/>
              <w:tabs>
                <w:tab w:val="left" w:pos="2230"/>
                <w:tab w:val="left" w:pos="10510"/>
              </w:tabs>
              <w:rPr>
                <w:del w:id="3638" w:author="273776" w:date="2011-05-09T16:12:00Z"/>
                <w:rFonts w:ascii="Arial" w:hAnsi="Arial" w:cs="Arial"/>
                <w:vanish w:val="0"/>
                <w:sz w:val="22"/>
                <w:lang w:val="pt-BR"/>
              </w:rPr>
            </w:pPr>
            <w:del w:id="3639"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disponibilizar os novos serviços blackberry para a aplicação do CRM móvel da Oi.</w:delText>
              </w:r>
            </w:del>
          </w:p>
          <w:p w:rsidR="00273DCD" w:rsidRPr="00667415" w:rsidDel="00693DB9" w:rsidRDefault="00273DCD" w:rsidP="00042EC1">
            <w:pPr>
              <w:pStyle w:val="Recuodecorpodetexto"/>
              <w:tabs>
                <w:tab w:val="left" w:pos="2230"/>
                <w:tab w:val="left" w:pos="10510"/>
              </w:tabs>
              <w:rPr>
                <w:del w:id="3640" w:author="273776" w:date="2011-05-09T16:12:00Z"/>
                <w:rFonts w:ascii="Arial" w:hAnsi="Arial" w:cs="Arial"/>
                <w:b/>
                <w:bCs/>
                <w:sz w:val="22"/>
                <w:lang w:val="pt-BR"/>
              </w:rPr>
            </w:pPr>
          </w:p>
        </w:tc>
      </w:tr>
    </w:tbl>
    <w:p w:rsidR="00273DCD" w:rsidRPr="00667415" w:rsidDel="00693DB9" w:rsidRDefault="00273DCD" w:rsidP="00E372F4">
      <w:pPr>
        <w:ind w:left="720"/>
        <w:jc w:val="both"/>
        <w:rPr>
          <w:del w:id="3641" w:author="273776" w:date="2011-05-09T16:12:00Z"/>
          <w:rFonts w:ascii="Arial" w:hAnsi="Arial" w:cs="Arial"/>
          <w:bCs/>
          <w:sz w:val="22"/>
          <w:szCs w:val="22"/>
          <w:lang w:val="pt-BR"/>
        </w:rPr>
      </w:pPr>
    </w:p>
    <w:p w:rsidR="00273DCD" w:rsidRPr="00667415" w:rsidDel="00693DB9" w:rsidRDefault="00273DCD" w:rsidP="00E372F4">
      <w:pPr>
        <w:ind w:left="720"/>
        <w:jc w:val="both"/>
        <w:rPr>
          <w:del w:id="3642"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643" w:author="273776" w:date="2011-05-09T16:12:00Z"/>
          <w:rFonts w:ascii="Arial" w:hAnsi="Arial" w:cs="Arial"/>
          <w:b/>
          <w:bCs/>
          <w:vanish w:val="0"/>
          <w:sz w:val="22"/>
          <w:szCs w:val="22"/>
          <w:lang w:val="pt-BR"/>
        </w:rPr>
      </w:pPr>
      <w:del w:id="3644" w:author="273776" w:date="2011-05-09T16:12:00Z">
        <w:r w:rsidRPr="00667415" w:rsidDel="00693DB9">
          <w:rPr>
            <w:rStyle w:val="Refdecomentrio"/>
            <w:rFonts w:ascii="Arial" w:hAnsi="Arial" w:cs="Arial"/>
            <w:sz w:val="22"/>
            <w:szCs w:val="22"/>
            <w:lang w:val="pt-BR"/>
          </w:rPr>
          <w:commentReference w:id="3645"/>
        </w:r>
        <w:r w:rsidRPr="00667415" w:rsidDel="00693DB9">
          <w:rPr>
            <w:rStyle w:val="Refdecomentrio"/>
            <w:rFonts w:ascii="Arial" w:hAnsi="Arial" w:cs="Arial"/>
            <w:sz w:val="22"/>
            <w:szCs w:val="22"/>
            <w:lang w:val="pt-BR"/>
          </w:rPr>
          <w:commentReference w:id="3646"/>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647" w:author="273776" w:date="2011-05-09T16:12:00Z"/>
        </w:trPr>
        <w:tc>
          <w:tcPr>
            <w:tcW w:w="9356" w:type="dxa"/>
          </w:tcPr>
          <w:p w:rsidR="00273DCD" w:rsidRPr="00667415" w:rsidDel="00693DB9" w:rsidRDefault="00273DCD" w:rsidP="00042EC1">
            <w:pPr>
              <w:pStyle w:val="Recuodecorpodetexto"/>
              <w:tabs>
                <w:tab w:val="left" w:pos="2230"/>
                <w:tab w:val="left" w:pos="10510"/>
              </w:tabs>
              <w:rPr>
                <w:del w:id="3648" w:author="273776" w:date="2011-05-09T16:12:00Z"/>
                <w:rFonts w:ascii="Arial" w:hAnsi="Arial" w:cs="Arial"/>
                <w:vanish w:val="0"/>
                <w:sz w:val="22"/>
                <w:lang w:val="pt-BR"/>
              </w:rPr>
            </w:pPr>
            <w:del w:id="3649" w:author="273776" w:date="2011-05-09T16:12:00Z">
              <w:r w:rsidRPr="00667415" w:rsidDel="00693DB9">
                <w:rPr>
                  <w:rFonts w:ascii="Arial" w:hAnsi="Arial" w:cs="Arial"/>
                  <w:b/>
                  <w:bCs/>
                  <w:vanish w:val="0"/>
                  <w:sz w:val="22"/>
                  <w:lang w:val="pt-BR"/>
                </w:rPr>
                <w:delText>Id da Feature:FEAT1621</w:delText>
              </w:r>
            </w:del>
          </w:p>
          <w:p w:rsidR="00273DCD" w:rsidRPr="00667415" w:rsidDel="00693DB9" w:rsidRDefault="00273DCD" w:rsidP="00042EC1">
            <w:pPr>
              <w:pStyle w:val="Recuodecorpodetexto"/>
              <w:tabs>
                <w:tab w:val="left" w:pos="2230"/>
                <w:tab w:val="left" w:pos="10510"/>
              </w:tabs>
              <w:rPr>
                <w:del w:id="3650" w:author="273776" w:date="2011-05-09T16:12:00Z"/>
                <w:rFonts w:ascii="Arial" w:hAnsi="Arial" w:cs="Arial"/>
                <w:vanish w:val="0"/>
                <w:color w:val="0000FF"/>
                <w:sz w:val="22"/>
                <w:lang w:val="pt-BR"/>
              </w:rPr>
            </w:pPr>
            <w:del w:id="3651"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Possibilidade de aplicação de descontos em Percentual (sobre a assinatura) e “Créditos Oi” (sobre a fatura do cliente) para clientes que aderirem ao serviço Oi Blackberry.</w:delText>
              </w:r>
              <w:r w:rsidRPr="00667415" w:rsidDel="00693DB9">
                <w:rPr>
                  <w:rStyle w:val="Refdecomentrio"/>
                  <w:rFonts w:ascii="Arial" w:hAnsi="Arial" w:cs="Arial"/>
                  <w:sz w:val="22"/>
                  <w:szCs w:val="22"/>
                  <w:lang w:val="pt-BR"/>
                </w:rPr>
                <w:commentReference w:id="3652"/>
              </w:r>
            </w:del>
          </w:p>
          <w:p w:rsidR="00273DCD" w:rsidRPr="00667415" w:rsidDel="00693DB9" w:rsidRDefault="00273DCD" w:rsidP="00042EC1">
            <w:pPr>
              <w:pStyle w:val="Recuodecorpodetexto"/>
              <w:tabs>
                <w:tab w:val="left" w:pos="2230"/>
                <w:tab w:val="left" w:pos="10510"/>
              </w:tabs>
              <w:rPr>
                <w:del w:id="3653" w:author="273776" w:date="2011-05-09T16:12:00Z"/>
                <w:rFonts w:ascii="Arial" w:hAnsi="Arial" w:cs="Arial"/>
                <w:vanish w:val="0"/>
                <w:sz w:val="22"/>
                <w:lang w:val="pt-BR"/>
              </w:rPr>
            </w:pPr>
            <w:del w:id="3654"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aplicar descontos em percentuais e “Créditos Oi” para os cliente do serviço Blackberry.</w:delText>
              </w:r>
            </w:del>
          </w:p>
          <w:p w:rsidR="00273DCD" w:rsidRPr="00667415" w:rsidDel="00693DB9" w:rsidRDefault="00273DCD" w:rsidP="00042EC1">
            <w:pPr>
              <w:pStyle w:val="Recuodecorpodetexto"/>
              <w:tabs>
                <w:tab w:val="left" w:pos="2230"/>
                <w:tab w:val="left" w:pos="10510"/>
              </w:tabs>
              <w:rPr>
                <w:del w:id="3655" w:author="273776" w:date="2011-05-09T16:12:00Z"/>
                <w:rFonts w:ascii="Arial" w:hAnsi="Arial" w:cs="Arial"/>
                <w:b/>
                <w:bCs/>
                <w:sz w:val="22"/>
                <w:lang w:val="pt-BR"/>
              </w:rPr>
            </w:pPr>
          </w:p>
        </w:tc>
      </w:tr>
    </w:tbl>
    <w:p w:rsidR="00273DCD" w:rsidRPr="00667415" w:rsidDel="00693DB9" w:rsidRDefault="00273DCD" w:rsidP="00E372F4">
      <w:pPr>
        <w:ind w:left="720"/>
        <w:jc w:val="both"/>
        <w:rPr>
          <w:del w:id="3656" w:author="273776" w:date="2011-05-09T16:12:00Z"/>
          <w:rFonts w:ascii="Arial" w:hAnsi="Arial" w:cs="Arial"/>
          <w:bCs/>
          <w:sz w:val="22"/>
          <w:szCs w:val="22"/>
          <w:lang w:val="pt-BR"/>
        </w:rPr>
      </w:pPr>
    </w:p>
    <w:p w:rsidR="00273DCD" w:rsidRPr="00667415" w:rsidDel="00693DB9" w:rsidRDefault="00273DCD" w:rsidP="00E372F4">
      <w:pPr>
        <w:ind w:left="720"/>
        <w:jc w:val="both"/>
        <w:rPr>
          <w:del w:id="3657"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658" w:author="273776" w:date="2011-05-09T16:12:00Z"/>
          <w:rFonts w:ascii="Arial" w:hAnsi="Arial" w:cs="Arial"/>
          <w:b/>
          <w:bCs/>
          <w:vanish w:val="0"/>
          <w:sz w:val="22"/>
          <w:szCs w:val="22"/>
          <w:lang w:val="pt-BR"/>
        </w:rPr>
      </w:pPr>
      <w:del w:id="3659" w:author="273776" w:date="2011-05-09T16:12:00Z">
        <w:r w:rsidRPr="00667415" w:rsidDel="00693DB9">
          <w:rPr>
            <w:rStyle w:val="Refdecomentrio"/>
            <w:rFonts w:ascii="Arial" w:hAnsi="Arial" w:cs="Arial"/>
            <w:sz w:val="22"/>
            <w:szCs w:val="22"/>
            <w:lang w:val="pt-BR"/>
          </w:rPr>
          <w:commentReference w:id="3660"/>
        </w:r>
        <w:r w:rsidRPr="00667415" w:rsidDel="00693DB9">
          <w:rPr>
            <w:rStyle w:val="Refdecomentrio"/>
            <w:rFonts w:ascii="Arial" w:hAnsi="Arial" w:cs="Arial"/>
            <w:sz w:val="22"/>
            <w:szCs w:val="22"/>
            <w:lang w:val="pt-BR"/>
          </w:rPr>
          <w:commentReference w:id="3661"/>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662" w:author="273776" w:date="2011-05-09T16:12:00Z"/>
        </w:trPr>
        <w:tc>
          <w:tcPr>
            <w:tcW w:w="9356" w:type="dxa"/>
          </w:tcPr>
          <w:p w:rsidR="00273DCD" w:rsidRPr="00667415" w:rsidDel="00693DB9" w:rsidRDefault="00273DCD" w:rsidP="00042EC1">
            <w:pPr>
              <w:pStyle w:val="Recuodecorpodetexto"/>
              <w:tabs>
                <w:tab w:val="left" w:pos="2230"/>
                <w:tab w:val="left" w:pos="10510"/>
              </w:tabs>
              <w:rPr>
                <w:del w:id="3663" w:author="273776" w:date="2011-05-09T16:12:00Z"/>
                <w:rFonts w:ascii="Arial" w:hAnsi="Arial" w:cs="Arial"/>
                <w:vanish w:val="0"/>
                <w:sz w:val="22"/>
                <w:lang w:val="pt-BR"/>
              </w:rPr>
            </w:pPr>
            <w:del w:id="3664" w:author="273776" w:date="2011-05-09T16:12:00Z">
              <w:r w:rsidRPr="00667415" w:rsidDel="00693DB9">
                <w:rPr>
                  <w:rFonts w:ascii="Arial" w:hAnsi="Arial" w:cs="Arial"/>
                  <w:b/>
                  <w:bCs/>
                  <w:vanish w:val="0"/>
                  <w:sz w:val="22"/>
                  <w:lang w:val="pt-BR"/>
                </w:rPr>
                <w:delText>Id da Feature:FEAT1622</w:delText>
              </w:r>
            </w:del>
          </w:p>
          <w:p w:rsidR="00273DCD" w:rsidRPr="00667415" w:rsidDel="00693DB9" w:rsidRDefault="00273DCD" w:rsidP="00042EC1">
            <w:pPr>
              <w:pStyle w:val="Recuodecorpodetexto"/>
              <w:tabs>
                <w:tab w:val="left" w:pos="2230"/>
                <w:tab w:val="left" w:pos="10510"/>
              </w:tabs>
              <w:rPr>
                <w:del w:id="3665" w:author="273776" w:date="2011-05-09T16:12:00Z"/>
                <w:rFonts w:ascii="Arial" w:hAnsi="Arial" w:cs="Arial"/>
                <w:vanish w:val="0"/>
                <w:color w:val="0000FF"/>
                <w:sz w:val="22"/>
                <w:lang w:val="pt-BR"/>
              </w:rPr>
            </w:pPr>
            <w:del w:id="3666"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 desconto deve ser aplicado tal qual é hoje aplicado para os descontos “Créditos Oi” para os planos de voz, seja por campanha, ou seja, é criado um pacote de desconto especial pra campanha. O plano Blackberry deve estar elegível a este plano de descontos de campanha. Outra forma seria pela aplicação direta do desconto na visualização do meio de acesso, ou seja, o operador aplica um dos descontos elegíveis ao plano.</w:delText>
              </w:r>
              <w:r w:rsidRPr="00667415" w:rsidDel="00693DB9">
                <w:rPr>
                  <w:rStyle w:val="Refdecomentrio"/>
                  <w:rFonts w:ascii="Arial" w:hAnsi="Arial" w:cs="Arial"/>
                  <w:sz w:val="22"/>
                  <w:szCs w:val="22"/>
                  <w:lang w:val="pt-BR"/>
                </w:rPr>
                <w:commentReference w:id="3667"/>
              </w:r>
            </w:del>
          </w:p>
          <w:p w:rsidR="00273DCD" w:rsidRPr="00667415" w:rsidDel="00693DB9" w:rsidRDefault="00273DCD" w:rsidP="00042EC1">
            <w:pPr>
              <w:pStyle w:val="Recuodecorpodetexto"/>
              <w:tabs>
                <w:tab w:val="left" w:pos="2230"/>
                <w:tab w:val="left" w:pos="10510"/>
              </w:tabs>
              <w:rPr>
                <w:del w:id="3668" w:author="273776" w:date="2011-05-09T16:12:00Z"/>
                <w:rFonts w:ascii="Arial" w:hAnsi="Arial" w:cs="Arial"/>
                <w:vanish w:val="0"/>
                <w:sz w:val="22"/>
                <w:lang w:val="pt-BR"/>
              </w:rPr>
            </w:pPr>
            <w:del w:id="3669"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aplicar um pacote de desconto especial para a campanha, conforme descontos “Crédito Oi”.</w:delText>
              </w:r>
            </w:del>
          </w:p>
          <w:p w:rsidR="00273DCD" w:rsidRPr="00667415" w:rsidDel="00693DB9" w:rsidRDefault="00273DCD" w:rsidP="00042EC1">
            <w:pPr>
              <w:pStyle w:val="Recuodecorpodetexto"/>
              <w:tabs>
                <w:tab w:val="left" w:pos="2230"/>
                <w:tab w:val="left" w:pos="10510"/>
              </w:tabs>
              <w:rPr>
                <w:del w:id="3670" w:author="273776" w:date="2011-05-09T16:12:00Z"/>
                <w:rFonts w:ascii="Arial" w:hAnsi="Arial" w:cs="Arial"/>
                <w:b/>
                <w:bCs/>
                <w:sz w:val="22"/>
                <w:lang w:val="pt-BR"/>
              </w:rPr>
            </w:pPr>
          </w:p>
        </w:tc>
      </w:tr>
    </w:tbl>
    <w:p w:rsidR="00273DCD" w:rsidRPr="00667415" w:rsidDel="00693DB9" w:rsidRDefault="00273DCD" w:rsidP="00E372F4">
      <w:pPr>
        <w:ind w:left="720"/>
        <w:jc w:val="both"/>
        <w:rPr>
          <w:del w:id="3671" w:author="273776" w:date="2011-05-09T16:12:00Z"/>
          <w:rFonts w:ascii="Arial" w:hAnsi="Arial" w:cs="Arial"/>
          <w:bCs/>
          <w:sz w:val="22"/>
          <w:szCs w:val="22"/>
          <w:lang w:val="pt-BR"/>
        </w:rPr>
      </w:pPr>
    </w:p>
    <w:p w:rsidR="00273DCD" w:rsidRPr="00667415" w:rsidDel="00693DB9" w:rsidRDefault="00273DCD" w:rsidP="00E372F4">
      <w:pPr>
        <w:ind w:left="720"/>
        <w:jc w:val="both"/>
        <w:rPr>
          <w:del w:id="3672"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673" w:author="273776" w:date="2011-05-09T16:12:00Z"/>
          <w:rFonts w:ascii="Arial" w:hAnsi="Arial" w:cs="Arial"/>
          <w:b/>
          <w:bCs/>
          <w:vanish w:val="0"/>
          <w:sz w:val="22"/>
          <w:szCs w:val="22"/>
          <w:lang w:val="pt-BR"/>
        </w:rPr>
      </w:pPr>
      <w:del w:id="3674" w:author="273776" w:date="2011-05-09T16:12:00Z">
        <w:r w:rsidRPr="00667415" w:rsidDel="00693DB9">
          <w:rPr>
            <w:rStyle w:val="Refdecomentrio"/>
            <w:rFonts w:ascii="Arial" w:hAnsi="Arial" w:cs="Arial"/>
            <w:sz w:val="22"/>
            <w:szCs w:val="22"/>
            <w:lang w:val="pt-BR"/>
          </w:rPr>
          <w:commentReference w:id="3675"/>
        </w:r>
        <w:r w:rsidRPr="00667415" w:rsidDel="00693DB9">
          <w:rPr>
            <w:rStyle w:val="Refdecomentrio"/>
            <w:rFonts w:ascii="Arial" w:hAnsi="Arial" w:cs="Arial"/>
            <w:sz w:val="22"/>
            <w:szCs w:val="22"/>
            <w:lang w:val="pt-BR"/>
          </w:rPr>
          <w:commentReference w:id="3676"/>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677" w:author="273776" w:date="2011-05-09T16:12:00Z"/>
        </w:trPr>
        <w:tc>
          <w:tcPr>
            <w:tcW w:w="9356" w:type="dxa"/>
          </w:tcPr>
          <w:p w:rsidR="00273DCD" w:rsidRPr="00667415" w:rsidDel="00693DB9" w:rsidRDefault="00273DCD" w:rsidP="00042EC1">
            <w:pPr>
              <w:pStyle w:val="Recuodecorpodetexto"/>
              <w:tabs>
                <w:tab w:val="left" w:pos="2230"/>
                <w:tab w:val="left" w:pos="10510"/>
              </w:tabs>
              <w:rPr>
                <w:del w:id="3678" w:author="273776" w:date="2011-05-09T16:12:00Z"/>
                <w:rFonts w:ascii="Arial" w:hAnsi="Arial" w:cs="Arial"/>
                <w:vanish w:val="0"/>
                <w:sz w:val="22"/>
                <w:lang w:val="pt-BR"/>
              </w:rPr>
            </w:pPr>
            <w:del w:id="3679" w:author="273776" w:date="2011-05-09T16:12:00Z">
              <w:r w:rsidRPr="00667415" w:rsidDel="00693DB9">
                <w:rPr>
                  <w:rFonts w:ascii="Arial" w:hAnsi="Arial" w:cs="Arial"/>
                  <w:b/>
                  <w:bCs/>
                  <w:vanish w:val="0"/>
                  <w:sz w:val="22"/>
                  <w:lang w:val="pt-BR"/>
                </w:rPr>
                <w:delText>Id da Feature:FEAT1623</w:delText>
              </w:r>
            </w:del>
          </w:p>
          <w:p w:rsidR="00273DCD" w:rsidRPr="00667415" w:rsidDel="00693DB9" w:rsidRDefault="00273DCD" w:rsidP="00042EC1">
            <w:pPr>
              <w:pStyle w:val="Recuodecorpodetexto"/>
              <w:tabs>
                <w:tab w:val="left" w:pos="2230"/>
                <w:tab w:val="left" w:pos="10510"/>
              </w:tabs>
              <w:rPr>
                <w:del w:id="3680" w:author="273776" w:date="2011-05-09T16:12:00Z"/>
                <w:rFonts w:ascii="Arial" w:hAnsi="Arial" w:cs="Arial"/>
                <w:vanish w:val="0"/>
                <w:color w:val="0000FF"/>
                <w:sz w:val="22"/>
                <w:lang w:val="pt-BR"/>
              </w:rPr>
            </w:pPr>
            <w:del w:id="3681"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Os benefícios de desconto deverão ser os mesmos dos já hoje existentes para os planos Oi Velox 3G e Oi Dados 3G.</w:delText>
              </w:r>
              <w:r w:rsidRPr="00667415" w:rsidDel="00693DB9">
                <w:rPr>
                  <w:rStyle w:val="Refdecomentrio"/>
                  <w:rFonts w:ascii="Arial" w:hAnsi="Arial" w:cs="Arial"/>
                  <w:sz w:val="22"/>
                  <w:szCs w:val="22"/>
                  <w:lang w:val="pt-BR"/>
                </w:rPr>
                <w:commentReference w:id="3682"/>
              </w:r>
            </w:del>
          </w:p>
          <w:p w:rsidR="00273DCD" w:rsidRPr="00667415" w:rsidDel="00693DB9" w:rsidRDefault="00273DCD" w:rsidP="00042EC1">
            <w:pPr>
              <w:pStyle w:val="Recuodecorpodetexto"/>
              <w:tabs>
                <w:tab w:val="left" w:pos="2230"/>
                <w:tab w:val="left" w:pos="10510"/>
              </w:tabs>
              <w:rPr>
                <w:del w:id="3683" w:author="273776" w:date="2011-05-09T16:12:00Z"/>
                <w:rFonts w:ascii="Arial" w:hAnsi="Arial" w:cs="Arial"/>
                <w:vanish w:val="0"/>
                <w:sz w:val="22"/>
                <w:lang w:val="pt-BR"/>
              </w:rPr>
            </w:pPr>
            <w:del w:id="3684"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permitir os mesmo descontos existentes hoje para Oi Velox 3G e Oi Dados 3G.</w:delText>
              </w:r>
            </w:del>
          </w:p>
          <w:p w:rsidR="00273DCD" w:rsidRPr="00667415" w:rsidDel="00693DB9" w:rsidRDefault="00273DCD" w:rsidP="00042EC1">
            <w:pPr>
              <w:pStyle w:val="Recuodecorpodetexto"/>
              <w:tabs>
                <w:tab w:val="left" w:pos="2230"/>
                <w:tab w:val="left" w:pos="10510"/>
              </w:tabs>
              <w:rPr>
                <w:del w:id="3685" w:author="273776" w:date="2011-05-09T16:12:00Z"/>
                <w:rFonts w:ascii="Arial" w:hAnsi="Arial" w:cs="Arial"/>
                <w:b/>
                <w:bCs/>
                <w:sz w:val="22"/>
                <w:lang w:val="pt-BR"/>
              </w:rPr>
            </w:pPr>
          </w:p>
        </w:tc>
      </w:tr>
    </w:tbl>
    <w:p w:rsidR="00273DCD" w:rsidRPr="00667415" w:rsidDel="00693DB9" w:rsidRDefault="00273DCD" w:rsidP="00E372F4">
      <w:pPr>
        <w:ind w:left="720"/>
        <w:jc w:val="both"/>
        <w:rPr>
          <w:del w:id="3686" w:author="273776" w:date="2011-05-09T16:12:00Z"/>
          <w:rFonts w:ascii="Arial" w:hAnsi="Arial" w:cs="Arial"/>
          <w:bCs/>
          <w:sz w:val="22"/>
          <w:szCs w:val="22"/>
          <w:lang w:val="pt-BR"/>
        </w:rPr>
      </w:pPr>
    </w:p>
    <w:p w:rsidR="00273DCD" w:rsidRPr="00667415" w:rsidDel="00693DB9" w:rsidRDefault="00273DCD" w:rsidP="00E372F4">
      <w:pPr>
        <w:ind w:left="720"/>
        <w:jc w:val="both"/>
        <w:rPr>
          <w:del w:id="3687"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688" w:author="273776" w:date="2011-05-09T16:12:00Z"/>
          <w:rFonts w:ascii="Arial" w:hAnsi="Arial" w:cs="Arial"/>
          <w:b/>
          <w:bCs/>
          <w:vanish w:val="0"/>
          <w:sz w:val="22"/>
          <w:szCs w:val="22"/>
          <w:lang w:val="pt-BR"/>
        </w:rPr>
      </w:pPr>
      <w:del w:id="3689" w:author="273776" w:date="2011-05-09T16:12:00Z">
        <w:r w:rsidRPr="00667415" w:rsidDel="00693DB9">
          <w:rPr>
            <w:rStyle w:val="Refdecomentrio"/>
            <w:rFonts w:ascii="Arial" w:hAnsi="Arial" w:cs="Arial"/>
            <w:sz w:val="22"/>
            <w:szCs w:val="22"/>
            <w:lang w:val="pt-BR"/>
          </w:rPr>
          <w:commentReference w:id="3690"/>
        </w:r>
        <w:r w:rsidRPr="00667415" w:rsidDel="00693DB9">
          <w:rPr>
            <w:rStyle w:val="Refdecomentrio"/>
            <w:rFonts w:ascii="Arial" w:hAnsi="Arial" w:cs="Arial"/>
            <w:sz w:val="22"/>
            <w:szCs w:val="22"/>
            <w:lang w:val="pt-BR"/>
          </w:rPr>
          <w:commentReference w:id="3691"/>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692" w:author="273776" w:date="2011-05-09T16:12:00Z"/>
        </w:trPr>
        <w:tc>
          <w:tcPr>
            <w:tcW w:w="9356" w:type="dxa"/>
          </w:tcPr>
          <w:p w:rsidR="00273DCD" w:rsidRPr="00667415" w:rsidDel="00693DB9" w:rsidRDefault="00273DCD" w:rsidP="00042EC1">
            <w:pPr>
              <w:pStyle w:val="Recuodecorpodetexto"/>
              <w:tabs>
                <w:tab w:val="left" w:pos="2230"/>
                <w:tab w:val="left" w:pos="10510"/>
              </w:tabs>
              <w:rPr>
                <w:del w:id="3693" w:author="273776" w:date="2011-05-09T16:12:00Z"/>
                <w:rFonts w:ascii="Arial" w:hAnsi="Arial" w:cs="Arial"/>
                <w:vanish w:val="0"/>
                <w:sz w:val="22"/>
                <w:lang w:val="pt-BR"/>
              </w:rPr>
            </w:pPr>
            <w:del w:id="3694" w:author="273776" w:date="2011-05-09T16:12:00Z">
              <w:r w:rsidRPr="00667415" w:rsidDel="00693DB9">
                <w:rPr>
                  <w:rFonts w:ascii="Arial" w:hAnsi="Arial" w:cs="Arial"/>
                  <w:b/>
                  <w:bCs/>
                  <w:vanish w:val="0"/>
                  <w:sz w:val="22"/>
                  <w:lang w:val="pt-BR"/>
                </w:rPr>
                <w:delText>Id da Feature:FEAT1624</w:delText>
              </w:r>
            </w:del>
          </w:p>
          <w:p w:rsidR="00273DCD" w:rsidRPr="00667415" w:rsidDel="00693DB9" w:rsidRDefault="00273DCD" w:rsidP="00042EC1">
            <w:pPr>
              <w:pStyle w:val="Recuodecorpodetexto"/>
              <w:tabs>
                <w:tab w:val="left" w:pos="2230"/>
                <w:tab w:val="left" w:pos="10510"/>
              </w:tabs>
              <w:rPr>
                <w:del w:id="3695" w:author="273776" w:date="2011-05-09T16:12:00Z"/>
                <w:rFonts w:ascii="Arial" w:hAnsi="Arial" w:cs="Arial"/>
                <w:vanish w:val="0"/>
                <w:color w:val="0000FF"/>
                <w:sz w:val="22"/>
                <w:lang w:val="pt-BR"/>
              </w:rPr>
            </w:pPr>
            <w:del w:id="3696"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Os descontos (% e “Créditos Oi”) devem ser concedidos a partir do 1º mês de contratação do serviço, atendendo às mesmas regras de negócio definidas no STI 47295 para o pacote de dados. O princípio de funcionamento deverá seguir o mesmo mecanismo utilizado nos pacotes de dados para o pós pago.</w:delText>
              </w:r>
              <w:r w:rsidRPr="00667415" w:rsidDel="00693DB9">
                <w:rPr>
                  <w:rStyle w:val="Refdecomentrio"/>
                  <w:rFonts w:ascii="Arial" w:hAnsi="Arial" w:cs="Arial"/>
                  <w:sz w:val="22"/>
                  <w:szCs w:val="22"/>
                  <w:lang w:val="pt-BR"/>
                </w:rPr>
                <w:commentReference w:id="3697"/>
              </w:r>
            </w:del>
          </w:p>
          <w:p w:rsidR="00273DCD" w:rsidRPr="00667415" w:rsidDel="00693DB9" w:rsidRDefault="00273DCD" w:rsidP="00042EC1">
            <w:pPr>
              <w:pStyle w:val="Recuodecorpodetexto"/>
              <w:tabs>
                <w:tab w:val="left" w:pos="2230"/>
                <w:tab w:val="left" w:pos="10510"/>
              </w:tabs>
              <w:rPr>
                <w:del w:id="3698" w:author="273776" w:date="2011-05-09T16:12:00Z"/>
                <w:rFonts w:ascii="Arial" w:hAnsi="Arial" w:cs="Arial"/>
                <w:vanish w:val="0"/>
                <w:sz w:val="22"/>
                <w:lang w:val="pt-BR"/>
              </w:rPr>
            </w:pPr>
            <w:del w:id="3699"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conceder descontos no 1º mês de contratação do novo serviço,conforme funcionamento do pacote de dados para o pós pago.</w:delText>
              </w:r>
            </w:del>
          </w:p>
          <w:p w:rsidR="00273DCD" w:rsidRPr="00667415" w:rsidDel="00693DB9" w:rsidRDefault="00273DCD" w:rsidP="00042EC1">
            <w:pPr>
              <w:pStyle w:val="Recuodecorpodetexto"/>
              <w:tabs>
                <w:tab w:val="left" w:pos="2230"/>
                <w:tab w:val="left" w:pos="10510"/>
              </w:tabs>
              <w:rPr>
                <w:del w:id="3700" w:author="273776" w:date="2011-05-09T16:12:00Z"/>
                <w:rFonts w:ascii="Arial" w:hAnsi="Arial" w:cs="Arial"/>
                <w:b/>
                <w:bCs/>
                <w:sz w:val="22"/>
                <w:lang w:val="pt-BR"/>
              </w:rPr>
            </w:pPr>
          </w:p>
        </w:tc>
      </w:tr>
    </w:tbl>
    <w:p w:rsidR="00273DCD" w:rsidRPr="00667415" w:rsidDel="00693DB9" w:rsidRDefault="00273DCD" w:rsidP="00E372F4">
      <w:pPr>
        <w:ind w:left="720"/>
        <w:jc w:val="both"/>
        <w:rPr>
          <w:del w:id="3701" w:author="273776" w:date="2011-05-09T16:12:00Z"/>
          <w:rFonts w:ascii="Arial" w:hAnsi="Arial" w:cs="Arial"/>
          <w:bCs/>
          <w:sz w:val="22"/>
          <w:szCs w:val="22"/>
          <w:lang w:val="pt-BR"/>
        </w:rPr>
      </w:pPr>
    </w:p>
    <w:p w:rsidR="00273DCD" w:rsidRPr="00667415" w:rsidDel="00693DB9" w:rsidRDefault="00273DCD" w:rsidP="00E372F4">
      <w:pPr>
        <w:ind w:left="720"/>
        <w:jc w:val="both"/>
        <w:rPr>
          <w:del w:id="3702"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703" w:author="273776" w:date="2011-05-09T16:12:00Z"/>
          <w:rFonts w:ascii="Arial" w:hAnsi="Arial" w:cs="Arial"/>
          <w:b/>
          <w:bCs/>
          <w:vanish w:val="0"/>
          <w:sz w:val="22"/>
          <w:szCs w:val="22"/>
          <w:lang w:val="pt-BR"/>
        </w:rPr>
      </w:pPr>
      <w:del w:id="3704" w:author="273776" w:date="2011-05-09T16:12:00Z">
        <w:r w:rsidRPr="00667415" w:rsidDel="00693DB9">
          <w:rPr>
            <w:rStyle w:val="Refdecomentrio"/>
            <w:rFonts w:ascii="Arial" w:hAnsi="Arial" w:cs="Arial"/>
            <w:sz w:val="22"/>
            <w:szCs w:val="22"/>
            <w:lang w:val="pt-BR"/>
          </w:rPr>
          <w:commentReference w:id="3705"/>
        </w:r>
        <w:r w:rsidRPr="00667415" w:rsidDel="00693DB9">
          <w:rPr>
            <w:rStyle w:val="Refdecomentrio"/>
            <w:rFonts w:ascii="Arial" w:hAnsi="Arial" w:cs="Arial"/>
            <w:sz w:val="22"/>
            <w:szCs w:val="22"/>
            <w:lang w:val="pt-BR"/>
          </w:rPr>
          <w:commentReference w:id="3706"/>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707" w:author="273776" w:date="2011-05-09T16:12:00Z"/>
        </w:trPr>
        <w:tc>
          <w:tcPr>
            <w:tcW w:w="9356" w:type="dxa"/>
          </w:tcPr>
          <w:p w:rsidR="00273DCD" w:rsidRPr="00667415" w:rsidDel="00693DB9" w:rsidRDefault="00273DCD" w:rsidP="00042EC1">
            <w:pPr>
              <w:pStyle w:val="Recuodecorpodetexto"/>
              <w:tabs>
                <w:tab w:val="left" w:pos="2230"/>
                <w:tab w:val="left" w:pos="10510"/>
              </w:tabs>
              <w:rPr>
                <w:del w:id="3708" w:author="273776" w:date="2011-05-09T16:12:00Z"/>
                <w:rFonts w:ascii="Arial" w:hAnsi="Arial" w:cs="Arial"/>
                <w:vanish w:val="0"/>
                <w:sz w:val="22"/>
                <w:lang w:val="pt-BR"/>
              </w:rPr>
            </w:pPr>
            <w:del w:id="3709" w:author="273776" w:date="2011-05-09T16:12:00Z">
              <w:r w:rsidRPr="00667415" w:rsidDel="00693DB9">
                <w:rPr>
                  <w:rFonts w:ascii="Arial" w:hAnsi="Arial" w:cs="Arial"/>
                  <w:b/>
                  <w:bCs/>
                  <w:vanish w:val="0"/>
                  <w:sz w:val="22"/>
                  <w:lang w:val="pt-BR"/>
                </w:rPr>
                <w:delText>Id da Feature:FEAT1625</w:delText>
              </w:r>
            </w:del>
          </w:p>
          <w:p w:rsidR="00273DCD" w:rsidRPr="00667415" w:rsidDel="00693DB9" w:rsidRDefault="00273DCD" w:rsidP="00042EC1">
            <w:pPr>
              <w:pStyle w:val="Recuodecorpodetexto"/>
              <w:tabs>
                <w:tab w:val="left" w:pos="2230"/>
                <w:tab w:val="left" w:pos="10510"/>
              </w:tabs>
              <w:rPr>
                <w:del w:id="3710" w:author="273776" w:date="2011-05-09T16:12:00Z"/>
                <w:rFonts w:ascii="Arial" w:hAnsi="Arial" w:cs="Arial"/>
                <w:vanish w:val="0"/>
                <w:sz w:val="22"/>
                <w:lang w:val="pt-BR"/>
              </w:rPr>
            </w:pPr>
            <w:del w:id="3711"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 xml:space="preserve">Fase 1: Serão disponibilizadas as seguintes faixas de descontos para os serviços Blackberry BIS (Completo, Absoluto e Social+Email) - Para o B2C: </w:delText>
              </w:r>
            </w:del>
          </w:p>
          <w:p w:rsidR="00273DCD" w:rsidRPr="00667415" w:rsidDel="00693DB9" w:rsidRDefault="00273DCD" w:rsidP="00042EC1">
            <w:pPr>
              <w:pStyle w:val="Recuodecorpodetexto"/>
              <w:tabs>
                <w:tab w:val="left" w:pos="2230"/>
                <w:tab w:val="left" w:pos="10510"/>
              </w:tabs>
              <w:rPr>
                <w:del w:id="3712" w:author="273776" w:date="2011-05-09T16:12:00Z"/>
                <w:rFonts w:ascii="Arial" w:hAnsi="Arial" w:cs="Arial"/>
                <w:vanish w:val="0"/>
                <w:sz w:val="22"/>
                <w:lang w:val="pt-BR"/>
              </w:rPr>
            </w:pPr>
          </w:p>
          <w:p w:rsidR="00273DCD" w:rsidRPr="00667415" w:rsidDel="00693DB9" w:rsidRDefault="00273DCD" w:rsidP="00042EC1">
            <w:pPr>
              <w:pStyle w:val="Recuodecorpodetexto"/>
              <w:tabs>
                <w:tab w:val="left" w:pos="2230"/>
                <w:tab w:val="left" w:pos="10510"/>
              </w:tabs>
              <w:rPr>
                <w:del w:id="3713" w:author="273776" w:date="2011-05-09T16:12:00Z"/>
                <w:rFonts w:ascii="Arial" w:hAnsi="Arial" w:cs="Arial"/>
                <w:vanish w:val="0"/>
                <w:sz w:val="22"/>
                <w:lang w:val="pt-BR"/>
              </w:rPr>
            </w:pPr>
            <w:del w:id="3714" w:author="273776" w:date="2011-05-09T16:12:00Z">
              <w:r w:rsidRPr="00667415" w:rsidDel="00693DB9">
                <w:rPr>
                  <w:rFonts w:ascii="Arial" w:hAnsi="Arial" w:cs="Arial"/>
                  <w:vanish w:val="0"/>
                  <w:sz w:val="22"/>
                  <w:lang w:val="pt-BR"/>
                </w:rPr>
                <w:delText>1 - Desconto de 100% sobre a assinatura por 2 meses</w:delText>
              </w:r>
            </w:del>
          </w:p>
          <w:p w:rsidR="00273DCD" w:rsidRPr="00667415" w:rsidDel="00693DB9" w:rsidRDefault="00273DCD" w:rsidP="00042EC1">
            <w:pPr>
              <w:pStyle w:val="Recuodecorpodetexto"/>
              <w:tabs>
                <w:tab w:val="left" w:pos="2230"/>
                <w:tab w:val="left" w:pos="10510"/>
              </w:tabs>
              <w:rPr>
                <w:del w:id="3715" w:author="273776" w:date="2011-05-09T16:12:00Z"/>
                <w:rFonts w:ascii="Arial" w:hAnsi="Arial" w:cs="Arial"/>
                <w:vanish w:val="0"/>
                <w:sz w:val="22"/>
                <w:lang w:val="pt-BR"/>
              </w:rPr>
            </w:pPr>
            <w:del w:id="3716" w:author="273776" w:date="2011-05-09T16:12:00Z">
              <w:r w:rsidRPr="00667415" w:rsidDel="00693DB9">
                <w:rPr>
                  <w:rFonts w:ascii="Arial" w:hAnsi="Arial" w:cs="Arial"/>
                  <w:vanish w:val="0"/>
                  <w:sz w:val="22"/>
                  <w:lang w:val="pt-BR"/>
                </w:rPr>
                <w:delText>2 - Desconto de 100% sobre a assinatura por 3 meses</w:delText>
              </w:r>
            </w:del>
          </w:p>
          <w:p w:rsidR="00273DCD" w:rsidRPr="00667415" w:rsidDel="00693DB9" w:rsidRDefault="00273DCD" w:rsidP="00042EC1">
            <w:pPr>
              <w:pStyle w:val="Recuodecorpodetexto"/>
              <w:tabs>
                <w:tab w:val="left" w:pos="2230"/>
                <w:tab w:val="left" w:pos="10510"/>
              </w:tabs>
              <w:rPr>
                <w:del w:id="3717" w:author="273776" w:date="2011-05-09T16:12:00Z"/>
                <w:rFonts w:ascii="Arial" w:hAnsi="Arial" w:cs="Arial"/>
                <w:vanish w:val="0"/>
                <w:sz w:val="22"/>
                <w:lang w:val="pt-BR"/>
              </w:rPr>
            </w:pPr>
            <w:del w:id="3718" w:author="273776" w:date="2011-05-09T16:12:00Z">
              <w:r w:rsidRPr="00667415" w:rsidDel="00693DB9">
                <w:rPr>
                  <w:rFonts w:ascii="Arial" w:hAnsi="Arial" w:cs="Arial"/>
                  <w:vanish w:val="0"/>
                  <w:sz w:val="22"/>
                  <w:lang w:val="pt-BR"/>
                </w:rPr>
                <w:delText>3 - Desconto de 100% sobre a assinatura por 6 meses</w:delText>
              </w:r>
            </w:del>
          </w:p>
          <w:p w:rsidR="00273DCD" w:rsidRPr="00667415" w:rsidDel="00693DB9" w:rsidRDefault="00273DCD" w:rsidP="00042EC1">
            <w:pPr>
              <w:pStyle w:val="Recuodecorpodetexto"/>
              <w:tabs>
                <w:tab w:val="left" w:pos="2230"/>
                <w:tab w:val="left" w:pos="10510"/>
              </w:tabs>
              <w:rPr>
                <w:del w:id="3719" w:author="273776" w:date="2011-05-09T16:12:00Z"/>
                <w:rFonts w:ascii="Arial" w:hAnsi="Arial" w:cs="Arial"/>
                <w:vanish w:val="0"/>
                <w:sz w:val="22"/>
                <w:lang w:val="pt-BR"/>
              </w:rPr>
            </w:pPr>
            <w:del w:id="3720" w:author="273776" w:date="2011-05-09T16:12:00Z">
              <w:r w:rsidRPr="00667415" w:rsidDel="00693DB9">
                <w:rPr>
                  <w:rFonts w:ascii="Arial" w:hAnsi="Arial" w:cs="Arial"/>
                  <w:vanish w:val="0"/>
                  <w:sz w:val="22"/>
                  <w:lang w:val="pt-BR"/>
                </w:rPr>
                <w:delText>4 - Desconto de 100% sobre a assinatura por 12 meses</w:delText>
              </w:r>
            </w:del>
          </w:p>
          <w:p w:rsidR="00273DCD" w:rsidRPr="00667415" w:rsidDel="00693DB9" w:rsidRDefault="00273DCD" w:rsidP="00042EC1">
            <w:pPr>
              <w:pStyle w:val="Recuodecorpodetexto"/>
              <w:tabs>
                <w:tab w:val="left" w:pos="2230"/>
                <w:tab w:val="left" w:pos="10510"/>
              </w:tabs>
              <w:rPr>
                <w:del w:id="3721" w:author="273776" w:date="2011-05-09T16:12:00Z"/>
                <w:rFonts w:ascii="Arial" w:hAnsi="Arial" w:cs="Arial"/>
                <w:vanish w:val="0"/>
                <w:sz w:val="22"/>
                <w:lang w:val="pt-BR"/>
              </w:rPr>
            </w:pPr>
            <w:del w:id="3722" w:author="273776" w:date="2011-05-09T16:12:00Z">
              <w:r w:rsidRPr="00667415" w:rsidDel="00693DB9">
                <w:rPr>
                  <w:rFonts w:ascii="Arial" w:hAnsi="Arial" w:cs="Arial"/>
                  <w:vanish w:val="0"/>
                  <w:sz w:val="22"/>
                  <w:lang w:val="pt-BR"/>
                </w:rPr>
                <w:delText>5 - Descontos percentuais de 15%, 20%, 30%,  50% e 70% por prazo indeterminado.</w:delText>
              </w:r>
            </w:del>
          </w:p>
          <w:p w:rsidR="00273DCD" w:rsidRPr="00667415" w:rsidDel="00693DB9" w:rsidRDefault="00273DCD" w:rsidP="00042EC1">
            <w:pPr>
              <w:pStyle w:val="Recuodecorpodetexto"/>
              <w:tabs>
                <w:tab w:val="left" w:pos="2230"/>
                <w:tab w:val="left" w:pos="10510"/>
              </w:tabs>
              <w:rPr>
                <w:del w:id="3723" w:author="273776" w:date="2011-05-09T16:12:00Z"/>
                <w:rFonts w:ascii="Arial" w:hAnsi="Arial" w:cs="Arial"/>
                <w:vanish w:val="0"/>
                <w:sz w:val="22"/>
                <w:lang w:val="pt-BR"/>
              </w:rPr>
            </w:pPr>
            <w:del w:id="3724" w:author="273776" w:date="2011-05-09T16:12:00Z">
              <w:r w:rsidRPr="00667415" w:rsidDel="00693DB9">
                <w:rPr>
                  <w:rFonts w:ascii="Arial" w:hAnsi="Arial" w:cs="Arial"/>
                  <w:vanish w:val="0"/>
                  <w:sz w:val="22"/>
                  <w:lang w:val="pt-BR"/>
                </w:rPr>
                <w:delText>6 - Descontos em Reais (10 meses) de R$ 20,00 na fatura*</w:delText>
              </w:r>
            </w:del>
          </w:p>
          <w:p w:rsidR="00273DCD" w:rsidRPr="00667415" w:rsidDel="00693DB9" w:rsidRDefault="00273DCD" w:rsidP="00042EC1">
            <w:pPr>
              <w:pStyle w:val="Recuodecorpodetexto"/>
              <w:tabs>
                <w:tab w:val="left" w:pos="2230"/>
                <w:tab w:val="left" w:pos="10510"/>
              </w:tabs>
              <w:rPr>
                <w:del w:id="3725" w:author="273776" w:date="2011-05-09T16:12:00Z"/>
                <w:rFonts w:ascii="Arial" w:hAnsi="Arial" w:cs="Arial"/>
                <w:vanish w:val="0"/>
                <w:sz w:val="22"/>
                <w:lang w:val="pt-BR"/>
              </w:rPr>
            </w:pPr>
            <w:del w:id="3726" w:author="273776" w:date="2011-05-09T16:12:00Z">
              <w:r w:rsidRPr="00667415" w:rsidDel="00693DB9">
                <w:rPr>
                  <w:rFonts w:ascii="Arial" w:hAnsi="Arial" w:cs="Arial"/>
                  <w:vanish w:val="0"/>
                  <w:sz w:val="22"/>
                  <w:lang w:val="pt-BR"/>
                </w:rPr>
                <w:delText>7 - Descontos em Reais (10 meses) de R$ 50,00 na fatura*</w:delText>
              </w:r>
            </w:del>
          </w:p>
          <w:p w:rsidR="00273DCD" w:rsidRPr="00667415" w:rsidDel="00693DB9" w:rsidRDefault="00273DCD" w:rsidP="00042EC1">
            <w:pPr>
              <w:pStyle w:val="Recuodecorpodetexto"/>
              <w:tabs>
                <w:tab w:val="left" w:pos="2230"/>
                <w:tab w:val="left" w:pos="10510"/>
              </w:tabs>
              <w:rPr>
                <w:del w:id="3727" w:author="273776" w:date="2011-05-09T16:12:00Z"/>
                <w:rFonts w:ascii="Arial" w:hAnsi="Arial" w:cs="Arial"/>
                <w:vanish w:val="0"/>
                <w:color w:val="0000FF"/>
                <w:sz w:val="22"/>
                <w:lang w:val="pt-BR"/>
              </w:rPr>
            </w:pPr>
            <w:del w:id="3728" w:author="273776" w:date="2011-05-09T16:12:00Z">
              <w:r w:rsidRPr="00667415" w:rsidDel="00693DB9">
                <w:rPr>
                  <w:rFonts w:ascii="Arial" w:hAnsi="Arial" w:cs="Arial"/>
                  <w:vanish w:val="0"/>
                  <w:sz w:val="22"/>
                  <w:lang w:val="pt-BR"/>
                </w:rPr>
                <w:delText>*Ou seja, sob o valor total da fatura do cliente.</w:delText>
              </w:r>
              <w:r w:rsidRPr="00667415" w:rsidDel="00693DB9">
                <w:rPr>
                  <w:rStyle w:val="Refdecomentrio"/>
                  <w:rFonts w:ascii="Arial" w:hAnsi="Arial" w:cs="Arial"/>
                  <w:sz w:val="22"/>
                  <w:szCs w:val="22"/>
                  <w:lang w:val="pt-BR"/>
                </w:rPr>
                <w:commentReference w:id="3729"/>
              </w:r>
            </w:del>
          </w:p>
          <w:p w:rsidR="00273DCD" w:rsidRPr="00667415" w:rsidDel="00693DB9" w:rsidRDefault="00273DCD" w:rsidP="00042EC1">
            <w:pPr>
              <w:pStyle w:val="Recuodecorpodetexto"/>
              <w:tabs>
                <w:tab w:val="left" w:pos="2230"/>
                <w:tab w:val="left" w:pos="10510"/>
              </w:tabs>
              <w:rPr>
                <w:del w:id="3730" w:author="273776" w:date="2011-05-09T16:12:00Z"/>
                <w:rFonts w:ascii="Arial" w:hAnsi="Arial" w:cs="Arial"/>
                <w:vanish w:val="0"/>
                <w:sz w:val="22"/>
                <w:lang w:val="pt-BR"/>
              </w:rPr>
            </w:pPr>
            <w:del w:id="373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disponibilizar faixas de descontos de 100% por 2, 3 , 6 e 12 meses, de 15%, 20%, 30%, 50% e 70% por tempo indeterminado,  e de R$ 20,00 ou R$ 50,00 por 10 meses  nos serviços Blackberry BIS para B2C</w:delText>
              </w:r>
            </w:del>
          </w:p>
          <w:p w:rsidR="00273DCD" w:rsidRPr="00667415" w:rsidDel="00693DB9" w:rsidRDefault="00273DCD" w:rsidP="00042EC1">
            <w:pPr>
              <w:pStyle w:val="Recuodecorpodetexto"/>
              <w:tabs>
                <w:tab w:val="left" w:pos="2230"/>
                <w:tab w:val="left" w:pos="10510"/>
              </w:tabs>
              <w:rPr>
                <w:del w:id="3732" w:author="273776" w:date="2011-05-09T16:12:00Z"/>
                <w:rFonts w:ascii="Arial" w:hAnsi="Arial" w:cs="Arial"/>
                <w:b/>
                <w:bCs/>
                <w:sz w:val="22"/>
                <w:lang w:val="pt-BR"/>
              </w:rPr>
            </w:pPr>
          </w:p>
        </w:tc>
      </w:tr>
    </w:tbl>
    <w:p w:rsidR="00273DCD" w:rsidRPr="00667415" w:rsidDel="00693DB9" w:rsidRDefault="00273DCD" w:rsidP="00E372F4">
      <w:pPr>
        <w:ind w:left="720"/>
        <w:jc w:val="both"/>
        <w:rPr>
          <w:del w:id="3733" w:author="273776" w:date="2011-05-09T16:12:00Z"/>
          <w:rFonts w:ascii="Arial" w:hAnsi="Arial" w:cs="Arial"/>
          <w:bCs/>
          <w:sz w:val="22"/>
          <w:szCs w:val="22"/>
          <w:lang w:val="pt-BR"/>
        </w:rPr>
      </w:pPr>
    </w:p>
    <w:p w:rsidR="00273DCD" w:rsidRPr="00667415" w:rsidDel="00693DB9" w:rsidRDefault="00273DCD" w:rsidP="00E372F4">
      <w:pPr>
        <w:ind w:left="720"/>
        <w:jc w:val="both"/>
        <w:rPr>
          <w:del w:id="373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735" w:author="273776" w:date="2011-05-09T16:12:00Z"/>
          <w:rFonts w:ascii="Arial" w:hAnsi="Arial" w:cs="Arial"/>
          <w:b/>
          <w:bCs/>
          <w:vanish w:val="0"/>
          <w:sz w:val="22"/>
          <w:szCs w:val="22"/>
          <w:lang w:val="pt-BR"/>
        </w:rPr>
      </w:pPr>
      <w:del w:id="3736" w:author="273776" w:date="2011-05-09T16:12:00Z">
        <w:r w:rsidRPr="00667415" w:rsidDel="00693DB9">
          <w:rPr>
            <w:rStyle w:val="Refdecomentrio"/>
            <w:rFonts w:ascii="Arial" w:hAnsi="Arial" w:cs="Arial"/>
            <w:sz w:val="22"/>
            <w:szCs w:val="22"/>
            <w:lang w:val="pt-BR"/>
          </w:rPr>
          <w:commentReference w:id="3737"/>
        </w:r>
        <w:r w:rsidRPr="00667415" w:rsidDel="00693DB9">
          <w:rPr>
            <w:rStyle w:val="Refdecomentrio"/>
            <w:rFonts w:ascii="Arial" w:hAnsi="Arial" w:cs="Arial"/>
            <w:sz w:val="22"/>
            <w:szCs w:val="22"/>
            <w:lang w:val="pt-BR"/>
          </w:rPr>
          <w:commentReference w:id="373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73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740" w:author="273776" w:date="2011-05-09T16:12:00Z"/>
                <w:rFonts w:ascii="Arial" w:hAnsi="Arial" w:cs="Arial"/>
                <w:vanish w:val="0"/>
                <w:sz w:val="22"/>
                <w:lang w:val="pt-BR"/>
              </w:rPr>
            </w:pPr>
            <w:del w:id="3741" w:author="273776" w:date="2011-05-09T16:12:00Z">
              <w:r w:rsidRPr="00667415" w:rsidDel="00693DB9">
                <w:rPr>
                  <w:rFonts w:ascii="Arial" w:hAnsi="Arial" w:cs="Arial"/>
                  <w:b/>
                  <w:bCs/>
                  <w:vanish w:val="0"/>
                  <w:sz w:val="22"/>
                  <w:lang w:val="pt-BR"/>
                </w:rPr>
                <w:delText>Id da Feature:FEAT1626</w:delText>
              </w:r>
            </w:del>
          </w:p>
          <w:p w:rsidR="00273DCD" w:rsidRPr="00667415" w:rsidDel="00693DB9" w:rsidRDefault="00273DCD" w:rsidP="00042EC1">
            <w:pPr>
              <w:pStyle w:val="Recuodecorpodetexto"/>
              <w:tabs>
                <w:tab w:val="left" w:pos="2230"/>
                <w:tab w:val="left" w:pos="10510"/>
              </w:tabs>
              <w:rPr>
                <w:del w:id="3742" w:author="273776" w:date="2011-05-09T16:12:00Z"/>
                <w:rFonts w:ascii="Arial" w:hAnsi="Arial" w:cs="Arial"/>
                <w:vanish w:val="0"/>
                <w:sz w:val="22"/>
                <w:lang w:val="pt-BR"/>
              </w:rPr>
            </w:pPr>
            <w:del w:id="374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Fase 1: Serão disponibilizadas as seguintes faixas de descontos para os serviços Blackberry BIS (Completo, Absoluto e Social+Email) - Para o B2B :</w:delText>
              </w:r>
            </w:del>
          </w:p>
          <w:p w:rsidR="00273DCD" w:rsidRPr="00667415" w:rsidDel="00693DB9" w:rsidRDefault="00273DCD" w:rsidP="00042EC1">
            <w:pPr>
              <w:pStyle w:val="Recuodecorpodetexto"/>
              <w:tabs>
                <w:tab w:val="left" w:pos="2230"/>
                <w:tab w:val="left" w:pos="10510"/>
              </w:tabs>
              <w:rPr>
                <w:del w:id="3744" w:author="273776" w:date="2011-05-09T16:12:00Z"/>
                <w:rFonts w:ascii="Arial" w:hAnsi="Arial" w:cs="Arial"/>
                <w:vanish w:val="0"/>
                <w:sz w:val="22"/>
                <w:lang w:val="pt-BR"/>
              </w:rPr>
            </w:pPr>
          </w:p>
          <w:p w:rsidR="00273DCD" w:rsidRPr="00667415" w:rsidDel="00693DB9" w:rsidRDefault="00273DCD" w:rsidP="00042EC1">
            <w:pPr>
              <w:pStyle w:val="Recuodecorpodetexto"/>
              <w:tabs>
                <w:tab w:val="left" w:pos="2230"/>
                <w:tab w:val="left" w:pos="10510"/>
              </w:tabs>
              <w:rPr>
                <w:del w:id="3745" w:author="273776" w:date="2011-05-09T16:12:00Z"/>
                <w:rFonts w:ascii="Arial" w:hAnsi="Arial" w:cs="Arial"/>
                <w:vanish w:val="0"/>
                <w:sz w:val="22"/>
                <w:lang w:val="pt-BR"/>
              </w:rPr>
            </w:pPr>
            <w:del w:id="3746" w:author="273776" w:date="2011-05-09T16:12:00Z">
              <w:r w:rsidRPr="00667415" w:rsidDel="00693DB9">
                <w:rPr>
                  <w:rFonts w:ascii="Arial" w:hAnsi="Arial" w:cs="Arial"/>
                  <w:vanish w:val="0"/>
                  <w:sz w:val="22"/>
                  <w:lang w:val="pt-BR"/>
                </w:rPr>
                <w:delText>1 - Desconto de 100% sobre a assinatura por 2 meses</w:delText>
              </w:r>
            </w:del>
          </w:p>
          <w:p w:rsidR="00273DCD" w:rsidRPr="00667415" w:rsidDel="00693DB9" w:rsidRDefault="00273DCD" w:rsidP="00042EC1">
            <w:pPr>
              <w:pStyle w:val="Recuodecorpodetexto"/>
              <w:tabs>
                <w:tab w:val="left" w:pos="2230"/>
                <w:tab w:val="left" w:pos="10510"/>
              </w:tabs>
              <w:rPr>
                <w:del w:id="3747" w:author="273776" w:date="2011-05-09T16:12:00Z"/>
                <w:rFonts w:ascii="Arial" w:hAnsi="Arial" w:cs="Arial"/>
                <w:vanish w:val="0"/>
                <w:sz w:val="22"/>
                <w:lang w:val="pt-BR"/>
              </w:rPr>
            </w:pPr>
            <w:del w:id="3748" w:author="273776" w:date="2011-05-09T16:12:00Z">
              <w:r w:rsidRPr="00667415" w:rsidDel="00693DB9">
                <w:rPr>
                  <w:rFonts w:ascii="Arial" w:hAnsi="Arial" w:cs="Arial"/>
                  <w:vanish w:val="0"/>
                  <w:sz w:val="22"/>
                  <w:lang w:val="pt-BR"/>
                </w:rPr>
                <w:delText>2 - Desconto de 100% sobre a assinatura por 3 meses</w:delText>
              </w:r>
            </w:del>
          </w:p>
          <w:p w:rsidR="00273DCD" w:rsidRPr="00667415" w:rsidDel="00693DB9" w:rsidRDefault="00273DCD" w:rsidP="00042EC1">
            <w:pPr>
              <w:pStyle w:val="Recuodecorpodetexto"/>
              <w:tabs>
                <w:tab w:val="left" w:pos="2230"/>
                <w:tab w:val="left" w:pos="10510"/>
              </w:tabs>
              <w:rPr>
                <w:del w:id="3749" w:author="273776" w:date="2011-05-09T16:12:00Z"/>
                <w:rFonts w:ascii="Arial" w:hAnsi="Arial" w:cs="Arial"/>
                <w:vanish w:val="0"/>
                <w:sz w:val="22"/>
                <w:lang w:val="pt-BR"/>
              </w:rPr>
            </w:pPr>
            <w:del w:id="3750" w:author="273776" w:date="2011-05-09T16:12:00Z">
              <w:r w:rsidRPr="00667415" w:rsidDel="00693DB9">
                <w:rPr>
                  <w:rFonts w:ascii="Arial" w:hAnsi="Arial" w:cs="Arial"/>
                  <w:vanish w:val="0"/>
                  <w:sz w:val="22"/>
                  <w:lang w:val="pt-BR"/>
                </w:rPr>
                <w:delText>3 - Desconto de 100% sobre a assinatura por 6 meses</w:delText>
              </w:r>
            </w:del>
          </w:p>
          <w:p w:rsidR="00273DCD" w:rsidRPr="00667415" w:rsidDel="00693DB9" w:rsidRDefault="00273DCD" w:rsidP="00042EC1">
            <w:pPr>
              <w:pStyle w:val="Recuodecorpodetexto"/>
              <w:tabs>
                <w:tab w:val="left" w:pos="2230"/>
                <w:tab w:val="left" w:pos="10510"/>
              </w:tabs>
              <w:rPr>
                <w:del w:id="3751" w:author="273776" w:date="2011-05-09T16:12:00Z"/>
                <w:rFonts w:ascii="Arial" w:hAnsi="Arial" w:cs="Arial"/>
                <w:vanish w:val="0"/>
                <w:sz w:val="22"/>
                <w:lang w:val="pt-BR"/>
              </w:rPr>
            </w:pPr>
            <w:del w:id="3752" w:author="273776" w:date="2011-05-09T16:12:00Z">
              <w:r w:rsidRPr="00667415" w:rsidDel="00693DB9">
                <w:rPr>
                  <w:rFonts w:ascii="Arial" w:hAnsi="Arial" w:cs="Arial"/>
                  <w:vanish w:val="0"/>
                  <w:sz w:val="22"/>
                  <w:lang w:val="pt-BR"/>
                </w:rPr>
                <w:delText>4 - Desconto de 100% sobre a assinatura por 12 meses</w:delText>
              </w:r>
            </w:del>
          </w:p>
          <w:p w:rsidR="00273DCD" w:rsidRPr="00667415" w:rsidDel="00693DB9" w:rsidRDefault="00273DCD" w:rsidP="00042EC1">
            <w:pPr>
              <w:pStyle w:val="Recuodecorpodetexto"/>
              <w:tabs>
                <w:tab w:val="left" w:pos="2230"/>
                <w:tab w:val="left" w:pos="10510"/>
              </w:tabs>
              <w:rPr>
                <w:del w:id="3753" w:author="273776" w:date="2011-05-09T16:12:00Z"/>
                <w:rFonts w:ascii="Arial" w:hAnsi="Arial" w:cs="Arial"/>
                <w:vanish w:val="0"/>
                <w:sz w:val="22"/>
                <w:lang w:val="pt-BR"/>
              </w:rPr>
            </w:pPr>
            <w:del w:id="3754" w:author="273776" w:date="2011-05-09T16:12:00Z">
              <w:r w:rsidRPr="00667415" w:rsidDel="00693DB9">
                <w:rPr>
                  <w:rFonts w:ascii="Arial" w:hAnsi="Arial" w:cs="Arial"/>
                  <w:vanish w:val="0"/>
                  <w:sz w:val="22"/>
                  <w:lang w:val="pt-BR"/>
                </w:rPr>
                <w:delText>5 - Descontos percentuais de 15%, 20%, 30%,  50% e 70% por prazo indeterminado.</w:delText>
              </w:r>
            </w:del>
          </w:p>
          <w:p w:rsidR="00273DCD" w:rsidRPr="00667415" w:rsidDel="00693DB9" w:rsidRDefault="00273DCD" w:rsidP="00042EC1">
            <w:pPr>
              <w:pStyle w:val="Recuodecorpodetexto"/>
              <w:tabs>
                <w:tab w:val="left" w:pos="2230"/>
                <w:tab w:val="left" w:pos="10510"/>
              </w:tabs>
              <w:rPr>
                <w:del w:id="3755" w:author="273776" w:date="2011-05-09T16:12:00Z"/>
                <w:rFonts w:ascii="Arial" w:hAnsi="Arial" w:cs="Arial"/>
                <w:vanish w:val="0"/>
                <w:sz w:val="22"/>
                <w:lang w:val="pt-BR"/>
              </w:rPr>
            </w:pPr>
            <w:del w:id="3756" w:author="273776" w:date="2011-05-09T16:12:00Z">
              <w:r w:rsidRPr="00667415" w:rsidDel="00693DB9">
                <w:rPr>
                  <w:rFonts w:ascii="Arial" w:hAnsi="Arial" w:cs="Arial"/>
                  <w:vanish w:val="0"/>
                  <w:sz w:val="22"/>
                  <w:lang w:val="pt-BR"/>
                </w:rPr>
                <w:delText>6 - Descontos em Reais para 24 e 25 meses na fatura</w:delText>
              </w:r>
            </w:del>
          </w:p>
          <w:p w:rsidR="00273DCD" w:rsidRPr="00667415" w:rsidDel="00693DB9" w:rsidRDefault="00273DCD" w:rsidP="00042EC1">
            <w:pPr>
              <w:pStyle w:val="Recuodecorpodetexto"/>
              <w:tabs>
                <w:tab w:val="left" w:pos="2230"/>
                <w:tab w:val="left" w:pos="10510"/>
              </w:tabs>
              <w:rPr>
                <w:del w:id="3757" w:author="273776" w:date="2011-05-09T16:12:00Z"/>
                <w:rFonts w:ascii="Arial" w:hAnsi="Arial" w:cs="Arial"/>
                <w:vanish w:val="0"/>
                <w:color w:val="0000FF"/>
                <w:sz w:val="22"/>
                <w:lang w:val="pt-BR"/>
              </w:rPr>
            </w:pPr>
            <w:del w:id="3758" w:author="273776" w:date="2011-05-09T16:12:00Z">
              <w:r w:rsidRPr="00667415" w:rsidDel="00693DB9">
                <w:rPr>
                  <w:rFonts w:ascii="Arial" w:hAnsi="Arial" w:cs="Arial"/>
                  <w:vanish w:val="0"/>
                  <w:sz w:val="22"/>
                  <w:lang w:val="pt-BR"/>
                </w:rPr>
                <w:delText>7 - Os valores para desconto serão de R$ 300, R$ 500, e $ 800 (Valor total).</w:delText>
              </w:r>
              <w:r w:rsidRPr="00667415" w:rsidDel="00693DB9">
                <w:rPr>
                  <w:rStyle w:val="Refdecomentrio"/>
                  <w:rFonts w:ascii="Arial" w:hAnsi="Arial" w:cs="Arial"/>
                  <w:sz w:val="22"/>
                  <w:szCs w:val="22"/>
                  <w:lang w:val="pt-BR"/>
                </w:rPr>
                <w:commentReference w:id="3759"/>
              </w:r>
            </w:del>
          </w:p>
          <w:p w:rsidR="00273DCD" w:rsidRPr="00667415" w:rsidDel="00693DB9" w:rsidRDefault="00273DCD" w:rsidP="00042EC1">
            <w:pPr>
              <w:pStyle w:val="Recuodecorpodetexto"/>
              <w:tabs>
                <w:tab w:val="left" w:pos="2230"/>
                <w:tab w:val="left" w:pos="10510"/>
              </w:tabs>
              <w:rPr>
                <w:del w:id="3760" w:author="273776" w:date="2011-05-09T16:12:00Z"/>
                <w:rFonts w:ascii="Arial" w:hAnsi="Arial" w:cs="Arial"/>
                <w:vanish w:val="0"/>
                <w:sz w:val="22"/>
                <w:lang w:val="pt-BR"/>
              </w:rPr>
            </w:pPr>
            <w:del w:id="376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disponibilizar faixas de descontos de 100% por 2, 3 , 6 e 12 meses, de 15%, 20%, 30%, 50% e 70% por tempo indeterminado,  de R$ 300,00 ou R$ 500,00 ou R$ 800,00  por 24 ou 25 meses  nos serviços Blackberry BIS para B2B</w:delText>
              </w:r>
            </w:del>
          </w:p>
          <w:p w:rsidR="00273DCD" w:rsidRPr="00667415" w:rsidDel="00693DB9" w:rsidRDefault="00273DCD" w:rsidP="00042EC1">
            <w:pPr>
              <w:pStyle w:val="Recuodecorpodetexto"/>
              <w:tabs>
                <w:tab w:val="left" w:pos="2230"/>
                <w:tab w:val="left" w:pos="10510"/>
              </w:tabs>
              <w:rPr>
                <w:del w:id="3762" w:author="273776" w:date="2011-05-09T16:12:00Z"/>
                <w:rFonts w:ascii="Arial" w:hAnsi="Arial" w:cs="Arial"/>
                <w:b/>
                <w:bCs/>
                <w:sz w:val="22"/>
                <w:lang w:val="pt-BR"/>
              </w:rPr>
            </w:pPr>
          </w:p>
        </w:tc>
      </w:tr>
    </w:tbl>
    <w:p w:rsidR="00273DCD" w:rsidRPr="00667415" w:rsidDel="00693DB9" w:rsidRDefault="00273DCD" w:rsidP="00E372F4">
      <w:pPr>
        <w:ind w:left="720"/>
        <w:jc w:val="both"/>
        <w:rPr>
          <w:del w:id="3763" w:author="273776" w:date="2011-05-09T16:12:00Z"/>
          <w:rFonts w:ascii="Arial" w:hAnsi="Arial" w:cs="Arial"/>
          <w:bCs/>
          <w:sz w:val="22"/>
          <w:szCs w:val="22"/>
          <w:lang w:val="pt-BR"/>
        </w:rPr>
      </w:pPr>
    </w:p>
    <w:p w:rsidR="00273DCD" w:rsidRPr="00667415" w:rsidDel="00693DB9" w:rsidRDefault="00273DCD" w:rsidP="00E372F4">
      <w:pPr>
        <w:ind w:left="720"/>
        <w:jc w:val="both"/>
        <w:rPr>
          <w:del w:id="376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765" w:author="273776" w:date="2011-05-09T16:12:00Z"/>
          <w:rFonts w:ascii="Arial" w:hAnsi="Arial" w:cs="Arial"/>
          <w:b/>
          <w:bCs/>
          <w:vanish w:val="0"/>
          <w:sz w:val="22"/>
          <w:szCs w:val="22"/>
          <w:lang w:val="pt-BR"/>
        </w:rPr>
      </w:pPr>
      <w:del w:id="3766" w:author="273776" w:date="2011-05-09T16:12:00Z">
        <w:r w:rsidRPr="00667415" w:rsidDel="00693DB9">
          <w:rPr>
            <w:rStyle w:val="Refdecomentrio"/>
            <w:rFonts w:ascii="Arial" w:hAnsi="Arial" w:cs="Arial"/>
            <w:sz w:val="22"/>
            <w:szCs w:val="22"/>
            <w:lang w:val="pt-BR"/>
          </w:rPr>
          <w:commentReference w:id="3767"/>
        </w:r>
        <w:r w:rsidRPr="00667415" w:rsidDel="00693DB9">
          <w:rPr>
            <w:rStyle w:val="Refdecomentrio"/>
            <w:rFonts w:ascii="Arial" w:hAnsi="Arial" w:cs="Arial"/>
            <w:sz w:val="22"/>
            <w:szCs w:val="22"/>
            <w:lang w:val="pt-BR"/>
          </w:rPr>
          <w:commentReference w:id="376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76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770" w:author="273776" w:date="2011-05-09T16:12:00Z"/>
                <w:rFonts w:ascii="Arial" w:hAnsi="Arial" w:cs="Arial"/>
                <w:vanish w:val="0"/>
                <w:sz w:val="22"/>
                <w:lang w:val="pt-BR"/>
              </w:rPr>
            </w:pPr>
            <w:del w:id="3771" w:author="273776" w:date="2011-05-09T16:12:00Z">
              <w:r w:rsidRPr="00667415" w:rsidDel="00693DB9">
                <w:rPr>
                  <w:rFonts w:ascii="Arial" w:hAnsi="Arial" w:cs="Arial"/>
                  <w:b/>
                  <w:bCs/>
                  <w:vanish w:val="0"/>
                  <w:sz w:val="22"/>
                  <w:lang w:val="pt-BR"/>
                </w:rPr>
                <w:delText>Id da Feature:FEAT1627</w:delText>
              </w:r>
            </w:del>
          </w:p>
          <w:p w:rsidR="00273DCD" w:rsidRPr="00667415" w:rsidDel="00693DB9" w:rsidRDefault="00273DCD" w:rsidP="00042EC1">
            <w:pPr>
              <w:pStyle w:val="Recuodecorpodetexto"/>
              <w:tabs>
                <w:tab w:val="left" w:pos="2230"/>
                <w:tab w:val="left" w:pos="10510"/>
              </w:tabs>
              <w:rPr>
                <w:del w:id="3772" w:author="273776" w:date="2011-05-09T16:12:00Z"/>
                <w:rFonts w:ascii="Arial" w:hAnsi="Arial" w:cs="Arial"/>
                <w:vanish w:val="0"/>
                <w:color w:val="0000FF"/>
                <w:sz w:val="22"/>
                <w:lang w:val="pt-BR"/>
              </w:rPr>
            </w:pPr>
            <w:del w:id="377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A interface de aprovisionamento dos novos serviços Blackberry da aplicação CRM Móvel (Própria e de terceiros) deverá ser atualizado para suportar as ativações dos novos serviços BIS e BES+BIS.</w:delText>
              </w:r>
              <w:r w:rsidRPr="00667415" w:rsidDel="00693DB9">
                <w:rPr>
                  <w:rStyle w:val="Refdecomentrio"/>
                  <w:rFonts w:ascii="Arial" w:hAnsi="Arial" w:cs="Arial"/>
                  <w:sz w:val="22"/>
                  <w:szCs w:val="22"/>
                  <w:lang w:val="pt-BR"/>
                </w:rPr>
                <w:commentReference w:id="3774"/>
              </w:r>
            </w:del>
          </w:p>
          <w:p w:rsidR="00273DCD" w:rsidRPr="00667415" w:rsidDel="00693DB9" w:rsidRDefault="00273DCD" w:rsidP="00042EC1">
            <w:pPr>
              <w:pStyle w:val="Recuodecorpodetexto"/>
              <w:tabs>
                <w:tab w:val="left" w:pos="2230"/>
                <w:tab w:val="left" w:pos="10510"/>
              </w:tabs>
              <w:rPr>
                <w:del w:id="3775" w:author="273776" w:date="2011-05-09T16:12:00Z"/>
                <w:rFonts w:ascii="Arial" w:hAnsi="Arial" w:cs="Arial"/>
                <w:vanish w:val="0"/>
                <w:sz w:val="22"/>
                <w:lang w:val="pt-BR"/>
              </w:rPr>
            </w:pPr>
            <w:del w:id="377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da interface de aprovisionamento suportar  as ativações dos novos serviços BIS e BES+BIS.</w:delText>
              </w:r>
            </w:del>
          </w:p>
          <w:p w:rsidR="00273DCD" w:rsidRPr="00667415" w:rsidDel="00693DB9" w:rsidRDefault="00273DCD" w:rsidP="00042EC1">
            <w:pPr>
              <w:pStyle w:val="Recuodecorpodetexto"/>
              <w:tabs>
                <w:tab w:val="left" w:pos="2230"/>
                <w:tab w:val="left" w:pos="10510"/>
              </w:tabs>
              <w:rPr>
                <w:del w:id="3777" w:author="273776" w:date="2011-05-09T16:12:00Z"/>
                <w:rFonts w:ascii="Arial" w:hAnsi="Arial" w:cs="Arial"/>
                <w:b/>
                <w:bCs/>
                <w:sz w:val="22"/>
                <w:lang w:val="pt-BR"/>
              </w:rPr>
            </w:pPr>
          </w:p>
        </w:tc>
      </w:tr>
    </w:tbl>
    <w:p w:rsidR="00273DCD" w:rsidRPr="00667415" w:rsidDel="00693DB9" w:rsidRDefault="00273DCD" w:rsidP="00E372F4">
      <w:pPr>
        <w:ind w:left="720"/>
        <w:jc w:val="both"/>
        <w:rPr>
          <w:del w:id="3778" w:author="273776" w:date="2011-05-09T16:12:00Z"/>
          <w:rFonts w:ascii="Arial" w:hAnsi="Arial" w:cs="Arial"/>
          <w:bCs/>
          <w:sz w:val="22"/>
          <w:szCs w:val="22"/>
          <w:lang w:val="pt-BR"/>
        </w:rPr>
      </w:pPr>
    </w:p>
    <w:p w:rsidR="00273DCD" w:rsidRPr="00667415" w:rsidDel="00693DB9" w:rsidRDefault="00273DCD" w:rsidP="00E372F4">
      <w:pPr>
        <w:ind w:left="720"/>
        <w:jc w:val="both"/>
        <w:rPr>
          <w:del w:id="3779"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780" w:author="273776" w:date="2011-05-09T16:12:00Z"/>
          <w:rFonts w:ascii="Arial" w:hAnsi="Arial" w:cs="Arial"/>
          <w:b/>
          <w:bCs/>
          <w:vanish w:val="0"/>
          <w:sz w:val="22"/>
          <w:szCs w:val="22"/>
          <w:lang w:val="pt-BR"/>
        </w:rPr>
      </w:pPr>
      <w:del w:id="3781" w:author="273776" w:date="2011-05-09T16:12:00Z">
        <w:r w:rsidRPr="00667415" w:rsidDel="00693DB9">
          <w:rPr>
            <w:rStyle w:val="Refdecomentrio"/>
            <w:rFonts w:ascii="Arial" w:hAnsi="Arial" w:cs="Arial"/>
            <w:sz w:val="22"/>
            <w:szCs w:val="22"/>
            <w:lang w:val="pt-BR"/>
          </w:rPr>
          <w:commentReference w:id="3782"/>
        </w:r>
        <w:r w:rsidRPr="00667415" w:rsidDel="00693DB9">
          <w:rPr>
            <w:rStyle w:val="Refdecomentrio"/>
            <w:rFonts w:ascii="Arial" w:hAnsi="Arial" w:cs="Arial"/>
            <w:sz w:val="22"/>
            <w:szCs w:val="22"/>
            <w:lang w:val="pt-BR"/>
          </w:rPr>
          <w:commentReference w:id="378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78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785" w:author="273776" w:date="2011-05-09T16:12:00Z"/>
                <w:rFonts w:ascii="Arial" w:hAnsi="Arial" w:cs="Arial"/>
                <w:vanish w:val="0"/>
                <w:sz w:val="22"/>
                <w:lang w:val="pt-BR"/>
              </w:rPr>
            </w:pPr>
            <w:del w:id="3786" w:author="273776" w:date="2011-05-09T16:12:00Z">
              <w:r w:rsidRPr="00667415" w:rsidDel="00693DB9">
                <w:rPr>
                  <w:rFonts w:ascii="Arial" w:hAnsi="Arial" w:cs="Arial"/>
                  <w:b/>
                  <w:bCs/>
                  <w:vanish w:val="0"/>
                  <w:sz w:val="22"/>
                  <w:lang w:val="pt-BR"/>
                </w:rPr>
                <w:delText>Id da Feature:FEAT1628</w:delText>
              </w:r>
            </w:del>
          </w:p>
          <w:p w:rsidR="00273DCD" w:rsidRPr="00667415" w:rsidDel="00693DB9" w:rsidRDefault="00273DCD" w:rsidP="00042EC1">
            <w:pPr>
              <w:pStyle w:val="Recuodecorpodetexto"/>
              <w:tabs>
                <w:tab w:val="left" w:pos="2230"/>
                <w:tab w:val="left" w:pos="10510"/>
              </w:tabs>
              <w:rPr>
                <w:del w:id="3787" w:author="273776" w:date="2011-05-09T16:12:00Z"/>
                <w:rFonts w:ascii="Arial" w:hAnsi="Arial" w:cs="Arial"/>
                <w:vanish w:val="0"/>
                <w:color w:val="0000FF"/>
                <w:sz w:val="22"/>
                <w:lang w:val="pt-BR"/>
              </w:rPr>
            </w:pPr>
            <w:del w:id="378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Deverá ser possível a migração entre qualquer dos serviços Oi Blackberry BIS disponibilizados, sem ônus financeiro para o contratante, seja ele Alto Valor (B2C) como Corporativo e Empresarial (B2B).</w:delText>
              </w:r>
              <w:r w:rsidRPr="00667415" w:rsidDel="00693DB9">
                <w:rPr>
                  <w:rStyle w:val="Refdecomentrio"/>
                  <w:rFonts w:ascii="Arial" w:hAnsi="Arial" w:cs="Arial"/>
                  <w:sz w:val="22"/>
                  <w:szCs w:val="22"/>
                  <w:lang w:val="pt-BR"/>
                </w:rPr>
                <w:commentReference w:id="3789"/>
              </w:r>
            </w:del>
          </w:p>
          <w:p w:rsidR="00273DCD" w:rsidRPr="00667415" w:rsidDel="00693DB9" w:rsidRDefault="00273DCD" w:rsidP="00042EC1">
            <w:pPr>
              <w:pStyle w:val="Recuodecorpodetexto"/>
              <w:tabs>
                <w:tab w:val="left" w:pos="2230"/>
                <w:tab w:val="left" w:pos="10510"/>
              </w:tabs>
              <w:rPr>
                <w:del w:id="3790" w:author="273776" w:date="2011-05-09T16:12:00Z"/>
                <w:rFonts w:ascii="Arial" w:hAnsi="Arial" w:cs="Arial"/>
                <w:vanish w:val="0"/>
                <w:sz w:val="22"/>
                <w:lang w:val="pt-BR"/>
              </w:rPr>
            </w:pPr>
            <w:del w:id="379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migrar os serviços Blackberry BIS de Alto Valor, Corporativo e Empresarial sem ônus financeiro.</w:delText>
              </w:r>
            </w:del>
          </w:p>
          <w:p w:rsidR="00273DCD" w:rsidRPr="00667415" w:rsidDel="00693DB9" w:rsidRDefault="00273DCD" w:rsidP="00042EC1">
            <w:pPr>
              <w:pStyle w:val="Recuodecorpodetexto"/>
              <w:tabs>
                <w:tab w:val="left" w:pos="2230"/>
                <w:tab w:val="left" w:pos="10510"/>
              </w:tabs>
              <w:rPr>
                <w:del w:id="3792" w:author="273776" w:date="2011-05-09T16:12:00Z"/>
                <w:rFonts w:ascii="Arial" w:hAnsi="Arial" w:cs="Arial"/>
                <w:b/>
                <w:bCs/>
                <w:sz w:val="22"/>
                <w:lang w:val="pt-BR"/>
              </w:rPr>
            </w:pPr>
          </w:p>
        </w:tc>
      </w:tr>
    </w:tbl>
    <w:p w:rsidR="00273DCD" w:rsidRPr="00667415" w:rsidDel="00693DB9" w:rsidRDefault="00273DCD" w:rsidP="00E372F4">
      <w:pPr>
        <w:ind w:left="720"/>
        <w:jc w:val="both"/>
        <w:rPr>
          <w:del w:id="3793" w:author="273776" w:date="2011-05-09T16:12:00Z"/>
          <w:rFonts w:ascii="Arial" w:hAnsi="Arial" w:cs="Arial"/>
          <w:bCs/>
          <w:sz w:val="22"/>
          <w:szCs w:val="22"/>
          <w:lang w:val="pt-BR"/>
        </w:rPr>
      </w:pPr>
    </w:p>
    <w:p w:rsidR="00273DCD" w:rsidRPr="00667415" w:rsidDel="00693DB9" w:rsidRDefault="00273DCD" w:rsidP="00E372F4">
      <w:pPr>
        <w:ind w:left="720"/>
        <w:jc w:val="both"/>
        <w:rPr>
          <w:del w:id="379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795" w:author="273776" w:date="2011-05-09T16:12:00Z"/>
          <w:rFonts w:ascii="Arial" w:hAnsi="Arial" w:cs="Arial"/>
          <w:b/>
          <w:bCs/>
          <w:vanish w:val="0"/>
          <w:sz w:val="22"/>
          <w:szCs w:val="22"/>
          <w:lang w:val="pt-BR"/>
        </w:rPr>
      </w:pPr>
      <w:del w:id="3796" w:author="273776" w:date="2011-05-09T16:12:00Z">
        <w:r w:rsidRPr="00667415" w:rsidDel="00693DB9">
          <w:rPr>
            <w:rStyle w:val="Refdecomentrio"/>
            <w:rFonts w:ascii="Arial" w:hAnsi="Arial" w:cs="Arial"/>
            <w:sz w:val="22"/>
            <w:szCs w:val="22"/>
            <w:lang w:val="pt-BR"/>
          </w:rPr>
          <w:commentReference w:id="3797"/>
        </w:r>
        <w:r w:rsidRPr="00667415" w:rsidDel="00693DB9">
          <w:rPr>
            <w:rStyle w:val="Refdecomentrio"/>
            <w:rFonts w:ascii="Arial" w:hAnsi="Arial" w:cs="Arial"/>
            <w:sz w:val="22"/>
            <w:szCs w:val="22"/>
            <w:lang w:val="pt-BR"/>
          </w:rPr>
          <w:commentReference w:id="379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79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800" w:author="273776" w:date="2011-05-09T16:12:00Z"/>
                <w:rFonts w:ascii="Arial" w:hAnsi="Arial" w:cs="Arial"/>
                <w:vanish w:val="0"/>
                <w:sz w:val="22"/>
                <w:lang w:val="pt-BR"/>
              </w:rPr>
            </w:pPr>
            <w:del w:id="3801" w:author="273776" w:date="2011-05-09T16:12:00Z">
              <w:r w:rsidRPr="00667415" w:rsidDel="00693DB9">
                <w:rPr>
                  <w:rFonts w:ascii="Arial" w:hAnsi="Arial" w:cs="Arial"/>
                  <w:b/>
                  <w:bCs/>
                  <w:vanish w:val="0"/>
                  <w:sz w:val="22"/>
                  <w:lang w:val="pt-BR"/>
                </w:rPr>
                <w:delText>Id da Feature:FEAT1629</w:delText>
              </w:r>
            </w:del>
          </w:p>
          <w:p w:rsidR="00273DCD" w:rsidRPr="00667415" w:rsidDel="00693DB9" w:rsidRDefault="00273DCD" w:rsidP="00042EC1">
            <w:pPr>
              <w:pStyle w:val="Recuodecorpodetexto"/>
              <w:tabs>
                <w:tab w:val="left" w:pos="2230"/>
                <w:tab w:val="left" w:pos="10510"/>
              </w:tabs>
              <w:rPr>
                <w:del w:id="3802" w:author="273776" w:date="2011-05-09T16:12:00Z"/>
                <w:rFonts w:ascii="Arial" w:hAnsi="Arial" w:cs="Arial"/>
                <w:vanish w:val="0"/>
                <w:color w:val="0000FF"/>
                <w:sz w:val="22"/>
                <w:lang w:val="pt-BR"/>
              </w:rPr>
            </w:pPr>
            <w:del w:id="380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Deve ser possível efetuar o bloqueio de APNs públicas para os meios de acesso, sendo que as funcionalidades solicitadas nesta especificação deverão permitir o convívio com a solicitação de Bloqueio de APNs públicas existente atualmente para os serviços BIS e BES (B2C e B2B).</w:delText>
              </w:r>
              <w:r w:rsidRPr="00667415" w:rsidDel="00693DB9">
                <w:rPr>
                  <w:rStyle w:val="Refdecomentrio"/>
                  <w:rFonts w:ascii="Arial" w:hAnsi="Arial" w:cs="Arial"/>
                  <w:sz w:val="22"/>
                  <w:szCs w:val="22"/>
                  <w:lang w:val="pt-BR"/>
                </w:rPr>
                <w:commentReference w:id="3804"/>
              </w:r>
            </w:del>
          </w:p>
          <w:p w:rsidR="00273DCD" w:rsidRPr="00667415" w:rsidDel="00693DB9" w:rsidRDefault="00273DCD" w:rsidP="00042EC1">
            <w:pPr>
              <w:pStyle w:val="Recuodecorpodetexto"/>
              <w:tabs>
                <w:tab w:val="left" w:pos="2230"/>
                <w:tab w:val="left" w:pos="10510"/>
              </w:tabs>
              <w:rPr>
                <w:del w:id="3805" w:author="273776" w:date="2011-05-09T16:12:00Z"/>
                <w:rFonts w:ascii="Arial" w:hAnsi="Arial" w:cs="Arial"/>
                <w:vanish w:val="0"/>
                <w:sz w:val="22"/>
                <w:lang w:val="pt-BR"/>
              </w:rPr>
            </w:pPr>
            <w:del w:id="380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efetuar bloqueios de APNs públicas para os meiso de acesso do serviço BIS e BES.</w:delText>
              </w:r>
            </w:del>
          </w:p>
          <w:p w:rsidR="00273DCD" w:rsidRPr="00667415" w:rsidDel="00693DB9" w:rsidRDefault="00273DCD" w:rsidP="00042EC1">
            <w:pPr>
              <w:pStyle w:val="Recuodecorpodetexto"/>
              <w:tabs>
                <w:tab w:val="left" w:pos="2230"/>
                <w:tab w:val="left" w:pos="10510"/>
              </w:tabs>
              <w:rPr>
                <w:del w:id="3807" w:author="273776" w:date="2011-05-09T16:12:00Z"/>
                <w:rFonts w:ascii="Arial" w:hAnsi="Arial" w:cs="Arial"/>
                <w:b/>
                <w:bCs/>
                <w:sz w:val="22"/>
                <w:lang w:val="pt-BR"/>
              </w:rPr>
            </w:pPr>
          </w:p>
        </w:tc>
      </w:tr>
    </w:tbl>
    <w:p w:rsidR="00273DCD" w:rsidRPr="00667415" w:rsidDel="00693DB9" w:rsidRDefault="00273DCD" w:rsidP="00E372F4">
      <w:pPr>
        <w:ind w:left="720"/>
        <w:jc w:val="both"/>
        <w:rPr>
          <w:del w:id="3808" w:author="273776" w:date="2011-05-09T16:12:00Z"/>
          <w:rFonts w:ascii="Arial" w:hAnsi="Arial" w:cs="Arial"/>
          <w:bCs/>
          <w:sz w:val="22"/>
          <w:szCs w:val="22"/>
          <w:lang w:val="pt-BR"/>
        </w:rPr>
      </w:pPr>
    </w:p>
    <w:p w:rsidR="00273DCD" w:rsidRPr="00667415" w:rsidDel="00693DB9" w:rsidRDefault="00273DCD" w:rsidP="00E372F4">
      <w:pPr>
        <w:ind w:left="720"/>
        <w:jc w:val="both"/>
        <w:rPr>
          <w:del w:id="3809"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810" w:author="273776" w:date="2011-05-09T16:12:00Z"/>
          <w:rFonts w:ascii="Arial" w:hAnsi="Arial" w:cs="Arial"/>
          <w:b/>
          <w:bCs/>
          <w:vanish w:val="0"/>
          <w:sz w:val="22"/>
          <w:szCs w:val="22"/>
          <w:lang w:val="pt-BR"/>
        </w:rPr>
      </w:pPr>
      <w:del w:id="3811" w:author="273776" w:date="2011-05-09T16:12:00Z">
        <w:r w:rsidRPr="00667415" w:rsidDel="00693DB9">
          <w:rPr>
            <w:rStyle w:val="Refdecomentrio"/>
            <w:rFonts w:ascii="Arial" w:hAnsi="Arial" w:cs="Arial"/>
            <w:sz w:val="22"/>
            <w:szCs w:val="22"/>
            <w:lang w:val="pt-BR"/>
          </w:rPr>
          <w:commentReference w:id="3812"/>
        </w:r>
        <w:r w:rsidRPr="00667415" w:rsidDel="00693DB9">
          <w:rPr>
            <w:rStyle w:val="Refdecomentrio"/>
            <w:rFonts w:ascii="Arial" w:hAnsi="Arial" w:cs="Arial"/>
            <w:sz w:val="22"/>
            <w:szCs w:val="22"/>
            <w:lang w:val="pt-BR"/>
          </w:rPr>
          <w:commentReference w:id="381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81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815" w:author="273776" w:date="2011-05-09T16:12:00Z"/>
                <w:rFonts w:ascii="Arial" w:hAnsi="Arial" w:cs="Arial"/>
                <w:vanish w:val="0"/>
                <w:sz w:val="22"/>
                <w:lang w:val="pt-BR"/>
              </w:rPr>
            </w:pPr>
            <w:del w:id="3816" w:author="273776" w:date="2011-05-09T16:12:00Z">
              <w:r w:rsidRPr="00667415" w:rsidDel="00693DB9">
                <w:rPr>
                  <w:rFonts w:ascii="Arial" w:hAnsi="Arial" w:cs="Arial"/>
                  <w:b/>
                  <w:bCs/>
                  <w:vanish w:val="0"/>
                  <w:sz w:val="22"/>
                  <w:lang w:val="pt-BR"/>
                </w:rPr>
                <w:delText>Id da Feature:FEAT1630</w:delText>
              </w:r>
            </w:del>
          </w:p>
          <w:p w:rsidR="00273DCD" w:rsidRPr="00667415" w:rsidDel="00693DB9" w:rsidRDefault="00273DCD" w:rsidP="00042EC1">
            <w:pPr>
              <w:pStyle w:val="Recuodecorpodetexto"/>
              <w:tabs>
                <w:tab w:val="left" w:pos="2230"/>
                <w:tab w:val="left" w:pos="10510"/>
              </w:tabs>
              <w:rPr>
                <w:del w:id="3817" w:author="273776" w:date="2011-05-09T16:12:00Z"/>
                <w:rFonts w:ascii="Arial" w:hAnsi="Arial" w:cs="Arial"/>
                <w:vanish w:val="0"/>
                <w:color w:val="0000FF"/>
                <w:sz w:val="22"/>
                <w:lang w:val="pt-BR"/>
              </w:rPr>
            </w:pPr>
            <w:del w:id="381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Para os casos de mudança de titularidade (B2B e B2C) em que o MSISDN tenha o serviço Blackberry associado, ele poderá optar por aplicar a multa ou não. Essa funcionalidade é válida tanto para o BIS como para o BES.</w:delText>
              </w:r>
              <w:r w:rsidRPr="00667415" w:rsidDel="00693DB9">
                <w:rPr>
                  <w:rStyle w:val="Refdecomentrio"/>
                  <w:rFonts w:ascii="Arial" w:hAnsi="Arial" w:cs="Arial"/>
                  <w:sz w:val="22"/>
                  <w:szCs w:val="22"/>
                  <w:lang w:val="pt-BR"/>
                </w:rPr>
                <w:commentReference w:id="3819"/>
              </w:r>
            </w:del>
          </w:p>
          <w:p w:rsidR="00273DCD" w:rsidRPr="00667415" w:rsidDel="00693DB9" w:rsidRDefault="00273DCD" w:rsidP="00042EC1">
            <w:pPr>
              <w:pStyle w:val="Recuodecorpodetexto"/>
              <w:tabs>
                <w:tab w:val="left" w:pos="2230"/>
                <w:tab w:val="left" w:pos="10510"/>
              </w:tabs>
              <w:rPr>
                <w:del w:id="3820" w:author="273776" w:date="2011-05-09T16:12:00Z"/>
                <w:rFonts w:ascii="Arial" w:hAnsi="Arial" w:cs="Arial"/>
                <w:vanish w:val="0"/>
                <w:sz w:val="22"/>
                <w:lang w:val="pt-BR"/>
              </w:rPr>
            </w:pPr>
            <w:del w:id="382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mudar a titularidade para os MSISDN que tenhamo serviço Blackberry associado com cobrança ou não de multa.</w:delText>
              </w:r>
            </w:del>
          </w:p>
          <w:p w:rsidR="00273DCD" w:rsidRPr="00667415" w:rsidDel="00693DB9" w:rsidRDefault="00273DCD" w:rsidP="00042EC1">
            <w:pPr>
              <w:pStyle w:val="Recuodecorpodetexto"/>
              <w:tabs>
                <w:tab w:val="left" w:pos="2230"/>
                <w:tab w:val="left" w:pos="10510"/>
              </w:tabs>
              <w:rPr>
                <w:del w:id="3822" w:author="273776" w:date="2011-05-09T16:12:00Z"/>
                <w:rFonts w:ascii="Arial" w:hAnsi="Arial" w:cs="Arial"/>
                <w:b/>
                <w:bCs/>
                <w:sz w:val="22"/>
                <w:lang w:val="pt-BR"/>
              </w:rPr>
            </w:pPr>
          </w:p>
        </w:tc>
      </w:tr>
    </w:tbl>
    <w:p w:rsidR="00273DCD" w:rsidRPr="00667415" w:rsidDel="00693DB9" w:rsidRDefault="00273DCD" w:rsidP="00E372F4">
      <w:pPr>
        <w:ind w:left="720"/>
        <w:jc w:val="both"/>
        <w:rPr>
          <w:del w:id="3823" w:author="273776" w:date="2011-05-09T16:12:00Z"/>
          <w:rFonts w:ascii="Arial" w:hAnsi="Arial" w:cs="Arial"/>
          <w:bCs/>
          <w:sz w:val="22"/>
          <w:szCs w:val="22"/>
          <w:lang w:val="pt-BR"/>
        </w:rPr>
      </w:pPr>
    </w:p>
    <w:p w:rsidR="00273DCD" w:rsidRPr="00667415" w:rsidDel="00693DB9" w:rsidRDefault="00273DCD" w:rsidP="00E372F4">
      <w:pPr>
        <w:ind w:left="720"/>
        <w:jc w:val="both"/>
        <w:rPr>
          <w:del w:id="382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825" w:author="273776" w:date="2011-05-09T16:12:00Z"/>
          <w:rFonts w:ascii="Arial" w:hAnsi="Arial" w:cs="Arial"/>
          <w:b/>
          <w:bCs/>
          <w:vanish w:val="0"/>
          <w:sz w:val="22"/>
          <w:szCs w:val="22"/>
          <w:lang w:val="pt-BR"/>
        </w:rPr>
      </w:pPr>
      <w:del w:id="3826" w:author="273776" w:date="2011-05-09T16:12:00Z">
        <w:r w:rsidRPr="00667415" w:rsidDel="00693DB9">
          <w:rPr>
            <w:rStyle w:val="Refdecomentrio"/>
            <w:rFonts w:ascii="Arial" w:hAnsi="Arial" w:cs="Arial"/>
            <w:sz w:val="22"/>
            <w:szCs w:val="22"/>
            <w:lang w:val="pt-BR"/>
          </w:rPr>
          <w:commentReference w:id="3827"/>
        </w:r>
        <w:r w:rsidRPr="00667415" w:rsidDel="00693DB9">
          <w:rPr>
            <w:rStyle w:val="Refdecomentrio"/>
            <w:rFonts w:ascii="Arial" w:hAnsi="Arial" w:cs="Arial"/>
            <w:sz w:val="22"/>
            <w:szCs w:val="22"/>
            <w:lang w:val="pt-BR"/>
          </w:rPr>
          <w:commentReference w:id="382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82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830" w:author="273776" w:date="2011-05-09T16:12:00Z"/>
                <w:rFonts w:ascii="Arial" w:hAnsi="Arial" w:cs="Arial"/>
                <w:vanish w:val="0"/>
                <w:sz w:val="22"/>
                <w:lang w:val="pt-BR"/>
              </w:rPr>
            </w:pPr>
            <w:del w:id="3831" w:author="273776" w:date="2011-05-09T16:12:00Z">
              <w:r w:rsidRPr="00667415" w:rsidDel="00693DB9">
                <w:rPr>
                  <w:rFonts w:ascii="Arial" w:hAnsi="Arial" w:cs="Arial"/>
                  <w:b/>
                  <w:bCs/>
                  <w:vanish w:val="0"/>
                  <w:sz w:val="22"/>
                  <w:lang w:val="pt-BR"/>
                </w:rPr>
                <w:delText>Id da Feature:FEAT1631</w:delText>
              </w:r>
            </w:del>
          </w:p>
          <w:p w:rsidR="00273DCD" w:rsidRPr="00667415" w:rsidDel="00693DB9" w:rsidRDefault="00273DCD" w:rsidP="00042EC1">
            <w:pPr>
              <w:pStyle w:val="Recuodecorpodetexto"/>
              <w:tabs>
                <w:tab w:val="left" w:pos="2230"/>
                <w:tab w:val="left" w:pos="10510"/>
              </w:tabs>
              <w:rPr>
                <w:del w:id="3832" w:author="273776" w:date="2011-05-09T16:12:00Z"/>
                <w:rFonts w:ascii="Arial" w:hAnsi="Arial" w:cs="Arial"/>
                <w:vanish w:val="0"/>
                <w:color w:val="0000FF"/>
                <w:sz w:val="22"/>
                <w:lang w:val="pt-BR"/>
              </w:rPr>
            </w:pPr>
            <w:del w:id="383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Para os casos de cancelamento do serviço BIS para clientes B2B que desejam trocar a titularidade para Empresarial (B2B), deverá existir a opção de cobrar ou não a multa por cancelamento do serviço, conforme apresentado no DRQN 52.</w:delText>
              </w:r>
              <w:r w:rsidRPr="00667415" w:rsidDel="00693DB9">
                <w:rPr>
                  <w:rStyle w:val="Refdecomentrio"/>
                  <w:rFonts w:ascii="Arial" w:hAnsi="Arial" w:cs="Arial"/>
                  <w:sz w:val="22"/>
                  <w:szCs w:val="22"/>
                  <w:lang w:val="pt-BR"/>
                </w:rPr>
                <w:commentReference w:id="3834"/>
              </w:r>
            </w:del>
          </w:p>
          <w:p w:rsidR="00273DCD" w:rsidRPr="00667415" w:rsidDel="00693DB9" w:rsidRDefault="00273DCD" w:rsidP="00042EC1">
            <w:pPr>
              <w:pStyle w:val="Recuodecorpodetexto"/>
              <w:tabs>
                <w:tab w:val="left" w:pos="2230"/>
                <w:tab w:val="left" w:pos="10510"/>
              </w:tabs>
              <w:rPr>
                <w:del w:id="3835" w:author="273776" w:date="2011-05-09T16:12:00Z"/>
                <w:rFonts w:ascii="Arial" w:hAnsi="Arial" w:cs="Arial"/>
                <w:vanish w:val="0"/>
                <w:sz w:val="22"/>
                <w:lang w:val="pt-BR"/>
              </w:rPr>
            </w:pPr>
            <w:del w:id="383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cancelar o serviço BIS para cliente B2B que desejem trocar a titualaridade para empresarial com cobrança ou não de multa.</w:delText>
              </w:r>
            </w:del>
          </w:p>
          <w:p w:rsidR="00273DCD" w:rsidRPr="00667415" w:rsidDel="00693DB9" w:rsidRDefault="00273DCD" w:rsidP="00042EC1">
            <w:pPr>
              <w:pStyle w:val="Recuodecorpodetexto"/>
              <w:tabs>
                <w:tab w:val="left" w:pos="2230"/>
                <w:tab w:val="left" w:pos="10510"/>
              </w:tabs>
              <w:rPr>
                <w:del w:id="3837" w:author="273776" w:date="2011-05-09T16:12:00Z"/>
                <w:rFonts w:ascii="Arial" w:hAnsi="Arial" w:cs="Arial"/>
                <w:b/>
                <w:bCs/>
                <w:sz w:val="22"/>
                <w:lang w:val="pt-BR"/>
              </w:rPr>
            </w:pPr>
          </w:p>
        </w:tc>
      </w:tr>
    </w:tbl>
    <w:p w:rsidR="00273DCD" w:rsidRPr="00667415" w:rsidDel="00693DB9" w:rsidRDefault="00273DCD" w:rsidP="00E372F4">
      <w:pPr>
        <w:ind w:left="720"/>
        <w:jc w:val="both"/>
        <w:rPr>
          <w:del w:id="3838" w:author="273776" w:date="2011-05-09T16:12:00Z"/>
          <w:rFonts w:ascii="Arial" w:hAnsi="Arial" w:cs="Arial"/>
          <w:bCs/>
          <w:sz w:val="22"/>
          <w:szCs w:val="22"/>
          <w:lang w:val="pt-BR"/>
        </w:rPr>
      </w:pPr>
    </w:p>
    <w:p w:rsidR="00273DCD" w:rsidRPr="00667415" w:rsidDel="00693DB9" w:rsidRDefault="00273DCD" w:rsidP="00E372F4">
      <w:pPr>
        <w:ind w:left="720"/>
        <w:jc w:val="both"/>
        <w:rPr>
          <w:del w:id="3839"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840" w:author="273776" w:date="2011-05-09T16:12:00Z"/>
          <w:rFonts w:ascii="Arial" w:hAnsi="Arial" w:cs="Arial"/>
          <w:b/>
          <w:bCs/>
          <w:vanish w:val="0"/>
          <w:sz w:val="22"/>
          <w:szCs w:val="22"/>
          <w:lang w:val="pt-BR"/>
        </w:rPr>
      </w:pPr>
      <w:del w:id="3841" w:author="273776" w:date="2011-05-09T16:12:00Z">
        <w:r w:rsidRPr="00667415" w:rsidDel="00693DB9">
          <w:rPr>
            <w:rStyle w:val="Refdecomentrio"/>
            <w:rFonts w:ascii="Arial" w:hAnsi="Arial" w:cs="Arial"/>
            <w:sz w:val="22"/>
            <w:szCs w:val="22"/>
            <w:lang w:val="pt-BR"/>
          </w:rPr>
          <w:commentReference w:id="3842"/>
        </w:r>
        <w:r w:rsidRPr="00667415" w:rsidDel="00693DB9">
          <w:rPr>
            <w:rStyle w:val="Refdecomentrio"/>
            <w:rFonts w:ascii="Arial" w:hAnsi="Arial" w:cs="Arial"/>
            <w:sz w:val="22"/>
            <w:szCs w:val="22"/>
            <w:lang w:val="pt-BR"/>
          </w:rPr>
          <w:commentReference w:id="384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84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845" w:author="273776" w:date="2011-05-09T16:12:00Z"/>
                <w:rFonts w:ascii="Arial" w:hAnsi="Arial" w:cs="Arial"/>
                <w:vanish w:val="0"/>
                <w:sz w:val="22"/>
                <w:lang w:val="pt-BR"/>
              </w:rPr>
            </w:pPr>
            <w:del w:id="3846" w:author="273776" w:date="2011-05-09T16:12:00Z">
              <w:r w:rsidRPr="00667415" w:rsidDel="00693DB9">
                <w:rPr>
                  <w:rFonts w:ascii="Arial" w:hAnsi="Arial" w:cs="Arial"/>
                  <w:b/>
                  <w:bCs/>
                  <w:vanish w:val="0"/>
                  <w:sz w:val="22"/>
                  <w:lang w:val="pt-BR"/>
                </w:rPr>
                <w:delText>Id da Feature:FEAT1632</w:delText>
              </w:r>
            </w:del>
          </w:p>
          <w:p w:rsidR="00273DCD" w:rsidRPr="00667415" w:rsidDel="00693DB9" w:rsidRDefault="00273DCD" w:rsidP="00042EC1">
            <w:pPr>
              <w:pStyle w:val="Recuodecorpodetexto"/>
              <w:tabs>
                <w:tab w:val="left" w:pos="2230"/>
                <w:tab w:val="left" w:pos="10510"/>
              </w:tabs>
              <w:rPr>
                <w:del w:id="3847" w:author="273776" w:date="2011-05-09T16:12:00Z"/>
                <w:rFonts w:ascii="Arial" w:hAnsi="Arial" w:cs="Arial"/>
                <w:vanish w:val="0"/>
                <w:color w:val="0000FF"/>
                <w:sz w:val="22"/>
                <w:lang w:val="pt-BR"/>
              </w:rPr>
            </w:pPr>
            <w:del w:id="384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Deverá ser prevista a aplicação de multa (pró-rata) na migração do serviço Blackberry BES e Blackberry BIS+BES para quaisquer dos serviços Blackberry BIS. A multa será aplicável somente a meios de acesso B2B.</w:delText>
              </w:r>
              <w:r w:rsidRPr="00667415" w:rsidDel="00693DB9">
                <w:rPr>
                  <w:rStyle w:val="Refdecomentrio"/>
                  <w:rFonts w:ascii="Arial" w:hAnsi="Arial" w:cs="Arial"/>
                  <w:sz w:val="22"/>
                  <w:szCs w:val="22"/>
                  <w:lang w:val="pt-BR"/>
                </w:rPr>
                <w:commentReference w:id="3849"/>
              </w:r>
            </w:del>
          </w:p>
          <w:p w:rsidR="00273DCD" w:rsidRPr="00667415" w:rsidDel="00693DB9" w:rsidRDefault="00273DCD" w:rsidP="00042EC1">
            <w:pPr>
              <w:pStyle w:val="Recuodecorpodetexto"/>
              <w:tabs>
                <w:tab w:val="left" w:pos="2230"/>
                <w:tab w:val="left" w:pos="10510"/>
              </w:tabs>
              <w:rPr>
                <w:del w:id="3850" w:author="273776" w:date="2011-05-09T16:12:00Z"/>
                <w:rFonts w:ascii="Arial" w:hAnsi="Arial" w:cs="Arial"/>
                <w:vanish w:val="0"/>
                <w:sz w:val="22"/>
                <w:lang w:val="pt-BR"/>
              </w:rPr>
            </w:pPr>
            <w:del w:id="385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aplicar multa, pró-rata, na migração do serviço Blackberry BES e BIS+BES para os serviços Blackberry BIS, somente para os meios B2B.</w:delText>
              </w:r>
            </w:del>
          </w:p>
          <w:p w:rsidR="00273DCD" w:rsidRPr="00667415" w:rsidDel="00693DB9" w:rsidRDefault="00273DCD" w:rsidP="00042EC1">
            <w:pPr>
              <w:pStyle w:val="Recuodecorpodetexto"/>
              <w:tabs>
                <w:tab w:val="left" w:pos="2230"/>
                <w:tab w:val="left" w:pos="10510"/>
              </w:tabs>
              <w:rPr>
                <w:del w:id="3852" w:author="273776" w:date="2011-05-09T16:12:00Z"/>
                <w:rFonts w:ascii="Arial" w:hAnsi="Arial" w:cs="Arial"/>
                <w:b/>
                <w:bCs/>
                <w:sz w:val="22"/>
                <w:lang w:val="pt-BR"/>
              </w:rPr>
            </w:pPr>
          </w:p>
        </w:tc>
      </w:tr>
    </w:tbl>
    <w:p w:rsidR="00273DCD" w:rsidRPr="00667415" w:rsidDel="00693DB9" w:rsidRDefault="00273DCD" w:rsidP="00E372F4">
      <w:pPr>
        <w:ind w:left="720"/>
        <w:jc w:val="both"/>
        <w:rPr>
          <w:del w:id="3853" w:author="273776" w:date="2011-05-09T16:12:00Z"/>
          <w:rFonts w:ascii="Arial" w:hAnsi="Arial" w:cs="Arial"/>
          <w:bCs/>
          <w:sz w:val="22"/>
          <w:szCs w:val="22"/>
          <w:lang w:val="pt-BR"/>
        </w:rPr>
      </w:pPr>
    </w:p>
    <w:p w:rsidR="00273DCD" w:rsidRPr="00667415" w:rsidDel="00693DB9" w:rsidRDefault="00273DCD" w:rsidP="00E372F4">
      <w:pPr>
        <w:ind w:left="720"/>
        <w:jc w:val="both"/>
        <w:rPr>
          <w:del w:id="3854"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855" w:author="273776" w:date="2011-05-09T16:12:00Z"/>
          <w:rFonts w:ascii="Arial" w:hAnsi="Arial" w:cs="Arial"/>
          <w:b/>
          <w:bCs/>
          <w:vanish w:val="0"/>
          <w:sz w:val="22"/>
          <w:szCs w:val="22"/>
          <w:lang w:val="pt-BR"/>
        </w:rPr>
      </w:pPr>
      <w:del w:id="3856" w:author="273776" w:date="2011-05-09T16:12:00Z">
        <w:r w:rsidRPr="00667415" w:rsidDel="00693DB9">
          <w:rPr>
            <w:rStyle w:val="Refdecomentrio"/>
            <w:rFonts w:ascii="Arial" w:hAnsi="Arial" w:cs="Arial"/>
            <w:sz w:val="22"/>
            <w:szCs w:val="22"/>
            <w:lang w:val="pt-BR"/>
          </w:rPr>
          <w:commentReference w:id="3857"/>
        </w:r>
        <w:r w:rsidRPr="00667415" w:rsidDel="00693DB9">
          <w:rPr>
            <w:rStyle w:val="Refdecomentrio"/>
            <w:rFonts w:ascii="Arial" w:hAnsi="Arial" w:cs="Arial"/>
            <w:sz w:val="22"/>
            <w:szCs w:val="22"/>
            <w:lang w:val="pt-BR"/>
          </w:rPr>
          <w:commentReference w:id="385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85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860" w:author="273776" w:date="2011-05-09T16:12:00Z"/>
                <w:rFonts w:ascii="Arial" w:hAnsi="Arial" w:cs="Arial"/>
                <w:vanish w:val="0"/>
                <w:sz w:val="22"/>
                <w:lang w:val="pt-BR"/>
              </w:rPr>
            </w:pPr>
            <w:del w:id="3861" w:author="273776" w:date="2011-05-09T16:12:00Z">
              <w:r w:rsidRPr="00667415" w:rsidDel="00693DB9">
                <w:rPr>
                  <w:rFonts w:ascii="Arial" w:hAnsi="Arial" w:cs="Arial"/>
                  <w:b/>
                  <w:bCs/>
                  <w:vanish w:val="0"/>
                  <w:sz w:val="22"/>
                  <w:lang w:val="pt-BR"/>
                </w:rPr>
                <w:delText>Id da Feature:FEAT1633</w:delText>
              </w:r>
            </w:del>
          </w:p>
          <w:p w:rsidR="00273DCD" w:rsidRPr="00667415" w:rsidDel="00693DB9" w:rsidRDefault="00273DCD" w:rsidP="00042EC1">
            <w:pPr>
              <w:pStyle w:val="Recuodecorpodetexto"/>
              <w:tabs>
                <w:tab w:val="left" w:pos="2230"/>
                <w:tab w:val="left" w:pos="10510"/>
              </w:tabs>
              <w:rPr>
                <w:del w:id="3862" w:author="273776" w:date="2011-05-09T16:12:00Z"/>
                <w:rFonts w:ascii="Arial" w:hAnsi="Arial" w:cs="Arial"/>
                <w:vanish w:val="0"/>
                <w:color w:val="0000FF"/>
                <w:sz w:val="22"/>
                <w:lang w:val="pt-BR"/>
              </w:rPr>
            </w:pPr>
            <w:del w:id="386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Para os casos de migrações de plano, migração do serviço Blackberry, troca de número e transferência de titularidade (B2B e B2C) em que o MSISDN tenha o serviço Blackberry associado, ele poderá optar por aplicar a multa ou não.</w:delText>
              </w:r>
              <w:r w:rsidRPr="00667415" w:rsidDel="00693DB9">
                <w:rPr>
                  <w:rStyle w:val="Refdecomentrio"/>
                  <w:rFonts w:ascii="Arial" w:hAnsi="Arial" w:cs="Arial"/>
                  <w:sz w:val="22"/>
                  <w:szCs w:val="22"/>
                  <w:lang w:val="pt-BR"/>
                </w:rPr>
                <w:commentReference w:id="3864"/>
              </w:r>
            </w:del>
          </w:p>
          <w:p w:rsidR="00273DCD" w:rsidRPr="00667415" w:rsidDel="00693DB9" w:rsidRDefault="00273DCD" w:rsidP="00042EC1">
            <w:pPr>
              <w:pStyle w:val="Recuodecorpodetexto"/>
              <w:tabs>
                <w:tab w:val="left" w:pos="2230"/>
                <w:tab w:val="left" w:pos="10510"/>
              </w:tabs>
              <w:rPr>
                <w:del w:id="3865" w:author="273776" w:date="2011-05-09T16:12:00Z"/>
                <w:rFonts w:ascii="Arial" w:hAnsi="Arial" w:cs="Arial"/>
                <w:vanish w:val="0"/>
                <w:sz w:val="22"/>
                <w:lang w:val="pt-BR"/>
              </w:rPr>
            </w:pPr>
            <w:del w:id="386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migrar plano, troca de número e transferência de titulariadade(B2B e B2C) para os MSISDN que faça parte do serviço Blackberry com aplicação de multa ou não.</w:delText>
              </w:r>
            </w:del>
          </w:p>
          <w:p w:rsidR="00273DCD" w:rsidRPr="00667415" w:rsidDel="00693DB9" w:rsidRDefault="00273DCD" w:rsidP="00042EC1">
            <w:pPr>
              <w:pStyle w:val="Recuodecorpodetexto"/>
              <w:tabs>
                <w:tab w:val="left" w:pos="2230"/>
                <w:tab w:val="left" w:pos="10510"/>
              </w:tabs>
              <w:rPr>
                <w:del w:id="3867" w:author="273776" w:date="2011-05-09T16:12:00Z"/>
                <w:rFonts w:ascii="Arial" w:hAnsi="Arial" w:cs="Arial"/>
                <w:b/>
                <w:bCs/>
                <w:sz w:val="22"/>
                <w:lang w:val="pt-BR"/>
              </w:rPr>
            </w:pPr>
          </w:p>
        </w:tc>
      </w:tr>
    </w:tbl>
    <w:p w:rsidR="00273DCD" w:rsidRPr="00667415" w:rsidDel="00693DB9" w:rsidRDefault="00273DCD" w:rsidP="00E372F4">
      <w:pPr>
        <w:ind w:left="720"/>
        <w:jc w:val="both"/>
        <w:rPr>
          <w:del w:id="3868" w:author="273776" w:date="2011-05-09T16:12:00Z"/>
          <w:rFonts w:ascii="Arial" w:hAnsi="Arial" w:cs="Arial"/>
          <w:bCs/>
          <w:sz w:val="22"/>
          <w:szCs w:val="22"/>
          <w:lang w:val="pt-BR"/>
        </w:rPr>
      </w:pPr>
    </w:p>
    <w:p w:rsidR="00273DCD" w:rsidRPr="00667415" w:rsidDel="00693DB9" w:rsidRDefault="00273DCD" w:rsidP="00E372F4">
      <w:pPr>
        <w:ind w:left="720"/>
        <w:jc w:val="both"/>
        <w:rPr>
          <w:del w:id="3869"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870" w:author="273776" w:date="2011-05-09T16:12:00Z"/>
          <w:rFonts w:ascii="Arial" w:hAnsi="Arial" w:cs="Arial"/>
          <w:b/>
          <w:bCs/>
          <w:vanish w:val="0"/>
          <w:sz w:val="22"/>
          <w:szCs w:val="22"/>
          <w:lang w:val="pt-BR"/>
        </w:rPr>
      </w:pPr>
      <w:del w:id="3871" w:author="273776" w:date="2011-05-09T16:12:00Z">
        <w:r w:rsidRPr="00667415" w:rsidDel="00693DB9">
          <w:rPr>
            <w:rStyle w:val="Refdecomentrio"/>
            <w:rFonts w:ascii="Arial" w:hAnsi="Arial" w:cs="Arial"/>
            <w:sz w:val="22"/>
            <w:szCs w:val="22"/>
            <w:lang w:val="pt-BR"/>
          </w:rPr>
          <w:commentReference w:id="3872"/>
        </w:r>
        <w:r w:rsidRPr="00667415" w:rsidDel="00693DB9">
          <w:rPr>
            <w:rStyle w:val="Refdecomentrio"/>
            <w:rFonts w:ascii="Arial" w:hAnsi="Arial" w:cs="Arial"/>
            <w:sz w:val="22"/>
            <w:szCs w:val="22"/>
            <w:lang w:val="pt-BR"/>
          </w:rPr>
          <w:commentReference w:id="387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87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875" w:author="273776" w:date="2011-05-09T16:12:00Z"/>
                <w:rFonts w:ascii="Arial" w:hAnsi="Arial" w:cs="Arial"/>
                <w:vanish w:val="0"/>
                <w:sz w:val="22"/>
                <w:lang w:val="pt-BR"/>
              </w:rPr>
            </w:pPr>
            <w:del w:id="3876" w:author="273776" w:date="2011-05-09T16:12:00Z">
              <w:r w:rsidRPr="00667415" w:rsidDel="00693DB9">
                <w:rPr>
                  <w:rFonts w:ascii="Arial" w:hAnsi="Arial" w:cs="Arial"/>
                  <w:b/>
                  <w:bCs/>
                  <w:vanish w:val="0"/>
                  <w:sz w:val="22"/>
                  <w:lang w:val="pt-BR"/>
                </w:rPr>
                <w:delText>Id da Feature:FEAT1634</w:delText>
              </w:r>
            </w:del>
          </w:p>
          <w:p w:rsidR="00273DCD" w:rsidRPr="00667415" w:rsidDel="00693DB9" w:rsidRDefault="00273DCD" w:rsidP="00042EC1">
            <w:pPr>
              <w:pStyle w:val="Recuodecorpodetexto"/>
              <w:tabs>
                <w:tab w:val="left" w:pos="2230"/>
                <w:tab w:val="left" w:pos="10510"/>
              </w:tabs>
              <w:rPr>
                <w:del w:id="3877" w:author="273776" w:date="2011-05-09T16:12:00Z"/>
                <w:rFonts w:ascii="Arial" w:hAnsi="Arial" w:cs="Arial"/>
                <w:vanish w:val="0"/>
                <w:sz w:val="22"/>
                <w:lang w:val="pt-BR"/>
              </w:rPr>
            </w:pPr>
            <w:del w:id="387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Para os casos em que não é pertinente a cobrança de multa, deverá ser possível registrar o motivo da não cobrança, dentre os motivos a seguir apresentados:</w:delText>
              </w:r>
            </w:del>
          </w:p>
          <w:p w:rsidR="00273DCD" w:rsidRPr="00667415" w:rsidDel="00693DB9" w:rsidRDefault="00273DCD" w:rsidP="00042EC1">
            <w:pPr>
              <w:pStyle w:val="Recuodecorpodetexto"/>
              <w:tabs>
                <w:tab w:val="left" w:pos="2230"/>
                <w:tab w:val="left" w:pos="10510"/>
              </w:tabs>
              <w:rPr>
                <w:del w:id="3879" w:author="273776" w:date="2011-05-09T16:12:00Z"/>
                <w:rFonts w:ascii="Arial" w:hAnsi="Arial" w:cs="Arial"/>
                <w:vanish w:val="0"/>
                <w:sz w:val="22"/>
                <w:lang w:val="pt-BR"/>
              </w:rPr>
            </w:pPr>
          </w:p>
          <w:p w:rsidR="00273DCD" w:rsidRPr="00667415" w:rsidDel="00693DB9" w:rsidRDefault="00273DCD" w:rsidP="00042EC1">
            <w:pPr>
              <w:pStyle w:val="Recuodecorpodetexto"/>
              <w:tabs>
                <w:tab w:val="left" w:pos="2230"/>
                <w:tab w:val="left" w:pos="10510"/>
              </w:tabs>
              <w:rPr>
                <w:del w:id="3880" w:author="273776" w:date="2011-05-09T16:12:00Z"/>
                <w:rFonts w:ascii="Arial" w:hAnsi="Arial" w:cs="Arial"/>
                <w:vanish w:val="0"/>
                <w:sz w:val="22"/>
                <w:lang w:val="pt-BR"/>
              </w:rPr>
            </w:pPr>
            <w:del w:id="3881" w:author="273776" w:date="2011-05-09T16:12:00Z">
              <w:r w:rsidRPr="00667415" w:rsidDel="00693DB9">
                <w:rPr>
                  <w:rFonts w:ascii="Arial" w:hAnsi="Arial" w:cs="Arial"/>
                  <w:vanish w:val="0"/>
                  <w:sz w:val="22"/>
                  <w:lang w:val="pt-BR"/>
                </w:rPr>
                <w:delText>- Migração de Plano</w:delText>
              </w:r>
            </w:del>
          </w:p>
          <w:p w:rsidR="00273DCD" w:rsidRPr="00667415" w:rsidDel="00693DB9" w:rsidRDefault="00273DCD" w:rsidP="00042EC1">
            <w:pPr>
              <w:pStyle w:val="Recuodecorpodetexto"/>
              <w:tabs>
                <w:tab w:val="left" w:pos="2230"/>
                <w:tab w:val="left" w:pos="10510"/>
              </w:tabs>
              <w:rPr>
                <w:del w:id="3882" w:author="273776" w:date="2011-05-09T16:12:00Z"/>
                <w:rFonts w:ascii="Arial" w:hAnsi="Arial" w:cs="Arial"/>
                <w:vanish w:val="0"/>
                <w:sz w:val="22"/>
                <w:lang w:val="pt-BR"/>
              </w:rPr>
            </w:pPr>
            <w:del w:id="3883" w:author="273776" w:date="2011-05-09T16:12:00Z">
              <w:r w:rsidRPr="00667415" w:rsidDel="00693DB9">
                <w:rPr>
                  <w:rFonts w:ascii="Arial" w:hAnsi="Arial" w:cs="Arial"/>
                  <w:vanish w:val="0"/>
                  <w:sz w:val="22"/>
                  <w:lang w:val="pt-BR"/>
                </w:rPr>
                <w:delText>- Migração de Serviço</w:delText>
              </w:r>
            </w:del>
          </w:p>
          <w:p w:rsidR="00273DCD" w:rsidRPr="00667415" w:rsidDel="00693DB9" w:rsidRDefault="00273DCD" w:rsidP="00042EC1">
            <w:pPr>
              <w:pStyle w:val="Recuodecorpodetexto"/>
              <w:tabs>
                <w:tab w:val="left" w:pos="2230"/>
                <w:tab w:val="left" w:pos="10510"/>
              </w:tabs>
              <w:rPr>
                <w:del w:id="3884" w:author="273776" w:date="2011-05-09T16:12:00Z"/>
                <w:rFonts w:ascii="Arial" w:hAnsi="Arial" w:cs="Arial"/>
                <w:vanish w:val="0"/>
                <w:sz w:val="22"/>
                <w:lang w:val="pt-BR"/>
              </w:rPr>
            </w:pPr>
            <w:del w:id="3885" w:author="273776" w:date="2011-05-09T16:12:00Z">
              <w:r w:rsidRPr="00667415" w:rsidDel="00693DB9">
                <w:rPr>
                  <w:rFonts w:ascii="Arial" w:hAnsi="Arial" w:cs="Arial"/>
                  <w:vanish w:val="0"/>
                  <w:sz w:val="22"/>
                  <w:lang w:val="pt-BR"/>
                </w:rPr>
                <w:delText>- Retenção</w:delText>
              </w:r>
            </w:del>
          </w:p>
          <w:p w:rsidR="00273DCD" w:rsidRPr="00667415" w:rsidDel="00693DB9" w:rsidRDefault="00273DCD" w:rsidP="00042EC1">
            <w:pPr>
              <w:pStyle w:val="Recuodecorpodetexto"/>
              <w:tabs>
                <w:tab w:val="left" w:pos="2230"/>
                <w:tab w:val="left" w:pos="10510"/>
              </w:tabs>
              <w:rPr>
                <w:del w:id="3886" w:author="273776" w:date="2011-05-09T16:12:00Z"/>
                <w:rFonts w:ascii="Arial" w:hAnsi="Arial" w:cs="Arial"/>
                <w:vanish w:val="0"/>
                <w:sz w:val="22"/>
                <w:lang w:val="pt-BR"/>
              </w:rPr>
            </w:pPr>
            <w:del w:id="3887" w:author="273776" w:date="2011-05-09T16:12:00Z">
              <w:r w:rsidRPr="00667415" w:rsidDel="00693DB9">
                <w:rPr>
                  <w:rFonts w:ascii="Arial" w:hAnsi="Arial" w:cs="Arial"/>
                  <w:vanish w:val="0"/>
                  <w:sz w:val="22"/>
                  <w:lang w:val="pt-BR"/>
                </w:rPr>
                <w:delText>- Transferência de Titularidade</w:delText>
              </w:r>
            </w:del>
          </w:p>
          <w:p w:rsidR="00273DCD" w:rsidRPr="00667415" w:rsidDel="00693DB9" w:rsidRDefault="00273DCD" w:rsidP="00042EC1">
            <w:pPr>
              <w:pStyle w:val="Recuodecorpodetexto"/>
              <w:tabs>
                <w:tab w:val="left" w:pos="2230"/>
                <w:tab w:val="left" w:pos="10510"/>
              </w:tabs>
              <w:rPr>
                <w:del w:id="3888" w:author="273776" w:date="2011-05-09T16:12:00Z"/>
                <w:rFonts w:ascii="Arial" w:hAnsi="Arial" w:cs="Arial"/>
                <w:vanish w:val="0"/>
                <w:sz w:val="22"/>
                <w:lang w:val="pt-BR"/>
              </w:rPr>
            </w:pPr>
            <w:del w:id="3889" w:author="273776" w:date="2011-05-09T16:12:00Z">
              <w:r w:rsidRPr="00667415" w:rsidDel="00693DB9">
                <w:rPr>
                  <w:rFonts w:ascii="Arial" w:hAnsi="Arial" w:cs="Arial"/>
                  <w:vanish w:val="0"/>
                  <w:sz w:val="22"/>
                  <w:lang w:val="pt-BR"/>
                </w:rPr>
                <w:delText>- Vendas</w:delText>
              </w:r>
            </w:del>
          </w:p>
          <w:p w:rsidR="00273DCD" w:rsidRPr="00667415" w:rsidDel="00693DB9" w:rsidRDefault="00273DCD" w:rsidP="00042EC1">
            <w:pPr>
              <w:pStyle w:val="Recuodecorpodetexto"/>
              <w:tabs>
                <w:tab w:val="left" w:pos="2230"/>
                <w:tab w:val="left" w:pos="10510"/>
              </w:tabs>
              <w:rPr>
                <w:del w:id="3890" w:author="273776" w:date="2011-05-09T16:12:00Z"/>
                <w:rFonts w:ascii="Arial" w:hAnsi="Arial" w:cs="Arial"/>
                <w:vanish w:val="0"/>
                <w:sz w:val="22"/>
                <w:lang w:val="pt-BR"/>
              </w:rPr>
            </w:pPr>
            <w:del w:id="3891" w:author="273776" w:date="2011-05-09T16:12:00Z">
              <w:r w:rsidRPr="00667415" w:rsidDel="00693DB9">
                <w:rPr>
                  <w:rFonts w:ascii="Arial" w:hAnsi="Arial" w:cs="Arial"/>
                  <w:vanish w:val="0"/>
                  <w:sz w:val="22"/>
                  <w:lang w:val="pt-BR"/>
                </w:rPr>
                <w:delText>- Cliente Varejo</w:delText>
              </w:r>
            </w:del>
          </w:p>
          <w:p w:rsidR="00273DCD" w:rsidRPr="00667415" w:rsidDel="00693DB9" w:rsidRDefault="00273DCD" w:rsidP="00042EC1">
            <w:pPr>
              <w:pStyle w:val="Recuodecorpodetexto"/>
              <w:tabs>
                <w:tab w:val="left" w:pos="2230"/>
                <w:tab w:val="left" w:pos="10510"/>
              </w:tabs>
              <w:rPr>
                <w:del w:id="3892" w:author="273776" w:date="2011-05-09T16:12:00Z"/>
                <w:rFonts w:ascii="Arial" w:hAnsi="Arial" w:cs="Arial"/>
                <w:vanish w:val="0"/>
                <w:color w:val="0000FF"/>
                <w:sz w:val="22"/>
                <w:lang w:val="pt-BR"/>
              </w:rPr>
            </w:pPr>
            <w:del w:id="3893" w:author="273776" w:date="2011-05-09T16:12:00Z">
              <w:r w:rsidRPr="00667415" w:rsidDel="00693DB9">
                <w:rPr>
                  <w:rFonts w:ascii="Arial" w:hAnsi="Arial" w:cs="Arial"/>
                  <w:vanish w:val="0"/>
                  <w:sz w:val="22"/>
                  <w:lang w:val="pt-BR"/>
                </w:rPr>
                <w:delText>- Upgrade</w:delText>
              </w:r>
              <w:r w:rsidRPr="00667415" w:rsidDel="00693DB9">
                <w:rPr>
                  <w:rStyle w:val="Refdecomentrio"/>
                  <w:rFonts w:ascii="Arial" w:hAnsi="Arial" w:cs="Arial"/>
                  <w:sz w:val="22"/>
                  <w:szCs w:val="22"/>
                  <w:lang w:val="pt-BR"/>
                </w:rPr>
                <w:commentReference w:id="3894"/>
              </w:r>
            </w:del>
          </w:p>
          <w:p w:rsidR="00273DCD" w:rsidRPr="00667415" w:rsidDel="00693DB9" w:rsidRDefault="00273DCD" w:rsidP="00042EC1">
            <w:pPr>
              <w:pStyle w:val="Recuodecorpodetexto"/>
              <w:tabs>
                <w:tab w:val="left" w:pos="2230"/>
                <w:tab w:val="left" w:pos="10510"/>
              </w:tabs>
              <w:rPr>
                <w:del w:id="3895" w:author="273776" w:date="2011-05-09T16:12:00Z"/>
                <w:rFonts w:ascii="Arial" w:hAnsi="Arial" w:cs="Arial"/>
                <w:vanish w:val="0"/>
                <w:sz w:val="22"/>
                <w:lang w:val="pt-BR"/>
              </w:rPr>
            </w:pPr>
            <w:del w:id="389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registrar o motivo de não cobrança de multa.</w:delText>
              </w:r>
            </w:del>
          </w:p>
          <w:p w:rsidR="00273DCD" w:rsidRPr="00667415" w:rsidDel="00693DB9" w:rsidRDefault="00273DCD" w:rsidP="00042EC1">
            <w:pPr>
              <w:pStyle w:val="Recuodecorpodetexto"/>
              <w:tabs>
                <w:tab w:val="left" w:pos="2230"/>
                <w:tab w:val="left" w:pos="10510"/>
              </w:tabs>
              <w:rPr>
                <w:del w:id="3897" w:author="273776" w:date="2011-05-09T16:12:00Z"/>
                <w:rFonts w:ascii="Arial" w:hAnsi="Arial" w:cs="Arial"/>
                <w:b/>
                <w:bCs/>
                <w:sz w:val="22"/>
                <w:lang w:val="pt-BR"/>
              </w:rPr>
            </w:pPr>
          </w:p>
        </w:tc>
      </w:tr>
    </w:tbl>
    <w:p w:rsidR="00273DCD" w:rsidRPr="00667415" w:rsidDel="00693DB9" w:rsidRDefault="00273DCD" w:rsidP="00E372F4">
      <w:pPr>
        <w:ind w:left="720"/>
        <w:jc w:val="both"/>
        <w:rPr>
          <w:del w:id="3898" w:author="273776" w:date="2011-05-09T16:12:00Z"/>
          <w:rFonts w:ascii="Arial" w:hAnsi="Arial" w:cs="Arial"/>
          <w:bCs/>
          <w:sz w:val="22"/>
          <w:szCs w:val="22"/>
          <w:lang w:val="pt-BR"/>
        </w:rPr>
      </w:pPr>
    </w:p>
    <w:p w:rsidR="00273DCD" w:rsidRPr="00667415" w:rsidDel="00693DB9" w:rsidRDefault="00273DCD" w:rsidP="00E372F4">
      <w:pPr>
        <w:ind w:left="720"/>
        <w:jc w:val="both"/>
        <w:rPr>
          <w:del w:id="3899" w:author="273776" w:date="2011-05-09T16:12:00Z"/>
          <w:rFonts w:ascii="Arial" w:hAnsi="Arial" w:cs="Arial"/>
          <w:bCs/>
          <w:sz w:val="22"/>
          <w:szCs w:val="22"/>
          <w:lang w:val="pt-BR"/>
        </w:rPr>
      </w:pPr>
    </w:p>
    <w:p w:rsidR="00273DCD" w:rsidRPr="00667415" w:rsidDel="00693DB9" w:rsidRDefault="00273DCD" w:rsidP="00042EC1">
      <w:pPr>
        <w:pStyle w:val="Recuodecorpodetexto"/>
        <w:ind w:left="1186" w:firstLine="254"/>
        <w:rPr>
          <w:del w:id="3900" w:author="273776" w:date="2011-05-09T16:12:00Z"/>
          <w:rFonts w:ascii="Arial" w:hAnsi="Arial" w:cs="Arial"/>
          <w:b/>
          <w:bCs/>
          <w:vanish w:val="0"/>
          <w:sz w:val="22"/>
          <w:szCs w:val="22"/>
          <w:lang w:val="pt-BR"/>
        </w:rPr>
      </w:pPr>
      <w:del w:id="3901" w:author="273776" w:date="2011-05-09T16:12:00Z">
        <w:r w:rsidRPr="00667415" w:rsidDel="00693DB9">
          <w:rPr>
            <w:rStyle w:val="Refdecomentrio"/>
            <w:rFonts w:ascii="Arial" w:hAnsi="Arial" w:cs="Arial"/>
            <w:sz w:val="22"/>
            <w:szCs w:val="22"/>
            <w:lang w:val="pt-BR"/>
          </w:rPr>
          <w:commentReference w:id="3902"/>
        </w:r>
        <w:r w:rsidRPr="00667415" w:rsidDel="00693DB9">
          <w:rPr>
            <w:rStyle w:val="Refdecomentrio"/>
            <w:rFonts w:ascii="Arial" w:hAnsi="Arial" w:cs="Arial"/>
            <w:sz w:val="22"/>
            <w:szCs w:val="22"/>
            <w:lang w:val="pt-BR"/>
          </w:rPr>
          <w:commentReference w:id="3903"/>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904" w:author="273776" w:date="2011-05-09T16:12:00Z"/>
        </w:trPr>
        <w:tc>
          <w:tcPr>
            <w:tcW w:w="9356" w:type="dxa"/>
          </w:tcPr>
          <w:p w:rsidR="00273DCD" w:rsidRPr="00667415" w:rsidDel="00693DB9" w:rsidRDefault="00273DCD" w:rsidP="00042EC1">
            <w:pPr>
              <w:pStyle w:val="Recuodecorpodetexto"/>
              <w:tabs>
                <w:tab w:val="left" w:pos="2230"/>
                <w:tab w:val="left" w:pos="10510"/>
              </w:tabs>
              <w:rPr>
                <w:del w:id="3905" w:author="273776" w:date="2011-05-09T16:12:00Z"/>
                <w:rFonts w:ascii="Arial" w:hAnsi="Arial" w:cs="Arial"/>
                <w:vanish w:val="0"/>
                <w:sz w:val="22"/>
                <w:lang w:val="pt-BR"/>
              </w:rPr>
            </w:pPr>
            <w:del w:id="3906" w:author="273776" w:date="2011-05-09T16:12:00Z">
              <w:r w:rsidRPr="00667415" w:rsidDel="00693DB9">
                <w:rPr>
                  <w:rFonts w:ascii="Arial" w:hAnsi="Arial" w:cs="Arial"/>
                  <w:b/>
                  <w:bCs/>
                  <w:vanish w:val="0"/>
                  <w:sz w:val="22"/>
                  <w:lang w:val="pt-BR"/>
                </w:rPr>
                <w:delText>Id da Feature:FEAT1635</w:delText>
              </w:r>
            </w:del>
          </w:p>
          <w:p w:rsidR="00273DCD" w:rsidRPr="00667415" w:rsidDel="00693DB9" w:rsidRDefault="00273DCD" w:rsidP="00042EC1">
            <w:pPr>
              <w:pStyle w:val="Recuodecorpodetexto"/>
              <w:tabs>
                <w:tab w:val="left" w:pos="2230"/>
                <w:tab w:val="left" w:pos="10510"/>
              </w:tabs>
              <w:rPr>
                <w:del w:id="3907" w:author="273776" w:date="2011-05-09T16:12:00Z"/>
                <w:rFonts w:ascii="Arial" w:hAnsi="Arial" w:cs="Arial"/>
                <w:vanish w:val="0"/>
                <w:color w:val="0000FF"/>
                <w:sz w:val="22"/>
                <w:lang w:val="pt-BR"/>
              </w:rPr>
            </w:pPr>
            <w:del w:id="3908"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Essa funcionalidade deverá estar disponível tanto para os serviços Blackberry BIS como para os serviços Blackberry BES e BIS+BES, sendo possível eleger os perfis de usuário que terão acesso a esta funcionalidade.</w:delText>
              </w:r>
              <w:r w:rsidRPr="00667415" w:rsidDel="00693DB9">
                <w:rPr>
                  <w:rStyle w:val="Refdecomentrio"/>
                  <w:rFonts w:ascii="Arial" w:hAnsi="Arial" w:cs="Arial"/>
                  <w:sz w:val="22"/>
                  <w:szCs w:val="22"/>
                  <w:lang w:val="pt-BR"/>
                </w:rPr>
                <w:commentReference w:id="3909"/>
              </w:r>
            </w:del>
          </w:p>
          <w:p w:rsidR="00273DCD" w:rsidRPr="00667415" w:rsidDel="00693DB9" w:rsidRDefault="00273DCD" w:rsidP="00042EC1">
            <w:pPr>
              <w:pStyle w:val="Recuodecorpodetexto"/>
              <w:tabs>
                <w:tab w:val="left" w:pos="2230"/>
                <w:tab w:val="left" w:pos="10510"/>
              </w:tabs>
              <w:rPr>
                <w:del w:id="3910" w:author="273776" w:date="2011-05-09T16:12:00Z"/>
                <w:rFonts w:ascii="Arial" w:hAnsi="Arial" w:cs="Arial"/>
                <w:vanish w:val="0"/>
                <w:sz w:val="22"/>
                <w:lang w:val="pt-BR"/>
              </w:rPr>
            </w:pPr>
            <w:del w:id="3911"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disponibilizar a funcionalidade de registrar motivo de não cobrança de multa para determinados perfis.</w:delText>
              </w:r>
            </w:del>
          </w:p>
          <w:p w:rsidR="00273DCD" w:rsidRPr="00667415" w:rsidDel="00693DB9" w:rsidRDefault="00273DCD" w:rsidP="00042EC1">
            <w:pPr>
              <w:pStyle w:val="Recuodecorpodetexto"/>
              <w:tabs>
                <w:tab w:val="left" w:pos="2230"/>
                <w:tab w:val="left" w:pos="10510"/>
              </w:tabs>
              <w:rPr>
                <w:del w:id="3912" w:author="273776" w:date="2011-05-09T16:12:00Z"/>
                <w:rFonts w:ascii="Arial" w:hAnsi="Arial" w:cs="Arial"/>
                <w:b/>
                <w:bCs/>
                <w:sz w:val="22"/>
                <w:lang w:val="pt-BR"/>
              </w:rPr>
            </w:pPr>
          </w:p>
        </w:tc>
      </w:tr>
    </w:tbl>
    <w:p w:rsidR="00273DCD" w:rsidRPr="00667415" w:rsidDel="00693DB9" w:rsidRDefault="00273DCD" w:rsidP="00E372F4">
      <w:pPr>
        <w:ind w:left="720"/>
        <w:jc w:val="both"/>
        <w:rPr>
          <w:del w:id="3913" w:author="273776" w:date="2011-05-09T16:12:00Z"/>
          <w:rFonts w:ascii="Arial" w:hAnsi="Arial" w:cs="Arial"/>
          <w:bCs/>
          <w:sz w:val="22"/>
          <w:szCs w:val="22"/>
          <w:lang w:val="pt-BR"/>
        </w:rPr>
      </w:pPr>
    </w:p>
    <w:p w:rsidR="00273DCD" w:rsidRPr="00667415" w:rsidDel="00693DB9" w:rsidRDefault="00273DCD" w:rsidP="00E372F4">
      <w:pPr>
        <w:ind w:left="720"/>
        <w:jc w:val="both"/>
        <w:rPr>
          <w:del w:id="3914" w:author="273776" w:date="2011-05-09T16:12:00Z"/>
          <w:rFonts w:ascii="Arial" w:hAnsi="Arial" w:cs="Arial"/>
          <w:bCs/>
          <w:sz w:val="22"/>
          <w:szCs w:val="22"/>
          <w:lang w:val="pt-BR"/>
        </w:rPr>
      </w:pPr>
    </w:p>
    <w:p w:rsidR="00273DCD" w:rsidRPr="00667415" w:rsidDel="00693DB9" w:rsidRDefault="00273DCD" w:rsidP="00E372F4">
      <w:pPr>
        <w:pStyle w:val="Recuodecorpodetexto"/>
        <w:ind w:left="1186" w:firstLine="254"/>
        <w:rPr>
          <w:del w:id="3915" w:author="273776" w:date="2011-05-09T16:12:00Z"/>
          <w:rStyle w:val="Refdecomentrio"/>
          <w:sz w:val="22"/>
          <w:szCs w:val="22"/>
          <w:lang w:val="pt-BR"/>
        </w:rPr>
      </w:pPr>
      <w:del w:id="3916" w:author="273776" w:date="2011-05-09T16:12:00Z">
        <w:r w:rsidRPr="00667415" w:rsidDel="00693DB9">
          <w:rPr>
            <w:rStyle w:val="Refdecomentrio"/>
            <w:rFonts w:ascii="Arial" w:hAnsi="Arial" w:cs="Arial"/>
            <w:sz w:val="22"/>
            <w:szCs w:val="22"/>
            <w:lang w:val="pt-BR"/>
          </w:rPr>
          <w:commentReference w:id="3917"/>
        </w:r>
        <w:r w:rsidRPr="00667415" w:rsidDel="00693DB9">
          <w:rPr>
            <w:rStyle w:val="Refdecomentrio"/>
            <w:rFonts w:ascii="Arial" w:hAnsi="Arial" w:cs="Arial"/>
            <w:sz w:val="22"/>
            <w:szCs w:val="22"/>
            <w:lang w:val="pt-BR"/>
          </w:rPr>
          <w:commentReference w:id="3918"/>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E372F4">
        <w:trPr>
          <w:hidden w:val="0"/>
          <w:del w:id="3919" w:author="273776" w:date="2011-05-09T16:12:00Z"/>
        </w:trPr>
        <w:tc>
          <w:tcPr>
            <w:tcW w:w="9356" w:type="dxa"/>
          </w:tcPr>
          <w:p w:rsidR="00273DCD" w:rsidRPr="00667415" w:rsidDel="00693DB9" w:rsidRDefault="00273DCD" w:rsidP="00042EC1">
            <w:pPr>
              <w:pStyle w:val="Recuodecorpodetexto"/>
              <w:tabs>
                <w:tab w:val="left" w:pos="2230"/>
                <w:tab w:val="left" w:pos="10510"/>
              </w:tabs>
              <w:rPr>
                <w:del w:id="3920" w:author="273776" w:date="2011-05-09T16:12:00Z"/>
                <w:rFonts w:ascii="Arial" w:hAnsi="Arial" w:cs="Arial"/>
                <w:vanish w:val="0"/>
                <w:sz w:val="22"/>
                <w:lang w:val="pt-BR"/>
              </w:rPr>
            </w:pPr>
            <w:del w:id="3921" w:author="273776" w:date="2011-05-09T16:12:00Z">
              <w:r w:rsidRPr="00667415" w:rsidDel="00693DB9">
                <w:rPr>
                  <w:rFonts w:ascii="Arial" w:hAnsi="Arial" w:cs="Arial"/>
                  <w:b/>
                  <w:bCs/>
                  <w:vanish w:val="0"/>
                  <w:sz w:val="22"/>
                  <w:lang w:val="pt-BR"/>
                </w:rPr>
                <w:delText>Id da Feature:FEAT1636</w:delText>
              </w:r>
            </w:del>
          </w:p>
          <w:p w:rsidR="00273DCD" w:rsidRPr="00667415" w:rsidDel="00693DB9" w:rsidRDefault="00273DCD" w:rsidP="00042EC1">
            <w:pPr>
              <w:pStyle w:val="Recuodecorpodetexto"/>
              <w:tabs>
                <w:tab w:val="left" w:pos="2230"/>
                <w:tab w:val="left" w:pos="10510"/>
              </w:tabs>
              <w:rPr>
                <w:del w:id="3922" w:author="273776" w:date="2011-05-09T16:12:00Z"/>
                <w:rFonts w:ascii="Arial" w:hAnsi="Arial" w:cs="Arial"/>
                <w:vanish w:val="0"/>
                <w:color w:val="0000FF"/>
                <w:sz w:val="22"/>
                <w:lang w:val="pt-BR"/>
              </w:rPr>
            </w:pPr>
            <w:del w:id="3923"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667415" w:rsidDel="00693DB9">
                <w:rPr>
                  <w:rFonts w:ascii="Arial" w:hAnsi="Arial" w:cs="Arial"/>
                  <w:vanish w:val="0"/>
                  <w:sz w:val="22"/>
                  <w:lang w:val="pt-BR"/>
                </w:rPr>
                <w:delText>Deverá estar disponível para consulta pela área de controladoria da Oi contendo a relação de cancelamentos do serviço Blackberry (BIS Absoluto, BIS Completo, BIS Social+Email, BES e BIS+BES) com isenção de multa, contendo as informações referentes ao cancelamento (dentre elas Data da operação, cliente, login do operador e justificativa selecionada).</w:delText>
              </w:r>
              <w:r w:rsidRPr="00667415" w:rsidDel="00693DB9">
                <w:rPr>
                  <w:rStyle w:val="Refdecomentrio"/>
                  <w:rFonts w:ascii="Arial" w:hAnsi="Arial" w:cs="Arial"/>
                  <w:sz w:val="22"/>
                  <w:szCs w:val="22"/>
                  <w:lang w:val="pt-BR"/>
                </w:rPr>
                <w:commentReference w:id="3924"/>
              </w:r>
            </w:del>
          </w:p>
          <w:p w:rsidR="00273DCD" w:rsidRPr="00667415" w:rsidDel="00693DB9" w:rsidRDefault="00273DCD" w:rsidP="00042EC1">
            <w:pPr>
              <w:pStyle w:val="Recuodecorpodetexto"/>
              <w:tabs>
                <w:tab w:val="left" w:pos="2230"/>
                <w:tab w:val="left" w:pos="10510"/>
              </w:tabs>
              <w:rPr>
                <w:del w:id="3925" w:author="273776" w:date="2011-05-09T16:12:00Z"/>
                <w:rFonts w:ascii="Arial" w:hAnsi="Arial" w:cs="Arial"/>
                <w:vanish w:val="0"/>
                <w:sz w:val="22"/>
                <w:lang w:val="pt-BR"/>
              </w:rPr>
            </w:pPr>
            <w:del w:id="3926" w:author="273776" w:date="2011-05-09T16:12:00Z">
              <w:r w:rsidRPr="00667415" w:rsidDel="00693DB9">
                <w:rPr>
                  <w:rFonts w:ascii="Arial" w:hAnsi="Arial" w:cs="Arial"/>
                  <w:b/>
                  <w:bCs/>
                  <w:vanish w:val="0"/>
                  <w:sz w:val="22"/>
                  <w:lang w:val="pt-BR"/>
                </w:rPr>
                <w:delText>Descrição :</w:delText>
              </w:r>
              <w:r w:rsidRPr="00667415" w:rsidDel="00693DB9">
                <w:rPr>
                  <w:rFonts w:ascii="Arial" w:hAnsi="Arial" w:cs="Arial"/>
                  <w:vanish w:val="0"/>
                  <w:sz w:val="22"/>
                  <w:lang w:val="pt-BR"/>
                </w:rPr>
                <w:delText>Habilidade de disponibilizar para consulta da área de controladoria a relação de cancelamentos do serviço Blackberry.</w:delText>
              </w:r>
            </w:del>
          </w:p>
          <w:p w:rsidR="00273DCD" w:rsidRPr="00667415" w:rsidDel="00693DB9" w:rsidRDefault="00273DCD" w:rsidP="00042EC1">
            <w:pPr>
              <w:pStyle w:val="Recuodecorpodetexto"/>
              <w:tabs>
                <w:tab w:val="left" w:pos="2230"/>
                <w:tab w:val="left" w:pos="10510"/>
              </w:tabs>
              <w:rPr>
                <w:del w:id="3927" w:author="273776" w:date="2011-05-09T16:12:00Z"/>
                <w:rFonts w:ascii="Arial" w:hAnsi="Arial" w:cs="Arial"/>
                <w:b/>
                <w:bCs/>
                <w:sz w:val="22"/>
                <w:lang w:val="pt-BR"/>
              </w:rPr>
            </w:pPr>
          </w:p>
        </w:tc>
      </w:tr>
    </w:tbl>
    <w:p w:rsidR="00273DCD" w:rsidDel="00693DB9" w:rsidRDefault="00273DCD" w:rsidP="00E372F4">
      <w:pPr>
        <w:ind w:left="720"/>
        <w:jc w:val="both"/>
        <w:rPr>
          <w:del w:id="3928" w:author="273776" w:date="2011-05-09T16:12:00Z"/>
          <w:rFonts w:ascii="Arial" w:hAnsi="Arial" w:cs="Arial"/>
          <w:bCs/>
          <w:sz w:val="22"/>
          <w:szCs w:val="22"/>
          <w:lang w:val="pt-BR"/>
        </w:rPr>
      </w:pPr>
    </w:p>
    <w:p w:rsidR="00273DCD" w:rsidDel="00693DB9" w:rsidRDefault="00273DCD" w:rsidP="00E372F4">
      <w:pPr>
        <w:ind w:left="720"/>
        <w:jc w:val="both"/>
        <w:rPr>
          <w:del w:id="3929" w:author="273776" w:date="2011-05-09T16:12:00Z"/>
          <w:rFonts w:ascii="Arial" w:hAnsi="Arial" w:cs="Arial"/>
          <w:bCs/>
          <w:sz w:val="22"/>
          <w:szCs w:val="22"/>
          <w:lang w:val="pt-BR"/>
        </w:rPr>
      </w:pPr>
    </w:p>
    <w:p w:rsidR="00273DCD" w:rsidDel="00693DB9" w:rsidRDefault="00273DCD" w:rsidP="00E372F4">
      <w:pPr>
        <w:ind w:left="720"/>
        <w:jc w:val="both"/>
        <w:rPr>
          <w:del w:id="3930" w:author="273776" w:date="2011-05-09T16:12:00Z"/>
          <w:rFonts w:ascii="Arial" w:hAnsi="Arial" w:cs="Arial"/>
          <w:bCs/>
          <w:sz w:val="22"/>
          <w:szCs w:val="22"/>
          <w:lang w:val="pt-BR"/>
        </w:rPr>
      </w:pPr>
    </w:p>
    <w:p w:rsidR="00273DCD" w:rsidRPr="00667415" w:rsidDel="00693DB9" w:rsidRDefault="00273DCD" w:rsidP="00D55CBC">
      <w:pPr>
        <w:pStyle w:val="Recuodecorpodetexto"/>
        <w:ind w:left="1186" w:firstLine="254"/>
        <w:rPr>
          <w:del w:id="3931" w:author="273776" w:date="2011-05-09T16:12:00Z"/>
          <w:rStyle w:val="Refdecomentrio"/>
          <w:sz w:val="22"/>
          <w:szCs w:val="22"/>
          <w:lang w:val="pt-BR"/>
        </w:rPr>
      </w:pPr>
      <w:del w:id="3932" w:author="273776" w:date="2011-05-09T16:12:00Z">
        <w:r w:rsidRPr="00667415" w:rsidDel="00693DB9">
          <w:rPr>
            <w:rStyle w:val="Refdecomentrio"/>
            <w:rFonts w:ascii="Arial" w:hAnsi="Arial" w:cs="Arial"/>
            <w:sz w:val="22"/>
            <w:szCs w:val="22"/>
            <w:lang w:val="pt-BR"/>
          </w:rPr>
          <w:commentReference w:id="3933"/>
        </w:r>
        <w:r w:rsidRPr="00667415" w:rsidDel="00693DB9">
          <w:rPr>
            <w:rStyle w:val="Refdecomentrio"/>
            <w:rFonts w:ascii="Arial" w:hAnsi="Arial" w:cs="Arial"/>
            <w:sz w:val="22"/>
            <w:szCs w:val="22"/>
            <w:lang w:val="pt-BR"/>
          </w:rPr>
          <w:commentReference w:id="3934"/>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5E4F93">
        <w:trPr>
          <w:hidden w:val="0"/>
          <w:del w:id="3935" w:author="273776" w:date="2011-05-09T16:12:00Z"/>
        </w:trPr>
        <w:tc>
          <w:tcPr>
            <w:tcW w:w="9356" w:type="dxa"/>
          </w:tcPr>
          <w:p w:rsidR="00273DCD" w:rsidRPr="00667415" w:rsidDel="00693DB9" w:rsidRDefault="00273DCD" w:rsidP="005E4F93">
            <w:pPr>
              <w:pStyle w:val="Recuodecorpodetexto"/>
              <w:tabs>
                <w:tab w:val="left" w:pos="2230"/>
                <w:tab w:val="left" w:pos="10510"/>
              </w:tabs>
              <w:rPr>
                <w:del w:id="3936" w:author="273776" w:date="2011-05-09T16:12:00Z"/>
                <w:rFonts w:ascii="Arial" w:hAnsi="Arial" w:cs="Arial"/>
                <w:vanish w:val="0"/>
                <w:sz w:val="22"/>
                <w:lang w:val="pt-BR"/>
              </w:rPr>
            </w:pPr>
            <w:del w:id="3937" w:author="273776" w:date="2011-05-09T16:12:00Z">
              <w:r w:rsidRPr="00667415" w:rsidDel="00693DB9">
                <w:rPr>
                  <w:rFonts w:ascii="Arial" w:hAnsi="Arial" w:cs="Arial"/>
                  <w:b/>
                  <w:bCs/>
                  <w:vanish w:val="0"/>
                  <w:sz w:val="22"/>
                  <w:lang w:val="pt-BR"/>
                </w:rPr>
                <w:delText>Id da</w:delText>
              </w:r>
              <w:r w:rsidDel="00693DB9">
                <w:rPr>
                  <w:rFonts w:ascii="Arial" w:hAnsi="Arial" w:cs="Arial"/>
                  <w:b/>
                  <w:bCs/>
                  <w:vanish w:val="0"/>
                  <w:sz w:val="22"/>
                  <w:lang w:val="pt-BR"/>
                </w:rPr>
                <w:delText xml:space="preserve"> Feature:FEAT1637</w:delText>
              </w:r>
            </w:del>
          </w:p>
          <w:p w:rsidR="00273DCD" w:rsidRPr="00D55CBC" w:rsidDel="00693DB9" w:rsidRDefault="00273DCD" w:rsidP="005E4F93">
            <w:pPr>
              <w:pStyle w:val="Recuodecorpodetexto"/>
              <w:tabs>
                <w:tab w:val="left" w:pos="2230"/>
                <w:tab w:val="left" w:pos="10510"/>
              </w:tabs>
              <w:rPr>
                <w:del w:id="3938" w:author="273776" w:date="2011-05-09T16:12:00Z"/>
                <w:rFonts w:ascii="Arial" w:hAnsi="Arial" w:cs="Arial"/>
                <w:vanish w:val="0"/>
                <w:sz w:val="22"/>
                <w:lang w:val="pt-BR"/>
              </w:rPr>
            </w:pPr>
            <w:del w:id="3939"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D55CBC" w:rsidDel="00693DB9">
                <w:rPr>
                  <w:rFonts w:ascii="Arial" w:hAnsi="Arial" w:cs="Arial"/>
                  <w:vanish w:val="0"/>
                  <w:sz w:val="22"/>
                  <w:lang w:val="pt-BR"/>
                </w:rPr>
                <w:delText>Migrar os clientes do plano BIS ilimitado, existente atualmente para o novo plano Blackberry BIS absoluto.</w:delText>
              </w:r>
              <w:r w:rsidRPr="00667415" w:rsidDel="00693DB9">
                <w:rPr>
                  <w:rStyle w:val="Refdecomentrio"/>
                  <w:rFonts w:ascii="Arial" w:hAnsi="Arial" w:cs="Arial"/>
                  <w:sz w:val="22"/>
                  <w:szCs w:val="22"/>
                  <w:lang w:val="pt-BR"/>
                </w:rPr>
                <w:commentReference w:id="3940"/>
              </w:r>
            </w:del>
          </w:p>
          <w:p w:rsidR="00273DCD" w:rsidDel="00693DB9" w:rsidRDefault="00273DCD" w:rsidP="00D55CBC">
            <w:pPr>
              <w:pStyle w:val="Recuodecorpodetexto"/>
              <w:tabs>
                <w:tab w:val="left" w:pos="2230"/>
                <w:tab w:val="left" w:pos="10510"/>
              </w:tabs>
              <w:rPr>
                <w:del w:id="3941" w:author="273776" w:date="2011-05-09T16:12:00Z"/>
                <w:rFonts w:ascii="Arial" w:hAnsi="Arial" w:cs="Arial"/>
                <w:vanish w:val="0"/>
                <w:sz w:val="22"/>
                <w:lang w:val="pt-BR"/>
              </w:rPr>
            </w:pPr>
            <w:del w:id="3942" w:author="273776" w:date="2011-05-09T16:12:00Z">
              <w:r w:rsidRPr="00667415" w:rsidDel="00693DB9">
                <w:rPr>
                  <w:rFonts w:ascii="Arial" w:hAnsi="Arial" w:cs="Arial"/>
                  <w:b/>
                  <w:bCs/>
                  <w:vanish w:val="0"/>
                  <w:sz w:val="22"/>
                  <w:lang w:val="pt-BR"/>
                </w:rPr>
                <w:delText>Descrição :</w:delText>
              </w:r>
              <w:r w:rsidDel="00693DB9">
                <w:rPr>
                  <w:rFonts w:ascii="Arial" w:hAnsi="Arial" w:cs="Arial"/>
                  <w:b/>
                  <w:bCs/>
                  <w:vanish w:val="0"/>
                  <w:sz w:val="22"/>
                  <w:lang w:val="pt-BR"/>
                </w:rPr>
                <w:delText xml:space="preserve"> </w:delText>
              </w:r>
              <w:r w:rsidRPr="00D55CBC" w:rsidDel="00693DB9">
                <w:rPr>
                  <w:rFonts w:ascii="Arial" w:hAnsi="Arial" w:cs="Arial"/>
                  <w:vanish w:val="0"/>
                  <w:sz w:val="22"/>
                  <w:lang w:val="pt-BR"/>
                </w:rPr>
                <w:delText>Habilidade migrar os clientes do plano Blackberry BIS ilimitado para o novo plano Blackberry BIS absoluto</w:delText>
              </w:r>
            </w:del>
          </w:p>
          <w:p w:rsidR="00273DCD" w:rsidRPr="00D55CBC" w:rsidDel="00693DB9" w:rsidRDefault="00273DCD" w:rsidP="00D55CBC">
            <w:pPr>
              <w:pStyle w:val="Recuodecorpodetexto"/>
              <w:tabs>
                <w:tab w:val="left" w:pos="2230"/>
                <w:tab w:val="left" w:pos="10510"/>
              </w:tabs>
              <w:rPr>
                <w:del w:id="3943" w:author="273776" w:date="2011-05-09T16:12:00Z"/>
                <w:rFonts w:ascii="Arial" w:hAnsi="Arial" w:cs="Arial"/>
                <w:vanish w:val="0"/>
                <w:sz w:val="22"/>
                <w:lang w:val="pt-BR"/>
              </w:rPr>
            </w:pPr>
          </w:p>
        </w:tc>
      </w:tr>
    </w:tbl>
    <w:p w:rsidR="00273DCD" w:rsidDel="00693DB9" w:rsidRDefault="00273DCD" w:rsidP="00E372F4">
      <w:pPr>
        <w:ind w:left="720"/>
        <w:jc w:val="both"/>
        <w:rPr>
          <w:del w:id="3944" w:author="273776" w:date="2011-05-09T16:12:00Z"/>
          <w:rFonts w:ascii="Arial" w:hAnsi="Arial" w:cs="Arial"/>
          <w:bCs/>
          <w:sz w:val="22"/>
          <w:szCs w:val="22"/>
          <w:lang w:val="pt-BR"/>
        </w:rPr>
      </w:pPr>
    </w:p>
    <w:p w:rsidR="00273DCD" w:rsidDel="00693DB9" w:rsidRDefault="00273DCD" w:rsidP="00E372F4">
      <w:pPr>
        <w:ind w:left="720"/>
        <w:jc w:val="both"/>
        <w:rPr>
          <w:del w:id="3945" w:author="273776" w:date="2011-05-09T16:12:00Z"/>
          <w:rFonts w:ascii="Arial" w:hAnsi="Arial" w:cs="Arial"/>
          <w:bCs/>
          <w:sz w:val="22"/>
          <w:szCs w:val="22"/>
          <w:lang w:val="pt-BR"/>
        </w:rPr>
      </w:pPr>
    </w:p>
    <w:p w:rsidR="00273DCD" w:rsidRPr="00667415" w:rsidDel="00693DB9" w:rsidRDefault="00273DCD" w:rsidP="00D55CBC">
      <w:pPr>
        <w:pStyle w:val="Recuodecorpodetexto"/>
        <w:ind w:left="1186" w:firstLine="254"/>
        <w:rPr>
          <w:del w:id="3946" w:author="273776" w:date="2011-05-09T16:12:00Z"/>
          <w:rStyle w:val="Refdecomentrio"/>
          <w:sz w:val="22"/>
          <w:szCs w:val="22"/>
          <w:lang w:val="pt-BR"/>
        </w:rPr>
      </w:pPr>
      <w:del w:id="3947" w:author="273776" w:date="2011-05-09T16:12:00Z">
        <w:r w:rsidRPr="00667415" w:rsidDel="00693DB9">
          <w:rPr>
            <w:rStyle w:val="Refdecomentrio"/>
            <w:rFonts w:ascii="Arial" w:hAnsi="Arial" w:cs="Arial"/>
            <w:sz w:val="22"/>
            <w:szCs w:val="22"/>
            <w:lang w:val="pt-BR"/>
          </w:rPr>
          <w:commentReference w:id="3948"/>
        </w:r>
        <w:r w:rsidRPr="00667415" w:rsidDel="00693DB9">
          <w:rPr>
            <w:rStyle w:val="Refdecomentrio"/>
            <w:rFonts w:ascii="Arial" w:hAnsi="Arial" w:cs="Arial"/>
            <w:sz w:val="22"/>
            <w:szCs w:val="22"/>
            <w:lang w:val="pt-BR"/>
          </w:rPr>
          <w:commentReference w:id="3949"/>
        </w:r>
      </w:del>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273DCD" w:rsidRPr="00667415" w:rsidDel="00693DB9" w:rsidTr="005E4F93">
        <w:trPr>
          <w:hidden w:val="0"/>
          <w:del w:id="3950" w:author="273776" w:date="2011-05-09T16:12:00Z"/>
        </w:trPr>
        <w:tc>
          <w:tcPr>
            <w:tcW w:w="9356" w:type="dxa"/>
          </w:tcPr>
          <w:p w:rsidR="00273DCD" w:rsidRPr="00667415" w:rsidDel="00693DB9" w:rsidRDefault="00273DCD" w:rsidP="005E4F93">
            <w:pPr>
              <w:pStyle w:val="Recuodecorpodetexto"/>
              <w:tabs>
                <w:tab w:val="left" w:pos="2230"/>
                <w:tab w:val="left" w:pos="10510"/>
              </w:tabs>
              <w:rPr>
                <w:del w:id="3951" w:author="273776" w:date="2011-05-09T16:12:00Z"/>
                <w:rFonts w:ascii="Arial" w:hAnsi="Arial" w:cs="Arial"/>
                <w:vanish w:val="0"/>
                <w:sz w:val="22"/>
                <w:lang w:val="pt-BR"/>
              </w:rPr>
            </w:pPr>
            <w:del w:id="3952" w:author="273776" w:date="2011-05-09T16:12:00Z">
              <w:r w:rsidRPr="00667415" w:rsidDel="00693DB9">
                <w:rPr>
                  <w:rFonts w:ascii="Arial" w:hAnsi="Arial" w:cs="Arial"/>
                  <w:b/>
                  <w:bCs/>
                  <w:vanish w:val="0"/>
                  <w:sz w:val="22"/>
                  <w:lang w:val="pt-BR"/>
                </w:rPr>
                <w:delText>Id da Feature:FEAT163</w:delText>
              </w:r>
              <w:r w:rsidDel="00693DB9">
                <w:rPr>
                  <w:rFonts w:ascii="Arial" w:hAnsi="Arial" w:cs="Arial"/>
                  <w:b/>
                  <w:bCs/>
                  <w:vanish w:val="0"/>
                  <w:sz w:val="22"/>
                  <w:lang w:val="pt-BR"/>
                </w:rPr>
                <w:delText>8</w:delText>
              </w:r>
            </w:del>
          </w:p>
          <w:p w:rsidR="00273DCD" w:rsidRPr="00D55CBC" w:rsidDel="00693DB9" w:rsidRDefault="00273DCD" w:rsidP="005E4F93">
            <w:pPr>
              <w:pStyle w:val="Recuodecorpodetexto"/>
              <w:tabs>
                <w:tab w:val="left" w:pos="2230"/>
                <w:tab w:val="left" w:pos="10510"/>
              </w:tabs>
              <w:rPr>
                <w:del w:id="3953" w:author="273776" w:date="2011-05-09T16:12:00Z"/>
                <w:rFonts w:ascii="Arial" w:hAnsi="Arial" w:cs="Arial"/>
                <w:vanish w:val="0"/>
                <w:sz w:val="22"/>
                <w:lang w:val="pt-BR"/>
              </w:rPr>
            </w:pPr>
            <w:del w:id="3954" w:author="273776" w:date="2011-05-09T16:12:00Z">
              <w:r w:rsidRPr="00667415" w:rsidDel="00693DB9">
                <w:rPr>
                  <w:rFonts w:ascii="Arial" w:hAnsi="Arial" w:cs="Arial"/>
                  <w:b/>
                  <w:bCs/>
                  <w:vanish w:val="0"/>
                  <w:sz w:val="22"/>
                  <w:lang w:val="pt-BR"/>
                </w:rPr>
                <w:delText>Nome :</w:delText>
              </w:r>
              <w:r w:rsidRPr="00667415" w:rsidDel="00693DB9">
                <w:rPr>
                  <w:rFonts w:ascii="Arial" w:hAnsi="Arial" w:cs="Arial"/>
                  <w:vanish w:val="0"/>
                  <w:color w:val="0000FF"/>
                  <w:sz w:val="22"/>
                  <w:lang w:val="pt-BR"/>
                </w:rPr>
                <w:delText xml:space="preserve"> </w:delText>
              </w:r>
              <w:r w:rsidRPr="00D55CBC" w:rsidDel="00693DB9">
                <w:rPr>
                  <w:rFonts w:ascii="Arial" w:hAnsi="Arial" w:cs="Arial"/>
                  <w:vanish w:val="0"/>
                  <w:sz w:val="22"/>
                  <w:lang w:val="pt-BR"/>
                </w:rPr>
                <w:delText>Migrar os clientes do plano BES, existente atualmente, para o novo plano Blackberry BES+BIS</w:delText>
              </w:r>
              <w:r w:rsidRPr="00667415" w:rsidDel="00693DB9">
                <w:rPr>
                  <w:rFonts w:ascii="Arial" w:hAnsi="Arial" w:cs="Arial"/>
                  <w:vanish w:val="0"/>
                  <w:sz w:val="22"/>
                  <w:lang w:val="pt-BR"/>
                </w:rPr>
                <w:delText>.</w:delText>
              </w:r>
              <w:r w:rsidRPr="00667415" w:rsidDel="00693DB9">
                <w:rPr>
                  <w:rStyle w:val="Refdecomentrio"/>
                  <w:rFonts w:ascii="Arial" w:hAnsi="Arial" w:cs="Arial"/>
                  <w:sz w:val="22"/>
                  <w:szCs w:val="22"/>
                  <w:lang w:val="pt-BR"/>
                </w:rPr>
                <w:commentReference w:id="3955"/>
              </w:r>
            </w:del>
          </w:p>
          <w:p w:rsidR="00273DCD" w:rsidRPr="00667415" w:rsidDel="00693DB9" w:rsidRDefault="00273DCD" w:rsidP="005E4F93">
            <w:pPr>
              <w:pStyle w:val="Recuodecorpodetexto"/>
              <w:tabs>
                <w:tab w:val="left" w:pos="2230"/>
                <w:tab w:val="left" w:pos="10510"/>
              </w:tabs>
              <w:rPr>
                <w:del w:id="3956" w:author="273776" w:date="2011-05-09T16:12:00Z"/>
                <w:rFonts w:ascii="Arial" w:hAnsi="Arial" w:cs="Arial"/>
                <w:vanish w:val="0"/>
                <w:sz w:val="22"/>
                <w:lang w:val="pt-BR"/>
              </w:rPr>
            </w:pPr>
            <w:del w:id="3957" w:author="273776" w:date="2011-05-09T16:12:00Z">
              <w:r w:rsidRPr="00667415" w:rsidDel="00693DB9">
                <w:rPr>
                  <w:rFonts w:ascii="Arial" w:hAnsi="Arial" w:cs="Arial"/>
                  <w:b/>
                  <w:bCs/>
                  <w:vanish w:val="0"/>
                  <w:sz w:val="22"/>
                  <w:lang w:val="pt-BR"/>
                </w:rPr>
                <w:delText>Descrição :</w:delText>
              </w:r>
              <w:r w:rsidRPr="00D55CBC" w:rsidDel="00693DB9">
                <w:rPr>
                  <w:rFonts w:ascii="Arial" w:hAnsi="Arial" w:cs="Arial"/>
                  <w:vanish w:val="0"/>
                  <w:sz w:val="22"/>
                  <w:lang w:val="pt-BR"/>
                </w:rPr>
                <w:delText>Habilidade migrar os clientes do plano Blackberry BES para o novo plano Blackberry BES+BIS</w:delText>
              </w:r>
            </w:del>
          </w:p>
          <w:p w:rsidR="00273DCD" w:rsidRPr="00667415" w:rsidDel="00693DB9" w:rsidRDefault="00273DCD" w:rsidP="005E4F93">
            <w:pPr>
              <w:pStyle w:val="Recuodecorpodetexto"/>
              <w:tabs>
                <w:tab w:val="left" w:pos="2230"/>
                <w:tab w:val="left" w:pos="10510"/>
              </w:tabs>
              <w:rPr>
                <w:del w:id="3958" w:author="273776" w:date="2011-05-09T16:12:00Z"/>
                <w:rFonts w:ascii="Arial" w:hAnsi="Arial" w:cs="Arial"/>
                <w:b/>
                <w:bCs/>
                <w:sz w:val="22"/>
                <w:lang w:val="pt-BR"/>
              </w:rPr>
            </w:pPr>
          </w:p>
        </w:tc>
      </w:tr>
    </w:tbl>
    <w:p w:rsidR="00273DCD" w:rsidDel="0017167B" w:rsidRDefault="00273DCD" w:rsidP="00E372F4">
      <w:pPr>
        <w:ind w:left="720"/>
        <w:jc w:val="both"/>
        <w:rPr>
          <w:del w:id="3959" w:author="273776" w:date="2011-06-10T16:25:00Z"/>
          <w:rFonts w:ascii="Arial" w:hAnsi="Arial" w:cs="Arial"/>
          <w:bCs/>
          <w:sz w:val="22"/>
          <w:szCs w:val="22"/>
          <w:lang w:val="pt-BR"/>
        </w:rPr>
      </w:pPr>
    </w:p>
    <w:p w:rsidR="00273DCD" w:rsidDel="001E3111" w:rsidRDefault="00273DCD" w:rsidP="00E372F4">
      <w:pPr>
        <w:ind w:left="720"/>
        <w:jc w:val="both"/>
        <w:rPr>
          <w:del w:id="3960" w:author="273776" w:date="2011-06-09T15:05:00Z"/>
          <w:rFonts w:ascii="Arial" w:hAnsi="Arial" w:cs="Arial"/>
          <w:bCs/>
          <w:sz w:val="22"/>
          <w:szCs w:val="22"/>
          <w:lang w:val="pt-BR"/>
        </w:rPr>
      </w:pPr>
    </w:p>
    <w:p w:rsidR="00273DCD" w:rsidDel="001E3111" w:rsidRDefault="00273DCD" w:rsidP="00E372F4">
      <w:pPr>
        <w:ind w:left="720"/>
        <w:jc w:val="both"/>
        <w:rPr>
          <w:del w:id="3961" w:author="273776" w:date="2011-06-09T15:05:00Z"/>
          <w:rFonts w:ascii="Arial" w:hAnsi="Arial" w:cs="Arial"/>
          <w:bCs/>
          <w:sz w:val="22"/>
          <w:szCs w:val="22"/>
          <w:lang w:val="pt-BR"/>
        </w:rPr>
      </w:pPr>
    </w:p>
    <w:p w:rsidR="00273DCD" w:rsidRPr="00667415" w:rsidDel="00693DB9" w:rsidRDefault="00273DCD" w:rsidP="00E372F4">
      <w:pPr>
        <w:ind w:left="720"/>
        <w:jc w:val="both"/>
        <w:rPr>
          <w:del w:id="3962" w:author="273776" w:date="2011-05-09T16:13:00Z"/>
          <w:rFonts w:ascii="Arial" w:hAnsi="Arial" w:cs="Arial"/>
          <w:bCs/>
          <w:sz w:val="22"/>
          <w:szCs w:val="22"/>
          <w:lang w:val="pt-BR"/>
        </w:rPr>
      </w:pPr>
    </w:p>
    <w:p w:rsidR="00273DCD" w:rsidRPr="00667415" w:rsidDel="00693DB9" w:rsidRDefault="00273DCD" w:rsidP="00E372F4">
      <w:pPr>
        <w:ind w:left="720"/>
        <w:jc w:val="both"/>
        <w:rPr>
          <w:del w:id="3963" w:author="273776" w:date="2011-05-09T16:13:00Z"/>
          <w:rFonts w:ascii="Arial" w:hAnsi="Arial" w:cs="Arial"/>
          <w:bCs/>
          <w:sz w:val="22"/>
          <w:szCs w:val="22"/>
          <w:lang w:val="pt-BR"/>
        </w:rPr>
      </w:pPr>
    </w:p>
    <w:p w:rsidR="00273DCD" w:rsidRPr="00667415" w:rsidDel="00693DB9" w:rsidRDefault="00273DCD" w:rsidP="00E372F4">
      <w:pPr>
        <w:ind w:left="720"/>
        <w:jc w:val="both"/>
        <w:rPr>
          <w:del w:id="3964" w:author="273776" w:date="2011-05-09T16:13:00Z"/>
          <w:rFonts w:ascii="Arial" w:hAnsi="Arial" w:cs="Arial"/>
          <w:b/>
          <w:bCs/>
          <w:sz w:val="28"/>
          <w:szCs w:val="28"/>
          <w:u w:val="single"/>
          <w:lang w:val="pt-BR"/>
        </w:rPr>
      </w:pPr>
      <w:del w:id="3965" w:author="273776" w:date="2011-05-09T16:13:00Z">
        <w:r w:rsidRPr="00667415" w:rsidDel="00693DB9">
          <w:rPr>
            <w:rFonts w:ascii="Arial" w:hAnsi="Arial" w:cs="Arial"/>
            <w:b/>
            <w:bCs/>
            <w:sz w:val="28"/>
            <w:szCs w:val="28"/>
            <w:u w:val="single"/>
            <w:lang w:val="pt-BR"/>
          </w:rPr>
          <w:delText>ARBOR</w:delText>
        </w:r>
      </w:del>
    </w:p>
    <w:p w:rsidR="00273DCD" w:rsidRPr="00667415" w:rsidDel="00693DB9" w:rsidRDefault="00273DCD" w:rsidP="00E372F4">
      <w:pPr>
        <w:ind w:left="720"/>
        <w:jc w:val="both"/>
        <w:rPr>
          <w:del w:id="3966" w:author="273776" w:date="2011-05-09T16:13:00Z"/>
          <w:rFonts w:ascii="Arial" w:hAnsi="Arial" w:cs="Arial"/>
          <w:bCs/>
          <w:sz w:val="22"/>
          <w:szCs w:val="22"/>
          <w:lang w:val="pt-BR"/>
        </w:rPr>
      </w:pP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8"/>
        <w:gridCol w:w="5614"/>
        <w:gridCol w:w="1418"/>
        <w:gridCol w:w="1276"/>
      </w:tblGrid>
      <w:tr w:rsidR="00273DCD" w:rsidRPr="00667415" w:rsidDel="00693DB9" w:rsidTr="00E372F4">
        <w:trPr>
          <w:del w:id="3967" w:author="273776" w:date="2011-05-09T16:13:00Z"/>
        </w:trPr>
        <w:tc>
          <w:tcPr>
            <w:tcW w:w="1048" w:type="dxa"/>
            <w:shd w:val="clear" w:color="auto" w:fill="D9D9D9"/>
            <w:vAlign w:val="center"/>
          </w:tcPr>
          <w:p w:rsidR="00273DCD" w:rsidRPr="00667415" w:rsidDel="00693DB9" w:rsidRDefault="00273DCD" w:rsidP="00BA2D59">
            <w:pPr>
              <w:jc w:val="center"/>
              <w:rPr>
                <w:del w:id="3968" w:author="273776" w:date="2011-05-09T16:13:00Z"/>
                <w:rFonts w:ascii="Arial" w:hAnsi="Arial" w:cs="Arial"/>
                <w:b/>
                <w:bCs/>
                <w:sz w:val="22"/>
                <w:lang w:val="pt-BR"/>
              </w:rPr>
            </w:pPr>
            <w:del w:id="3969" w:author="273776" w:date="2011-05-09T16:13:00Z">
              <w:r w:rsidRPr="00667415" w:rsidDel="00693DB9">
                <w:rPr>
                  <w:rFonts w:ascii="Arial" w:hAnsi="Arial" w:cs="Arial"/>
                  <w:b/>
                  <w:bCs/>
                  <w:sz w:val="22"/>
                  <w:lang w:val="pt-BR"/>
                </w:rPr>
                <w:delText>ID</w:delText>
              </w:r>
            </w:del>
          </w:p>
        </w:tc>
        <w:tc>
          <w:tcPr>
            <w:tcW w:w="5614" w:type="dxa"/>
            <w:shd w:val="clear" w:color="auto" w:fill="D9D9D9"/>
          </w:tcPr>
          <w:p w:rsidR="00273DCD" w:rsidRPr="00667415" w:rsidDel="00693DB9" w:rsidRDefault="00273DCD" w:rsidP="00BA2D59">
            <w:pPr>
              <w:rPr>
                <w:del w:id="3970" w:author="273776" w:date="2011-05-09T16:13:00Z"/>
                <w:rFonts w:ascii="Arial" w:hAnsi="Arial" w:cs="Arial"/>
                <w:b/>
                <w:bCs/>
                <w:sz w:val="22"/>
                <w:lang w:val="pt-BR"/>
              </w:rPr>
            </w:pPr>
            <w:del w:id="3971" w:author="273776" w:date="2011-05-09T16:13:00Z">
              <w:r w:rsidRPr="00667415" w:rsidDel="00693DB9">
                <w:rPr>
                  <w:rFonts w:ascii="Arial" w:hAnsi="Arial" w:cs="Arial"/>
                  <w:b/>
                  <w:bCs/>
                  <w:sz w:val="22"/>
                  <w:lang w:val="pt-BR"/>
                </w:rPr>
                <w:delText>Descrição</w:delText>
              </w:r>
            </w:del>
          </w:p>
        </w:tc>
        <w:tc>
          <w:tcPr>
            <w:tcW w:w="1418" w:type="dxa"/>
            <w:shd w:val="clear" w:color="auto" w:fill="D9D9D9"/>
            <w:vAlign w:val="center"/>
          </w:tcPr>
          <w:p w:rsidR="00273DCD" w:rsidRPr="00667415" w:rsidDel="00693DB9" w:rsidRDefault="00273DCD" w:rsidP="00BA2D59">
            <w:pPr>
              <w:jc w:val="center"/>
              <w:rPr>
                <w:del w:id="3972" w:author="273776" w:date="2011-05-09T16:13:00Z"/>
                <w:rFonts w:ascii="Arial" w:hAnsi="Arial" w:cs="Arial"/>
                <w:b/>
                <w:bCs/>
                <w:sz w:val="22"/>
                <w:lang w:val="pt-BR"/>
              </w:rPr>
            </w:pPr>
            <w:del w:id="3973" w:author="273776" w:date="2011-05-09T16:13:00Z">
              <w:r w:rsidRPr="00667415" w:rsidDel="00693DB9">
                <w:rPr>
                  <w:rFonts w:ascii="Arial" w:hAnsi="Arial" w:cs="Arial"/>
                  <w:b/>
                  <w:bCs/>
                  <w:sz w:val="22"/>
                  <w:lang w:val="pt-BR"/>
                </w:rPr>
                <w:delText>Requisito de Negócio</w:delText>
              </w:r>
            </w:del>
          </w:p>
        </w:tc>
        <w:tc>
          <w:tcPr>
            <w:tcW w:w="1276" w:type="dxa"/>
            <w:shd w:val="clear" w:color="auto" w:fill="D9D9D9"/>
            <w:vAlign w:val="center"/>
          </w:tcPr>
          <w:p w:rsidR="00273DCD" w:rsidRPr="00667415" w:rsidDel="00693DB9" w:rsidRDefault="00273DCD" w:rsidP="00BA2D59">
            <w:pPr>
              <w:jc w:val="center"/>
              <w:rPr>
                <w:del w:id="3974" w:author="273776" w:date="2011-05-09T16:13:00Z"/>
                <w:rFonts w:ascii="Arial" w:hAnsi="Arial" w:cs="Arial"/>
                <w:b/>
                <w:bCs/>
                <w:sz w:val="22"/>
                <w:lang w:val="pt-BR"/>
              </w:rPr>
            </w:pPr>
            <w:del w:id="3975" w:author="273776" w:date="2011-05-09T16:13:00Z">
              <w:r w:rsidRPr="00667415" w:rsidDel="00693DB9">
                <w:rPr>
                  <w:rFonts w:ascii="Arial" w:hAnsi="Arial" w:cs="Arial"/>
                  <w:b/>
                  <w:bCs/>
                  <w:sz w:val="22"/>
                  <w:lang w:val="pt-BR"/>
                </w:rPr>
                <w:delText>Regra de Negócio</w:delText>
              </w:r>
            </w:del>
          </w:p>
        </w:tc>
      </w:tr>
      <w:tr w:rsidR="00273DCD" w:rsidRPr="00667415" w:rsidDel="00693DB9" w:rsidTr="00E372F4">
        <w:trPr>
          <w:del w:id="3976" w:author="273776" w:date="2011-05-09T16:13:00Z"/>
        </w:trPr>
        <w:tc>
          <w:tcPr>
            <w:tcW w:w="1048" w:type="dxa"/>
            <w:vAlign w:val="center"/>
          </w:tcPr>
          <w:p w:rsidR="00273DCD" w:rsidRPr="00667415" w:rsidDel="00693DB9" w:rsidRDefault="00273DCD" w:rsidP="00BA2D59">
            <w:pPr>
              <w:jc w:val="center"/>
              <w:rPr>
                <w:del w:id="3977" w:author="273776" w:date="2011-05-09T16:13:00Z"/>
                <w:rFonts w:ascii="Arial" w:hAnsi="Arial" w:cs="Arial"/>
                <w:noProof/>
                <w:sz w:val="22"/>
                <w:lang w:val="pt-BR"/>
              </w:rPr>
            </w:pPr>
            <w:del w:id="3978" w:author="273776" w:date="2011-05-09T16:13:00Z">
              <w:r w:rsidRPr="00667415" w:rsidDel="00693DB9">
                <w:rPr>
                  <w:rFonts w:ascii="Arial" w:hAnsi="Arial" w:cs="Arial"/>
                  <w:sz w:val="22"/>
                  <w:lang w:val="pt-BR"/>
                </w:rPr>
                <w:delText>RQF001</w:delText>
              </w:r>
            </w:del>
          </w:p>
        </w:tc>
        <w:tc>
          <w:tcPr>
            <w:tcW w:w="5614" w:type="dxa"/>
            <w:vAlign w:val="center"/>
          </w:tcPr>
          <w:p w:rsidR="00273DCD" w:rsidRPr="00667415" w:rsidDel="00693DB9" w:rsidRDefault="00273DCD" w:rsidP="00BA2D59">
            <w:pPr>
              <w:rPr>
                <w:del w:id="3979" w:author="273776" w:date="2011-05-09T16:13:00Z"/>
                <w:rFonts w:ascii="Arial" w:hAnsi="Arial" w:cs="Arial"/>
                <w:noProof/>
                <w:sz w:val="22"/>
                <w:lang w:val="pt-BR"/>
              </w:rPr>
            </w:pPr>
            <w:del w:id="3980" w:author="273776" w:date="2011-05-09T16:13:00Z">
              <w:r w:rsidRPr="00667415" w:rsidDel="00693DB9">
                <w:rPr>
                  <w:rFonts w:ascii="Arial" w:hAnsi="Arial" w:cs="Arial"/>
                  <w:sz w:val="22"/>
                  <w:lang w:val="pt-BR"/>
                </w:rPr>
                <w:delText>Com a configuração do novo portfólio, o Arbor deve permitir a convivência dos serviços BIS e BES com a família de pacotes de dados da Oi – B2C e B2B, para qualquer plano de voz elegível ao serviço Blackberry. Esta convivência vale tanto para as franquias quanto para os descontos.</w:delText>
              </w:r>
            </w:del>
          </w:p>
        </w:tc>
        <w:tc>
          <w:tcPr>
            <w:tcW w:w="1418" w:type="dxa"/>
            <w:vAlign w:val="center"/>
          </w:tcPr>
          <w:p w:rsidR="00273DCD" w:rsidRPr="00667415" w:rsidDel="00693DB9" w:rsidRDefault="00273DCD" w:rsidP="00BA2D59">
            <w:pPr>
              <w:jc w:val="center"/>
              <w:rPr>
                <w:del w:id="3981" w:author="273776" w:date="2011-05-09T16:13:00Z"/>
                <w:rFonts w:ascii="Arial" w:hAnsi="Arial" w:cs="Arial"/>
                <w:sz w:val="22"/>
                <w:lang w:val="pt-BR"/>
              </w:rPr>
            </w:pPr>
            <w:del w:id="3982" w:author="273776" w:date="2011-05-09T16:13:00Z">
              <w:r w:rsidRPr="00667415" w:rsidDel="00693DB9">
                <w:rPr>
                  <w:rFonts w:ascii="Arial" w:hAnsi="Arial" w:cs="Arial"/>
                  <w:sz w:val="22"/>
                  <w:lang w:val="pt-BR"/>
                </w:rPr>
                <w:delText>DRQN01 e</w:delText>
              </w:r>
            </w:del>
          </w:p>
          <w:p w:rsidR="00273DCD" w:rsidRPr="00667415" w:rsidDel="00693DB9" w:rsidRDefault="00273DCD" w:rsidP="00BA2D59">
            <w:pPr>
              <w:jc w:val="center"/>
              <w:rPr>
                <w:del w:id="3983" w:author="273776" w:date="2011-05-09T16:13:00Z"/>
                <w:rFonts w:ascii="Arial" w:hAnsi="Arial" w:cs="Arial"/>
                <w:noProof/>
                <w:sz w:val="22"/>
                <w:lang w:val="pt-BR"/>
              </w:rPr>
            </w:pPr>
            <w:del w:id="3984" w:author="273776" w:date="2011-05-09T16:13:00Z">
              <w:r w:rsidRPr="00667415" w:rsidDel="00693DB9">
                <w:rPr>
                  <w:rFonts w:ascii="Arial" w:hAnsi="Arial" w:cs="Arial"/>
                  <w:sz w:val="22"/>
                  <w:lang w:val="pt-BR"/>
                </w:rPr>
                <w:delText>DRQN03.4.1</w:delText>
              </w:r>
            </w:del>
          </w:p>
        </w:tc>
        <w:tc>
          <w:tcPr>
            <w:tcW w:w="1276" w:type="dxa"/>
            <w:vAlign w:val="center"/>
          </w:tcPr>
          <w:p w:rsidR="00273DCD" w:rsidRPr="00667415" w:rsidDel="00693DB9" w:rsidRDefault="00273DCD" w:rsidP="00BA2D59">
            <w:pPr>
              <w:jc w:val="center"/>
              <w:rPr>
                <w:del w:id="3985" w:author="273776" w:date="2011-05-09T16:13:00Z"/>
                <w:rFonts w:ascii="Arial" w:hAnsi="Arial" w:cs="Arial"/>
                <w:noProof/>
                <w:sz w:val="22"/>
                <w:lang w:val="pt-BR"/>
              </w:rPr>
            </w:pPr>
            <w:del w:id="3986" w:author="273776" w:date="2011-05-09T16:13:00Z">
              <w:r w:rsidRPr="00667415" w:rsidDel="00693DB9">
                <w:rPr>
                  <w:rFonts w:ascii="Arial" w:hAnsi="Arial" w:cs="Arial"/>
                  <w:noProof/>
                  <w:sz w:val="22"/>
                  <w:lang w:val="pt-BR"/>
                </w:rPr>
                <w:delText>RQN07,RQN18,RQN20 e RQN21</w:delText>
              </w:r>
            </w:del>
          </w:p>
        </w:tc>
      </w:tr>
      <w:tr w:rsidR="00273DCD" w:rsidRPr="00667415" w:rsidDel="00693DB9" w:rsidTr="00E372F4">
        <w:trPr>
          <w:del w:id="3987" w:author="273776" w:date="2011-05-09T16:13:00Z"/>
        </w:trPr>
        <w:tc>
          <w:tcPr>
            <w:tcW w:w="1048" w:type="dxa"/>
            <w:vAlign w:val="center"/>
          </w:tcPr>
          <w:p w:rsidR="00273DCD" w:rsidRPr="00667415" w:rsidDel="00693DB9" w:rsidRDefault="00273DCD" w:rsidP="00BA2D59">
            <w:pPr>
              <w:jc w:val="center"/>
              <w:rPr>
                <w:del w:id="3988" w:author="273776" w:date="2011-05-09T16:13:00Z"/>
                <w:rFonts w:ascii="Arial" w:hAnsi="Arial" w:cs="Arial"/>
                <w:noProof/>
                <w:sz w:val="22"/>
                <w:lang w:val="pt-BR"/>
              </w:rPr>
            </w:pPr>
            <w:del w:id="3989" w:author="273776" w:date="2011-05-09T16:13:00Z">
              <w:r w:rsidRPr="00667415" w:rsidDel="00693DB9">
                <w:rPr>
                  <w:rFonts w:ascii="Arial" w:hAnsi="Arial" w:cs="Arial"/>
                  <w:sz w:val="22"/>
                  <w:lang w:val="pt-BR"/>
                </w:rPr>
                <w:delText>RQF002</w:delText>
              </w:r>
            </w:del>
          </w:p>
        </w:tc>
        <w:tc>
          <w:tcPr>
            <w:tcW w:w="5614" w:type="dxa"/>
            <w:vAlign w:val="center"/>
          </w:tcPr>
          <w:p w:rsidR="00273DCD" w:rsidRPr="00667415" w:rsidDel="00693DB9" w:rsidRDefault="00273DCD" w:rsidP="00BA2D59">
            <w:pPr>
              <w:pStyle w:val="Cabealho"/>
              <w:ind w:left="0"/>
              <w:outlineLvl w:val="1"/>
              <w:rPr>
                <w:del w:id="3990" w:author="273776" w:date="2011-05-09T16:13:00Z"/>
                <w:rFonts w:cs="Arial"/>
                <w:szCs w:val="22"/>
              </w:rPr>
            </w:pPr>
            <w:del w:id="3991" w:author="273776" w:date="2011-05-09T16:13:00Z">
              <w:r w:rsidRPr="00667415" w:rsidDel="00693DB9">
                <w:rPr>
                  <w:rFonts w:cs="Arial"/>
                  <w:szCs w:val="22"/>
                </w:rPr>
                <w:delText>Com a configuração do novo portfólio, o Arbor deve permitir que possa ser aprovisionado ao cliente um pacote de dados com qualquer franquia de dados 3G do portfólio atual, considerando as franquias já existentes e futuras franquias que possam estar disponibilizadas dos pacotes de dados 3G e do Velox 3G.</w:delText>
              </w:r>
            </w:del>
          </w:p>
        </w:tc>
        <w:tc>
          <w:tcPr>
            <w:tcW w:w="1418" w:type="dxa"/>
            <w:vAlign w:val="center"/>
          </w:tcPr>
          <w:p w:rsidR="00273DCD" w:rsidRPr="00667415" w:rsidDel="00693DB9" w:rsidRDefault="00273DCD" w:rsidP="00BA2D59">
            <w:pPr>
              <w:jc w:val="center"/>
              <w:rPr>
                <w:del w:id="3992" w:author="273776" w:date="2011-05-09T16:13:00Z"/>
                <w:rFonts w:ascii="Arial" w:hAnsi="Arial" w:cs="Arial"/>
                <w:noProof/>
                <w:sz w:val="22"/>
                <w:lang w:val="pt-BR"/>
              </w:rPr>
            </w:pPr>
            <w:del w:id="3993" w:author="273776" w:date="2011-05-09T16:13:00Z">
              <w:r w:rsidRPr="00667415" w:rsidDel="00693DB9">
                <w:rPr>
                  <w:rFonts w:ascii="Arial" w:hAnsi="Arial" w:cs="Arial"/>
                  <w:sz w:val="22"/>
                  <w:lang w:val="pt-BR"/>
                </w:rPr>
                <w:delText>DRQN01</w:delText>
              </w:r>
            </w:del>
          </w:p>
        </w:tc>
        <w:tc>
          <w:tcPr>
            <w:tcW w:w="1276" w:type="dxa"/>
            <w:vAlign w:val="center"/>
          </w:tcPr>
          <w:p w:rsidR="00273DCD" w:rsidRPr="00667415" w:rsidDel="00693DB9" w:rsidRDefault="00273DCD" w:rsidP="00BA2D59">
            <w:pPr>
              <w:jc w:val="center"/>
              <w:rPr>
                <w:del w:id="3994" w:author="273776" w:date="2011-05-09T16:13:00Z"/>
                <w:rFonts w:ascii="Arial" w:hAnsi="Arial" w:cs="Arial"/>
                <w:noProof/>
                <w:sz w:val="22"/>
                <w:lang w:val="pt-BR"/>
              </w:rPr>
            </w:pPr>
            <w:del w:id="3995" w:author="273776" w:date="2011-05-09T16:13:00Z">
              <w:r w:rsidRPr="00667415" w:rsidDel="00693DB9">
                <w:rPr>
                  <w:rFonts w:ascii="Arial" w:hAnsi="Arial" w:cs="Arial"/>
                  <w:noProof/>
                  <w:sz w:val="22"/>
                  <w:lang w:val="pt-BR"/>
                </w:rPr>
                <w:delText>RQN09 e RQN10</w:delText>
              </w:r>
            </w:del>
          </w:p>
        </w:tc>
      </w:tr>
      <w:tr w:rsidR="00273DCD" w:rsidRPr="00667415" w:rsidDel="00693DB9" w:rsidTr="00E372F4">
        <w:trPr>
          <w:del w:id="3996" w:author="273776" w:date="2011-05-09T16:13:00Z"/>
        </w:trPr>
        <w:tc>
          <w:tcPr>
            <w:tcW w:w="1048" w:type="dxa"/>
            <w:vAlign w:val="center"/>
          </w:tcPr>
          <w:p w:rsidR="00273DCD" w:rsidRPr="00667415" w:rsidDel="00693DB9" w:rsidRDefault="00273DCD" w:rsidP="00BA2D59">
            <w:pPr>
              <w:jc w:val="center"/>
              <w:rPr>
                <w:del w:id="3997" w:author="273776" w:date="2011-05-09T16:13:00Z"/>
                <w:rFonts w:ascii="Arial" w:hAnsi="Arial" w:cs="Arial"/>
                <w:noProof/>
                <w:sz w:val="22"/>
                <w:lang w:val="pt-BR"/>
              </w:rPr>
            </w:pPr>
            <w:del w:id="3998" w:author="273776" w:date="2011-05-09T16:13:00Z">
              <w:r w:rsidRPr="00667415" w:rsidDel="00693DB9">
                <w:rPr>
                  <w:rFonts w:ascii="Arial" w:hAnsi="Arial" w:cs="Arial"/>
                  <w:sz w:val="22"/>
                  <w:lang w:val="pt-BR"/>
                </w:rPr>
                <w:delText>RQF003</w:delText>
              </w:r>
            </w:del>
          </w:p>
        </w:tc>
        <w:tc>
          <w:tcPr>
            <w:tcW w:w="5614" w:type="dxa"/>
            <w:vAlign w:val="center"/>
          </w:tcPr>
          <w:p w:rsidR="00273DCD" w:rsidRPr="00667415" w:rsidDel="00693DB9" w:rsidRDefault="00273DCD" w:rsidP="00BA2D59">
            <w:pPr>
              <w:rPr>
                <w:del w:id="3999" w:author="273776" w:date="2011-05-09T16:13:00Z"/>
                <w:rFonts w:ascii="Arial" w:hAnsi="Arial" w:cs="Arial"/>
                <w:sz w:val="22"/>
                <w:lang w:val="pt-BR"/>
              </w:rPr>
            </w:pPr>
            <w:del w:id="4000" w:author="273776" w:date="2011-05-09T16:13:00Z">
              <w:r w:rsidRPr="00667415" w:rsidDel="00693DB9">
                <w:rPr>
                  <w:rFonts w:ascii="Arial" w:hAnsi="Arial" w:cs="Arial"/>
                  <w:sz w:val="22"/>
                  <w:lang w:val="pt-BR"/>
                </w:rPr>
                <w:delText xml:space="preserve">Com a configuração do novo portfólio, o Arbor deve permitir poder ser aprovisionados ao novo portfólio, o plano de descontos definidos neste estudo seja por campanha ou aplicação direta. </w:delText>
              </w:r>
            </w:del>
          </w:p>
        </w:tc>
        <w:tc>
          <w:tcPr>
            <w:tcW w:w="1418" w:type="dxa"/>
            <w:vAlign w:val="center"/>
          </w:tcPr>
          <w:p w:rsidR="00273DCD" w:rsidRPr="00667415" w:rsidDel="00693DB9" w:rsidRDefault="00273DCD" w:rsidP="00BA2D59">
            <w:pPr>
              <w:jc w:val="center"/>
              <w:rPr>
                <w:del w:id="4001" w:author="273776" w:date="2011-05-09T16:13:00Z"/>
                <w:rFonts w:ascii="Arial" w:hAnsi="Arial" w:cs="Arial"/>
                <w:noProof/>
                <w:sz w:val="22"/>
                <w:lang w:val="pt-BR"/>
              </w:rPr>
            </w:pPr>
            <w:del w:id="4002" w:author="273776" w:date="2011-05-09T16:13:00Z">
              <w:r w:rsidRPr="00667415" w:rsidDel="00693DB9">
                <w:rPr>
                  <w:rFonts w:ascii="Arial" w:hAnsi="Arial" w:cs="Arial"/>
                  <w:sz w:val="22"/>
                  <w:lang w:val="pt-BR"/>
                </w:rPr>
                <w:delText>DRQN13</w:delText>
              </w:r>
            </w:del>
          </w:p>
          <w:p w:rsidR="00273DCD" w:rsidRPr="00667415" w:rsidDel="00693DB9" w:rsidRDefault="00273DCD" w:rsidP="00BA2D59">
            <w:pPr>
              <w:jc w:val="center"/>
              <w:rPr>
                <w:del w:id="4003" w:author="273776" w:date="2011-05-09T16:13:00Z"/>
                <w:rFonts w:ascii="Arial" w:hAnsi="Arial" w:cs="Arial"/>
                <w:noProof/>
                <w:sz w:val="22"/>
                <w:lang w:val="pt-BR"/>
              </w:rPr>
            </w:pPr>
          </w:p>
        </w:tc>
        <w:tc>
          <w:tcPr>
            <w:tcW w:w="1276" w:type="dxa"/>
            <w:vAlign w:val="center"/>
          </w:tcPr>
          <w:p w:rsidR="00273DCD" w:rsidRPr="00667415" w:rsidDel="00693DB9" w:rsidRDefault="00273DCD" w:rsidP="00BA2D59">
            <w:pPr>
              <w:jc w:val="center"/>
              <w:rPr>
                <w:del w:id="4004" w:author="273776" w:date="2011-05-09T16:13:00Z"/>
                <w:rFonts w:ascii="Arial" w:hAnsi="Arial" w:cs="Arial"/>
                <w:noProof/>
                <w:sz w:val="22"/>
                <w:lang w:val="pt-BR"/>
              </w:rPr>
            </w:pPr>
            <w:del w:id="4005" w:author="273776" w:date="2011-05-09T16:13:00Z">
              <w:r w:rsidRPr="00667415" w:rsidDel="00693DB9">
                <w:rPr>
                  <w:rFonts w:ascii="Arial" w:hAnsi="Arial" w:cs="Arial"/>
                  <w:noProof/>
                  <w:sz w:val="22"/>
                  <w:lang w:val="pt-BR"/>
                </w:rPr>
                <w:delText>RQN 36 a 46</w:delText>
              </w:r>
            </w:del>
          </w:p>
        </w:tc>
      </w:tr>
      <w:tr w:rsidR="00273DCD" w:rsidRPr="00667415" w:rsidDel="00693DB9" w:rsidTr="00E372F4">
        <w:trPr>
          <w:del w:id="4006" w:author="273776" w:date="2011-05-09T16:13:00Z"/>
        </w:trPr>
        <w:tc>
          <w:tcPr>
            <w:tcW w:w="1048" w:type="dxa"/>
            <w:vAlign w:val="center"/>
          </w:tcPr>
          <w:p w:rsidR="00273DCD" w:rsidRPr="00667415" w:rsidDel="00693DB9" w:rsidRDefault="00273DCD" w:rsidP="00BA2D59">
            <w:pPr>
              <w:jc w:val="center"/>
              <w:rPr>
                <w:del w:id="4007" w:author="273776" w:date="2011-05-09T16:13:00Z"/>
                <w:rFonts w:ascii="Arial" w:hAnsi="Arial" w:cs="Arial"/>
                <w:sz w:val="22"/>
                <w:lang w:val="pt-BR"/>
              </w:rPr>
            </w:pPr>
            <w:del w:id="4008" w:author="273776" w:date="2011-05-09T16:13:00Z">
              <w:r w:rsidRPr="00667415" w:rsidDel="00693DB9">
                <w:rPr>
                  <w:rFonts w:ascii="Arial" w:hAnsi="Arial" w:cs="Arial"/>
                  <w:sz w:val="22"/>
                  <w:lang w:val="pt-BR"/>
                </w:rPr>
                <w:delText>RQF004</w:delText>
              </w:r>
            </w:del>
          </w:p>
        </w:tc>
        <w:tc>
          <w:tcPr>
            <w:tcW w:w="5614" w:type="dxa"/>
            <w:vAlign w:val="center"/>
          </w:tcPr>
          <w:p w:rsidR="00273DCD" w:rsidRPr="00667415" w:rsidDel="00693DB9" w:rsidRDefault="00273DCD" w:rsidP="00BA2D59">
            <w:pPr>
              <w:rPr>
                <w:del w:id="4009" w:author="273776" w:date="2011-05-09T16:13:00Z"/>
                <w:rFonts w:ascii="Arial" w:hAnsi="Arial" w:cs="Arial"/>
                <w:sz w:val="22"/>
                <w:lang w:val="pt-BR"/>
              </w:rPr>
            </w:pPr>
            <w:del w:id="4010" w:author="273776" w:date="2011-05-09T16:13:00Z">
              <w:r w:rsidRPr="00667415" w:rsidDel="00693DB9">
                <w:rPr>
                  <w:rFonts w:ascii="Arial" w:hAnsi="Arial" w:cs="Arial"/>
                  <w:sz w:val="22"/>
                  <w:lang w:val="pt-BR"/>
                </w:rPr>
                <w:delText xml:space="preserve">Com a configuração do novo portfólio, o Arbor deve permitir que possa ser aprovisionado ao cliente qualquer um dos serviços Blackberry BIS para instâncias de planos tipo instância e também para planos tipo conta (Oi Família, OCT, OCT Profissional CPF e CNPJ e Planos Oi Profissional Equipe/Equipe Dec) por meio de campanha de ativação automática, tanto para aplicações da Oi como para aplicações de terceiros. Esta funcionalidade deverá estar disponível para todos os planos elegíveis ao serviço (B2B e B2C). </w:delText>
              </w:r>
            </w:del>
          </w:p>
        </w:tc>
        <w:tc>
          <w:tcPr>
            <w:tcW w:w="1418" w:type="dxa"/>
            <w:vAlign w:val="center"/>
          </w:tcPr>
          <w:p w:rsidR="00273DCD" w:rsidRPr="00667415" w:rsidDel="00693DB9" w:rsidRDefault="00273DCD" w:rsidP="00BA2D59">
            <w:pPr>
              <w:jc w:val="center"/>
              <w:rPr>
                <w:del w:id="4011" w:author="273776" w:date="2011-05-09T16:13:00Z"/>
                <w:rFonts w:ascii="Arial" w:hAnsi="Arial" w:cs="Arial"/>
                <w:noProof/>
                <w:sz w:val="22"/>
                <w:lang w:val="pt-BR"/>
              </w:rPr>
            </w:pPr>
            <w:del w:id="4012" w:author="273776" w:date="2011-05-09T16:13:00Z">
              <w:r w:rsidRPr="00667415" w:rsidDel="00693DB9">
                <w:rPr>
                  <w:rFonts w:ascii="Arial" w:hAnsi="Arial" w:cs="Arial"/>
                  <w:sz w:val="22"/>
                  <w:lang w:val="pt-BR"/>
                </w:rPr>
                <w:delText>DRQN07.2</w:delText>
              </w:r>
            </w:del>
          </w:p>
        </w:tc>
        <w:tc>
          <w:tcPr>
            <w:tcW w:w="1276" w:type="dxa"/>
            <w:vAlign w:val="center"/>
          </w:tcPr>
          <w:p w:rsidR="00273DCD" w:rsidRPr="00667415" w:rsidDel="00693DB9" w:rsidRDefault="00273DCD" w:rsidP="00BA2D59">
            <w:pPr>
              <w:jc w:val="center"/>
              <w:rPr>
                <w:del w:id="4013" w:author="273776" w:date="2011-05-09T16:13:00Z"/>
                <w:rFonts w:ascii="Arial" w:hAnsi="Arial" w:cs="Arial"/>
                <w:noProof/>
                <w:sz w:val="22"/>
                <w:lang w:val="pt-BR"/>
              </w:rPr>
            </w:pPr>
            <w:del w:id="4014" w:author="273776" w:date="2011-05-09T16:13:00Z">
              <w:r w:rsidRPr="00667415" w:rsidDel="00693DB9">
                <w:rPr>
                  <w:rFonts w:ascii="Arial" w:hAnsi="Arial" w:cs="Arial"/>
                  <w:noProof/>
                  <w:sz w:val="22"/>
                  <w:lang w:val="pt-BR"/>
                </w:rPr>
                <w:delText>RQN30</w:delText>
              </w:r>
            </w:del>
          </w:p>
        </w:tc>
      </w:tr>
      <w:tr w:rsidR="00273DCD" w:rsidRPr="00667415" w:rsidDel="00693DB9" w:rsidTr="00E372F4">
        <w:trPr>
          <w:del w:id="4015" w:author="273776" w:date="2011-05-09T16:13:00Z"/>
        </w:trPr>
        <w:tc>
          <w:tcPr>
            <w:tcW w:w="1048" w:type="dxa"/>
            <w:vAlign w:val="center"/>
          </w:tcPr>
          <w:p w:rsidR="00273DCD" w:rsidRPr="00667415" w:rsidDel="00693DB9" w:rsidRDefault="00273DCD" w:rsidP="00BA2D59">
            <w:pPr>
              <w:jc w:val="center"/>
              <w:rPr>
                <w:del w:id="4016" w:author="273776" w:date="2011-05-09T16:13:00Z"/>
                <w:rFonts w:ascii="Arial" w:hAnsi="Arial" w:cs="Arial"/>
                <w:sz w:val="22"/>
                <w:lang w:val="pt-BR"/>
              </w:rPr>
            </w:pPr>
            <w:del w:id="4017" w:author="273776" w:date="2011-05-09T16:13:00Z">
              <w:r w:rsidRPr="00667415" w:rsidDel="00693DB9">
                <w:rPr>
                  <w:rFonts w:ascii="Arial" w:hAnsi="Arial" w:cs="Arial"/>
                  <w:sz w:val="22"/>
                  <w:lang w:val="pt-BR"/>
                </w:rPr>
                <w:delText>RQF005</w:delText>
              </w:r>
            </w:del>
          </w:p>
        </w:tc>
        <w:tc>
          <w:tcPr>
            <w:tcW w:w="5614" w:type="dxa"/>
            <w:vAlign w:val="center"/>
          </w:tcPr>
          <w:p w:rsidR="00273DCD" w:rsidRPr="00667415" w:rsidDel="00693DB9" w:rsidRDefault="00273DCD" w:rsidP="00BA2D59">
            <w:pPr>
              <w:rPr>
                <w:del w:id="4018" w:author="273776" w:date="2011-05-09T16:13:00Z"/>
                <w:rFonts w:ascii="Arial" w:hAnsi="Arial" w:cs="Arial"/>
                <w:sz w:val="22"/>
                <w:lang w:val="pt-BR"/>
              </w:rPr>
            </w:pPr>
            <w:del w:id="4019" w:author="273776" w:date="2011-05-09T16:13:00Z">
              <w:r w:rsidRPr="00667415" w:rsidDel="00693DB9">
                <w:rPr>
                  <w:rFonts w:ascii="Arial" w:hAnsi="Arial" w:cs="Arial"/>
                  <w:sz w:val="22"/>
                  <w:lang w:val="pt-BR"/>
                </w:rPr>
                <w:delText>Com a configuração do novo portfólio, o Arbor deve permitir que a franquia de dados a ser consumida seja a franquia padrão de 200 MBytes e quando esta acabar, então consumir a franquia adicional contratada</w:delText>
              </w:r>
            </w:del>
          </w:p>
        </w:tc>
        <w:tc>
          <w:tcPr>
            <w:tcW w:w="1418" w:type="dxa"/>
            <w:vAlign w:val="center"/>
          </w:tcPr>
          <w:p w:rsidR="00273DCD" w:rsidRPr="00667415" w:rsidDel="00693DB9" w:rsidRDefault="00273DCD" w:rsidP="00BA2D59">
            <w:pPr>
              <w:jc w:val="center"/>
              <w:rPr>
                <w:del w:id="4020" w:author="273776" w:date="2011-05-09T16:13:00Z"/>
                <w:rFonts w:ascii="Arial" w:hAnsi="Arial" w:cs="Arial"/>
                <w:noProof/>
                <w:sz w:val="22"/>
                <w:lang w:val="pt-BR"/>
              </w:rPr>
            </w:pPr>
            <w:del w:id="4021" w:author="273776" w:date="2011-05-09T16:13:00Z">
              <w:r w:rsidRPr="00667415" w:rsidDel="00693DB9">
                <w:rPr>
                  <w:rFonts w:ascii="Arial" w:hAnsi="Arial" w:cs="Arial"/>
                  <w:sz w:val="22"/>
                  <w:lang w:val="pt-BR"/>
                </w:rPr>
                <w:delText>DRQN41.3</w:delText>
              </w:r>
            </w:del>
          </w:p>
        </w:tc>
        <w:tc>
          <w:tcPr>
            <w:tcW w:w="1276" w:type="dxa"/>
            <w:vAlign w:val="center"/>
          </w:tcPr>
          <w:p w:rsidR="00273DCD" w:rsidRPr="00667415" w:rsidDel="00693DB9" w:rsidRDefault="00273DCD" w:rsidP="00BA2D59">
            <w:pPr>
              <w:jc w:val="center"/>
              <w:rPr>
                <w:del w:id="4022" w:author="273776" w:date="2011-05-09T16:13:00Z"/>
                <w:rFonts w:ascii="Arial" w:hAnsi="Arial" w:cs="Arial"/>
                <w:noProof/>
                <w:sz w:val="22"/>
                <w:lang w:val="pt-BR"/>
              </w:rPr>
            </w:pPr>
            <w:del w:id="4023" w:author="273776" w:date="2011-05-09T16:13:00Z">
              <w:r w:rsidRPr="00667415" w:rsidDel="00693DB9">
                <w:rPr>
                  <w:rFonts w:ascii="Arial" w:hAnsi="Arial" w:cs="Arial"/>
                  <w:noProof/>
                  <w:sz w:val="22"/>
                  <w:lang w:val="pt-BR"/>
                </w:rPr>
                <w:delText>RQN94</w:delText>
              </w:r>
            </w:del>
          </w:p>
        </w:tc>
      </w:tr>
      <w:tr w:rsidR="00273DCD" w:rsidRPr="00667415" w:rsidDel="00693DB9" w:rsidTr="00E372F4">
        <w:trPr>
          <w:del w:id="4024" w:author="273776" w:date="2011-05-09T16:13:00Z"/>
        </w:trPr>
        <w:tc>
          <w:tcPr>
            <w:tcW w:w="1048" w:type="dxa"/>
            <w:vAlign w:val="center"/>
          </w:tcPr>
          <w:p w:rsidR="00273DCD" w:rsidRPr="00667415" w:rsidDel="00693DB9" w:rsidRDefault="00273DCD" w:rsidP="00BA2D59">
            <w:pPr>
              <w:jc w:val="center"/>
              <w:rPr>
                <w:del w:id="4025" w:author="273776" w:date="2011-05-09T16:13:00Z"/>
                <w:rFonts w:ascii="Arial" w:hAnsi="Arial" w:cs="Arial"/>
                <w:sz w:val="22"/>
                <w:lang w:val="pt-BR"/>
              </w:rPr>
            </w:pPr>
            <w:del w:id="4026" w:author="273776" w:date="2011-05-09T16:13:00Z">
              <w:r w:rsidRPr="00667415" w:rsidDel="00693DB9">
                <w:rPr>
                  <w:rFonts w:ascii="Arial" w:hAnsi="Arial" w:cs="Arial"/>
                  <w:sz w:val="22"/>
                  <w:lang w:val="pt-BR"/>
                </w:rPr>
                <w:delText>RQF006</w:delText>
              </w:r>
            </w:del>
          </w:p>
        </w:tc>
        <w:tc>
          <w:tcPr>
            <w:tcW w:w="5614" w:type="dxa"/>
            <w:vAlign w:val="center"/>
          </w:tcPr>
          <w:p w:rsidR="00273DCD" w:rsidRPr="00667415" w:rsidDel="00693DB9" w:rsidRDefault="00273DCD" w:rsidP="00BA2D59">
            <w:pPr>
              <w:rPr>
                <w:del w:id="4027" w:author="273776" w:date="2011-05-09T16:13:00Z"/>
                <w:rFonts w:ascii="Arial" w:hAnsi="Arial" w:cs="Arial"/>
                <w:sz w:val="22"/>
                <w:lang w:val="pt-BR"/>
              </w:rPr>
            </w:pPr>
            <w:del w:id="4028" w:author="273776" w:date="2011-05-09T16:13:00Z">
              <w:r w:rsidRPr="00667415" w:rsidDel="00693DB9">
                <w:rPr>
                  <w:rFonts w:ascii="Arial" w:hAnsi="Arial" w:cs="Arial"/>
                  <w:sz w:val="22"/>
                  <w:lang w:val="pt-BR"/>
                </w:rPr>
                <w:delText>O Arbor deve ser capaz de calcular o valor pró-rata da assinatura a ser aplicada a conta proporcional ao tempo de ativação do serviço e a data de corte da primeira fatura do cliente.</w:delText>
              </w:r>
            </w:del>
          </w:p>
        </w:tc>
        <w:tc>
          <w:tcPr>
            <w:tcW w:w="1418" w:type="dxa"/>
            <w:vAlign w:val="center"/>
          </w:tcPr>
          <w:p w:rsidR="00273DCD" w:rsidRPr="00667415" w:rsidDel="00693DB9" w:rsidRDefault="00273DCD" w:rsidP="00BA2D59">
            <w:pPr>
              <w:jc w:val="center"/>
              <w:rPr>
                <w:del w:id="4029" w:author="273776" w:date="2011-05-09T16:13:00Z"/>
                <w:rFonts w:ascii="Arial" w:hAnsi="Arial" w:cs="Arial"/>
                <w:noProof/>
                <w:sz w:val="22"/>
                <w:lang w:val="pt-BR"/>
              </w:rPr>
            </w:pPr>
            <w:del w:id="4030" w:author="273776" w:date="2011-05-09T16:13:00Z">
              <w:r w:rsidRPr="00667415" w:rsidDel="00693DB9">
                <w:rPr>
                  <w:rFonts w:ascii="Arial" w:hAnsi="Arial" w:cs="Arial"/>
                  <w:sz w:val="22"/>
                  <w:lang w:val="pt-BR"/>
                </w:rPr>
                <w:delText>DRQN41.2</w:delText>
              </w:r>
            </w:del>
          </w:p>
        </w:tc>
        <w:tc>
          <w:tcPr>
            <w:tcW w:w="1276" w:type="dxa"/>
            <w:vAlign w:val="center"/>
          </w:tcPr>
          <w:p w:rsidR="00273DCD" w:rsidRPr="00667415" w:rsidDel="00693DB9" w:rsidRDefault="00273DCD" w:rsidP="00BA2D59">
            <w:pPr>
              <w:jc w:val="center"/>
              <w:rPr>
                <w:del w:id="4031" w:author="273776" w:date="2011-05-09T16:13:00Z"/>
                <w:rFonts w:ascii="Arial" w:hAnsi="Arial" w:cs="Arial"/>
                <w:noProof/>
                <w:sz w:val="22"/>
                <w:lang w:val="pt-BR"/>
              </w:rPr>
            </w:pPr>
            <w:del w:id="4032" w:author="273776" w:date="2011-05-09T16:13:00Z">
              <w:r w:rsidRPr="00667415" w:rsidDel="00693DB9">
                <w:rPr>
                  <w:rFonts w:ascii="Arial" w:hAnsi="Arial" w:cs="Arial"/>
                  <w:noProof/>
                  <w:sz w:val="22"/>
                  <w:lang w:val="pt-BR"/>
                </w:rPr>
                <w:delText>RQN89</w:delText>
              </w:r>
            </w:del>
          </w:p>
        </w:tc>
      </w:tr>
      <w:tr w:rsidR="00273DCD" w:rsidRPr="00667415" w:rsidDel="00693DB9" w:rsidTr="00E372F4">
        <w:trPr>
          <w:del w:id="4033" w:author="273776" w:date="2011-05-09T16:13:00Z"/>
        </w:trPr>
        <w:tc>
          <w:tcPr>
            <w:tcW w:w="1048" w:type="dxa"/>
            <w:vAlign w:val="center"/>
          </w:tcPr>
          <w:p w:rsidR="00273DCD" w:rsidRPr="00667415" w:rsidDel="00693DB9" w:rsidRDefault="00273DCD" w:rsidP="00BA2D59">
            <w:pPr>
              <w:jc w:val="center"/>
              <w:rPr>
                <w:del w:id="4034" w:author="273776" w:date="2011-05-09T16:13:00Z"/>
                <w:rFonts w:ascii="Arial" w:hAnsi="Arial" w:cs="Arial"/>
                <w:sz w:val="22"/>
                <w:lang w:val="pt-BR"/>
              </w:rPr>
            </w:pPr>
            <w:del w:id="4035" w:author="273776" w:date="2011-05-09T16:13:00Z">
              <w:r w:rsidRPr="00667415" w:rsidDel="00693DB9">
                <w:rPr>
                  <w:rFonts w:ascii="Arial" w:hAnsi="Arial" w:cs="Arial"/>
                  <w:sz w:val="22"/>
                  <w:lang w:val="pt-BR"/>
                </w:rPr>
                <w:delText>RQF007</w:delText>
              </w:r>
            </w:del>
          </w:p>
        </w:tc>
        <w:tc>
          <w:tcPr>
            <w:tcW w:w="5614" w:type="dxa"/>
            <w:vAlign w:val="center"/>
          </w:tcPr>
          <w:p w:rsidR="00273DCD" w:rsidRPr="00667415" w:rsidDel="00693DB9" w:rsidRDefault="00273DCD" w:rsidP="00BA2D59">
            <w:pPr>
              <w:rPr>
                <w:del w:id="4036" w:author="273776" w:date="2011-05-09T16:13:00Z"/>
                <w:rFonts w:ascii="Arial" w:hAnsi="Arial" w:cs="Arial"/>
                <w:sz w:val="22"/>
                <w:lang w:val="pt-BR"/>
              </w:rPr>
            </w:pPr>
            <w:del w:id="4037" w:author="273776" w:date="2011-05-09T16:13:00Z">
              <w:r w:rsidRPr="00667415" w:rsidDel="00693DB9">
                <w:rPr>
                  <w:rFonts w:ascii="Arial" w:hAnsi="Arial" w:cs="Arial"/>
                  <w:sz w:val="22"/>
                  <w:lang w:val="pt-BR"/>
                </w:rPr>
                <w:delText>Com a configuração do novo portfólio, o Arbor deve permitir que após o consumo das franquias, a tarifa do Kbyte excedente será da franquia adicional contratada. Caso o cliente só possua a franquia padrão, a tarifa excedente considerada será a da franquia de dados de 200 Mbytes</w:delText>
              </w:r>
            </w:del>
          </w:p>
        </w:tc>
        <w:tc>
          <w:tcPr>
            <w:tcW w:w="1418" w:type="dxa"/>
            <w:vAlign w:val="center"/>
          </w:tcPr>
          <w:p w:rsidR="00273DCD" w:rsidRPr="00667415" w:rsidDel="00693DB9" w:rsidRDefault="00273DCD" w:rsidP="00BA2D59">
            <w:pPr>
              <w:jc w:val="center"/>
              <w:rPr>
                <w:del w:id="4038" w:author="273776" w:date="2011-05-09T16:13:00Z"/>
                <w:rFonts w:ascii="Arial" w:hAnsi="Arial" w:cs="Arial"/>
                <w:sz w:val="22"/>
                <w:lang w:val="pt-BR"/>
              </w:rPr>
            </w:pPr>
            <w:del w:id="4039" w:author="273776" w:date="2011-05-09T16:13:00Z">
              <w:r w:rsidRPr="00667415" w:rsidDel="00693DB9">
                <w:rPr>
                  <w:rFonts w:ascii="Arial" w:hAnsi="Arial" w:cs="Arial"/>
                  <w:sz w:val="22"/>
                  <w:lang w:val="pt-BR"/>
                </w:rPr>
                <w:delText>DRQN39.1 e</w:delText>
              </w:r>
            </w:del>
          </w:p>
          <w:p w:rsidR="00273DCD" w:rsidRPr="00667415" w:rsidDel="00693DB9" w:rsidRDefault="00273DCD" w:rsidP="00BA2D59">
            <w:pPr>
              <w:jc w:val="center"/>
              <w:rPr>
                <w:del w:id="4040" w:author="273776" w:date="2011-05-09T16:13:00Z"/>
                <w:rFonts w:ascii="Arial" w:hAnsi="Arial" w:cs="Arial"/>
                <w:noProof/>
                <w:sz w:val="22"/>
                <w:lang w:val="pt-BR"/>
              </w:rPr>
            </w:pPr>
            <w:del w:id="4041" w:author="273776" w:date="2011-05-09T16:13:00Z">
              <w:r w:rsidRPr="00667415" w:rsidDel="00693DB9">
                <w:rPr>
                  <w:rFonts w:ascii="Arial" w:hAnsi="Arial" w:cs="Arial"/>
                  <w:sz w:val="22"/>
                  <w:lang w:val="pt-BR"/>
                </w:rPr>
                <w:delText>DRQN39.2</w:delText>
              </w:r>
            </w:del>
          </w:p>
        </w:tc>
        <w:tc>
          <w:tcPr>
            <w:tcW w:w="1276" w:type="dxa"/>
            <w:vAlign w:val="center"/>
          </w:tcPr>
          <w:p w:rsidR="00273DCD" w:rsidRPr="00667415" w:rsidDel="00693DB9" w:rsidRDefault="00273DCD" w:rsidP="00BA2D59">
            <w:pPr>
              <w:jc w:val="center"/>
              <w:rPr>
                <w:del w:id="4042" w:author="273776" w:date="2011-05-09T16:13:00Z"/>
                <w:rFonts w:ascii="Arial" w:hAnsi="Arial" w:cs="Arial"/>
                <w:noProof/>
                <w:sz w:val="22"/>
                <w:lang w:val="pt-BR"/>
              </w:rPr>
            </w:pPr>
            <w:del w:id="4043" w:author="273776" w:date="2011-05-09T16:13:00Z">
              <w:r w:rsidRPr="00667415" w:rsidDel="00693DB9">
                <w:rPr>
                  <w:rFonts w:ascii="Arial" w:hAnsi="Arial" w:cs="Arial"/>
                  <w:noProof/>
                  <w:sz w:val="22"/>
                  <w:lang w:val="pt-BR"/>
                </w:rPr>
                <w:delText>RQN84 a 86</w:delText>
              </w:r>
            </w:del>
          </w:p>
        </w:tc>
      </w:tr>
      <w:tr w:rsidR="00273DCD" w:rsidRPr="00667415" w:rsidDel="00693DB9" w:rsidTr="00E372F4">
        <w:trPr>
          <w:del w:id="4044" w:author="273776" w:date="2011-05-09T16:13:00Z"/>
        </w:trPr>
        <w:tc>
          <w:tcPr>
            <w:tcW w:w="1048" w:type="dxa"/>
            <w:vAlign w:val="center"/>
          </w:tcPr>
          <w:p w:rsidR="00273DCD" w:rsidRPr="00667415" w:rsidDel="00693DB9" w:rsidRDefault="00273DCD" w:rsidP="00BA2D59">
            <w:pPr>
              <w:jc w:val="center"/>
              <w:rPr>
                <w:del w:id="4045" w:author="273776" w:date="2011-05-09T16:13:00Z"/>
                <w:rFonts w:ascii="Arial" w:hAnsi="Arial" w:cs="Arial"/>
                <w:sz w:val="22"/>
                <w:lang w:val="pt-BR"/>
              </w:rPr>
            </w:pPr>
            <w:del w:id="4046" w:author="273776" w:date="2011-05-09T16:13:00Z">
              <w:r w:rsidRPr="00667415" w:rsidDel="00693DB9">
                <w:rPr>
                  <w:rFonts w:ascii="Arial" w:hAnsi="Arial" w:cs="Arial"/>
                  <w:sz w:val="22"/>
                  <w:lang w:val="pt-BR"/>
                </w:rPr>
                <w:delText>RQF008</w:delText>
              </w:r>
            </w:del>
          </w:p>
        </w:tc>
        <w:tc>
          <w:tcPr>
            <w:tcW w:w="5614" w:type="dxa"/>
            <w:vAlign w:val="center"/>
          </w:tcPr>
          <w:p w:rsidR="00273DCD" w:rsidRPr="00667415" w:rsidDel="00693DB9" w:rsidRDefault="00273DCD" w:rsidP="00BA2D59">
            <w:pPr>
              <w:rPr>
                <w:del w:id="4047" w:author="273776" w:date="2011-05-09T16:13:00Z"/>
                <w:rFonts w:ascii="Arial" w:hAnsi="Arial" w:cs="Arial"/>
                <w:sz w:val="22"/>
                <w:lang w:val="pt-BR"/>
              </w:rPr>
            </w:pPr>
            <w:del w:id="4048" w:author="273776" w:date="2011-05-09T16:13:00Z">
              <w:r w:rsidRPr="00667415" w:rsidDel="00693DB9">
                <w:rPr>
                  <w:rFonts w:ascii="Arial" w:hAnsi="Arial" w:cs="Arial"/>
                  <w:sz w:val="22"/>
                  <w:lang w:val="pt-BR"/>
                </w:rPr>
                <w:delText>O Arbor ao receber o evento de cancelamento de plano de dados adicional deve permitir a aplicação ou não de multa e o cancelamento da franquia contratada e permanecendo com o serviço Blackberry contratado, mais a franquia de 200 Mbytes que faz parte do produto</w:delText>
              </w:r>
            </w:del>
          </w:p>
        </w:tc>
        <w:tc>
          <w:tcPr>
            <w:tcW w:w="1418" w:type="dxa"/>
            <w:vAlign w:val="center"/>
          </w:tcPr>
          <w:p w:rsidR="00273DCD" w:rsidRPr="00667415" w:rsidDel="00693DB9" w:rsidRDefault="00273DCD" w:rsidP="00BA2D59">
            <w:pPr>
              <w:jc w:val="center"/>
              <w:rPr>
                <w:del w:id="4049" w:author="273776" w:date="2011-05-09T16:13:00Z"/>
                <w:rFonts w:ascii="Arial" w:hAnsi="Arial" w:cs="Arial"/>
                <w:noProof/>
                <w:sz w:val="22"/>
                <w:lang w:val="pt-BR"/>
              </w:rPr>
            </w:pPr>
            <w:del w:id="4050" w:author="273776" w:date="2011-05-09T16:13:00Z">
              <w:r w:rsidRPr="00667415" w:rsidDel="00693DB9">
                <w:rPr>
                  <w:rFonts w:ascii="Arial" w:hAnsi="Arial" w:cs="Arial"/>
                  <w:sz w:val="22"/>
                  <w:lang w:val="pt-BR"/>
                </w:rPr>
                <w:delText>DRQN01</w:delText>
              </w:r>
            </w:del>
          </w:p>
        </w:tc>
        <w:tc>
          <w:tcPr>
            <w:tcW w:w="1276" w:type="dxa"/>
            <w:vAlign w:val="center"/>
          </w:tcPr>
          <w:p w:rsidR="00273DCD" w:rsidRPr="00667415" w:rsidDel="00693DB9" w:rsidRDefault="00273DCD" w:rsidP="00BA2D59">
            <w:pPr>
              <w:jc w:val="center"/>
              <w:rPr>
                <w:del w:id="4051" w:author="273776" w:date="2011-05-09T16:13:00Z"/>
                <w:rFonts w:ascii="Arial" w:hAnsi="Arial" w:cs="Arial"/>
                <w:noProof/>
                <w:sz w:val="22"/>
                <w:lang w:val="pt-BR"/>
              </w:rPr>
            </w:pPr>
            <w:del w:id="4052" w:author="273776" w:date="2011-05-09T16:13:00Z">
              <w:r w:rsidRPr="00667415" w:rsidDel="00693DB9">
                <w:rPr>
                  <w:rFonts w:ascii="Arial" w:hAnsi="Arial" w:cs="Arial"/>
                  <w:noProof/>
                  <w:sz w:val="22"/>
                  <w:lang w:val="pt-BR"/>
                </w:rPr>
                <w:delText>RQN11</w:delText>
              </w:r>
            </w:del>
          </w:p>
        </w:tc>
      </w:tr>
      <w:tr w:rsidR="00273DCD" w:rsidRPr="00667415" w:rsidDel="00693DB9" w:rsidTr="00E372F4">
        <w:trPr>
          <w:del w:id="4053" w:author="273776" w:date="2011-05-09T16:13:00Z"/>
        </w:trPr>
        <w:tc>
          <w:tcPr>
            <w:tcW w:w="1048" w:type="dxa"/>
            <w:vAlign w:val="center"/>
          </w:tcPr>
          <w:p w:rsidR="00273DCD" w:rsidRPr="00667415" w:rsidDel="00693DB9" w:rsidRDefault="00273DCD" w:rsidP="00BA2D59">
            <w:pPr>
              <w:jc w:val="center"/>
              <w:rPr>
                <w:del w:id="4054" w:author="273776" w:date="2011-05-09T16:13:00Z"/>
                <w:rFonts w:ascii="Arial" w:hAnsi="Arial" w:cs="Arial"/>
                <w:sz w:val="22"/>
                <w:lang w:val="pt-BR"/>
              </w:rPr>
            </w:pPr>
            <w:del w:id="4055" w:author="273776" w:date="2011-05-09T16:13:00Z">
              <w:r w:rsidRPr="00667415" w:rsidDel="00693DB9">
                <w:rPr>
                  <w:rFonts w:ascii="Arial" w:hAnsi="Arial" w:cs="Arial"/>
                  <w:sz w:val="22"/>
                  <w:lang w:val="pt-BR"/>
                </w:rPr>
                <w:delText>RQF009</w:delText>
              </w:r>
            </w:del>
          </w:p>
        </w:tc>
        <w:tc>
          <w:tcPr>
            <w:tcW w:w="5614" w:type="dxa"/>
            <w:vAlign w:val="center"/>
          </w:tcPr>
          <w:p w:rsidR="00273DCD" w:rsidRPr="00667415" w:rsidDel="00693DB9" w:rsidRDefault="00273DCD" w:rsidP="00BA2D59">
            <w:pPr>
              <w:rPr>
                <w:del w:id="4056" w:author="273776" w:date="2011-05-09T16:13:00Z"/>
                <w:rFonts w:ascii="Arial" w:hAnsi="Arial" w:cs="Arial"/>
                <w:sz w:val="22"/>
                <w:lang w:val="pt-BR"/>
              </w:rPr>
            </w:pPr>
            <w:del w:id="4057" w:author="273776" w:date="2011-05-09T16:13:00Z">
              <w:r w:rsidRPr="00667415" w:rsidDel="00693DB9">
                <w:rPr>
                  <w:rFonts w:ascii="Arial" w:hAnsi="Arial" w:cs="Arial"/>
                  <w:sz w:val="22"/>
                  <w:lang w:val="pt-BR"/>
                </w:rPr>
                <w:delText xml:space="preserve">O Arbor ao receber o evento de cancelamento do Serviço Blackberry deve permitir a aplicação ou não de multa e o cancelamento do serviço Blackberry contratado mais a franquia de 200 Mbytes que faz parte do produto e permanecendo a franquia adicional contratada </w:delText>
              </w:r>
            </w:del>
          </w:p>
        </w:tc>
        <w:tc>
          <w:tcPr>
            <w:tcW w:w="1418" w:type="dxa"/>
            <w:vAlign w:val="center"/>
          </w:tcPr>
          <w:p w:rsidR="00273DCD" w:rsidRPr="00667415" w:rsidDel="00693DB9" w:rsidRDefault="00273DCD" w:rsidP="00BA2D59">
            <w:pPr>
              <w:jc w:val="center"/>
              <w:rPr>
                <w:del w:id="4058" w:author="273776" w:date="2011-05-09T16:13:00Z"/>
                <w:rFonts w:ascii="Arial" w:hAnsi="Arial" w:cs="Arial"/>
                <w:noProof/>
                <w:sz w:val="22"/>
                <w:lang w:val="pt-BR"/>
              </w:rPr>
            </w:pPr>
            <w:del w:id="4059" w:author="273776" w:date="2011-05-09T16:13:00Z">
              <w:r w:rsidRPr="00667415" w:rsidDel="00693DB9">
                <w:rPr>
                  <w:rFonts w:ascii="Arial" w:hAnsi="Arial" w:cs="Arial"/>
                  <w:sz w:val="22"/>
                  <w:lang w:val="pt-BR"/>
                </w:rPr>
                <w:delText>DRQN01</w:delText>
              </w:r>
            </w:del>
          </w:p>
        </w:tc>
        <w:tc>
          <w:tcPr>
            <w:tcW w:w="1276" w:type="dxa"/>
            <w:vAlign w:val="center"/>
          </w:tcPr>
          <w:p w:rsidR="00273DCD" w:rsidRPr="00667415" w:rsidDel="00693DB9" w:rsidRDefault="00273DCD" w:rsidP="00BA2D59">
            <w:pPr>
              <w:jc w:val="center"/>
              <w:rPr>
                <w:del w:id="4060" w:author="273776" w:date="2011-05-09T16:13:00Z"/>
                <w:rFonts w:ascii="Arial" w:hAnsi="Arial" w:cs="Arial"/>
                <w:noProof/>
                <w:sz w:val="22"/>
                <w:lang w:val="pt-BR"/>
              </w:rPr>
            </w:pPr>
            <w:del w:id="4061" w:author="273776" w:date="2011-05-09T16:13:00Z">
              <w:r w:rsidRPr="00667415" w:rsidDel="00693DB9">
                <w:rPr>
                  <w:rFonts w:ascii="Arial" w:hAnsi="Arial" w:cs="Arial"/>
                  <w:noProof/>
                  <w:sz w:val="22"/>
                  <w:lang w:val="pt-BR"/>
                </w:rPr>
                <w:delText>RQN12</w:delText>
              </w:r>
            </w:del>
          </w:p>
        </w:tc>
      </w:tr>
      <w:tr w:rsidR="00273DCD" w:rsidRPr="00667415" w:rsidDel="00693DB9" w:rsidTr="00E372F4">
        <w:trPr>
          <w:del w:id="4062" w:author="273776" w:date="2011-05-09T16:13:00Z"/>
        </w:trPr>
        <w:tc>
          <w:tcPr>
            <w:tcW w:w="1048" w:type="dxa"/>
            <w:vAlign w:val="center"/>
          </w:tcPr>
          <w:p w:rsidR="00273DCD" w:rsidRPr="00667415" w:rsidDel="00693DB9" w:rsidRDefault="00273DCD" w:rsidP="00BA2D59">
            <w:pPr>
              <w:jc w:val="center"/>
              <w:rPr>
                <w:del w:id="4063" w:author="273776" w:date="2011-05-09T16:13:00Z"/>
                <w:rFonts w:ascii="Arial" w:hAnsi="Arial" w:cs="Arial"/>
                <w:sz w:val="22"/>
                <w:lang w:val="pt-BR"/>
              </w:rPr>
            </w:pPr>
            <w:del w:id="4064" w:author="273776" w:date="2011-05-09T16:13:00Z">
              <w:r w:rsidRPr="00667415" w:rsidDel="00693DB9">
                <w:rPr>
                  <w:rFonts w:ascii="Arial" w:hAnsi="Arial" w:cs="Arial"/>
                  <w:sz w:val="22"/>
                  <w:lang w:val="pt-BR"/>
                </w:rPr>
                <w:delText>RQF010</w:delText>
              </w:r>
            </w:del>
          </w:p>
        </w:tc>
        <w:tc>
          <w:tcPr>
            <w:tcW w:w="5614" w:type="dxa"/>
            <w:vAlign w:val="center"/>
          </w:tcPr>
          <w:p w:rsidR="00273DCD" w:rsidRPr="00667415" w:rsidDel="00693DB9" w:rsidRDefault="00273DCD" w:rsidP="00BA2D59">
            <w:pPr>
              <w:rPr>
                <w:del w:id="4065" w:author="273776" w:date="2011-05-09T16:13:00Z"/>
                <w:rFonts w:ascii="Arial" w:hAnsi="Arial" w:cs="Arial"/>
                <w:sz w:val="22"/>
                <w:lang w:val="pt-BR"/>
              </w:rPr>
            </w:pPr>
            <w:del w:id="4066" w:author="273776" w:date="2011-05-09T16:13:00Z">
              <w:r w:rsidRPr="00667415" w:rsidDel="00693DB9">
                <w:rPr>
                  <w:rFonts w:ascii="Arial" w:hAnsi="Arial" w:cs="Arial"/>
                  <w:sz w:val="22"/>
                  <w:lang w:val="pt-BR"/>
                </w:rPr>
                <w:delText>O Arbor deve ser capaz de calcular o valor pró-rata da multa a ser aplicada a conta proporcional ao tempo de desativação do serviço e a data de corte da última fatura do cliente.</w:delText>
              </w:r>
            </w:del>
          </w:p>
        </w:tc>
        <w:tc>
          <w:tcPr>
            <w:tcW w:w="1418" w:type="dxa"/>
            <w:vAlign w:val="center"/>
          </w:tcPr>
          <w:p w:rsidR="00273DCD" w:rsidRPr="00667415" w:rsidDel="00693DB9" w:rsidRDefault="00273DCD" w:rsidP="00BA2D59">
            <w:pPr>
              <w:jc w:val="center"/>
              <w:rPr>
                <w:del w:id="4067" w:author="273776" w:date="2011-05-09T16:13:00Z"/>
                <w:rFonts w:ascii="Arial" w:hAnsi="Arial" w:cs="Arial"/>
                <w:noProof/>
                <w:sz w:val="22"/>
                <w:lang w:val="pt-BR"/>
              </w:rPr>
            </w:pPr>
            <w:del w:id="4068" w:author="273776" w:date="2011-05-09T16:13:00Z">
              <w:r w:rsidRPr="00667415" w:rsidDel="00693DB9">
                <w:rPr>
                  <w:rFonts w:ascii="Arial" w:hAnsi="Arial" w:cs="Arial"/>
                  <w:sz w:val="22"/>
                  <w:lang w:val="pt-BR"/>
                </w:rPr>
                <w:delText>DRQN41.2</w:delText>
              </w:r>
            </w:del>
          </w:p>
        </w:tc>
        <w:tc>
          <w:tcPr>
            <w:tcW w:w="1276" w:type="dxa"/>
            <w:vAlign w:val="center"/>
          </w:tcPr>
          <w:p w:rsidR="00273DCD" w:rsidRPr="00667415" w:rsidDel="00693DB9" w:rsidRDefault="00273DCD" w:rsidP="00BA2D59">
            <w:pPr>
              <w:jc w:val="center"/>
              <w:rPr>
                <w:del w:id="4069" w:author="273776" w:date="2011-05-09T16:13:00Z"/>
                <w:rFonts w:ascii="Arial" w:hAnsi="Arial" w:cs="Arial"/>
                <w:noProof/>
                <w:sz w:val="22"/>
                <w:lang w:val="pt-BR"/>
              </w:rPr>
            </w:pPr>
            <w:del w:id="4070" w:author="273776" w:date="2011-05-09T16:13:00Z">
              <w:r w:rsidRPr="00667415" w:rsidDel="00693DB9">
                <w:rPr>
                  <w:rFonts w:ascii="Arial" w:hAnsi="Arial" w:cs="Arial"/>
                  <w:noProof/>
                  <w:sz w:val="22"/>
                  <w:lang w:val="pt-BR"/>
                </w:rPr>
                <w:delText>RQN90</w:delText>
              </w:r>
            </w:del>
          </w:p>
        </w:tc>
      </w:tr>
    </w:tbl>
    <w:p w:rsidR="00273DCD" w:rsidRPr="00667415" w:rsidDel="00693DB9" w:rsidRDefault="00273DCD" w:rsidP="00BA2D59">
      <w:pPr>
        <w:rPr>
          <w:del w:id="4071" w:author="273776" w:date="2011-05-09T16:13:00Z"/>
          <w:rFonts w:cs="Arial"/>
          <w:lang w:val="pt-BR"/>
        </w:rPr>
      </w:pPr>
    </w:p>
    <w:p w:rsidR="00273DCD" w:rsidRPr="00667415" w:rsidDel="00693DB9" w:rsidRDefault="00273DCD" w:rsidP="00E372F4">
      <w:pPr>
        <w:ind w:left="720"/>
        <w:jc w:val="both"/>
        <w:rPr>
          <w:del w:id="4072" w:author="273776" w:date="2011-05-09T16:13:00Z"/>
          <w:rFonts w:ascii="Arial" w:hAnsi="Arial" w:cs="Arial"/>
          <w:b/>
          <w:bCs/>
          <w:sz w:val="28"/>
          <w:szCs w:val="28"/>
          <w:u w:val="single"/>
          <w:lang w:val="pt-BR"/>
        </w:rPr>
      </w:pPr>
      <w:del w:id="4073" w:author="273776" w:date="2011-05-09T16:13:00Z">
        <w:r w:rsidRPr="00667415" w:rsidDel="00693DB9">
          <w:rPr>
            <w:rFonts w:ascii="Arial" w:hAnsi="Arial" w:cs="Arial"/>
            <w:b/>
            <w:bCs/>
            <w:sz w:val="28"/>
            <w:szCs w:val="28"/>
            <w:u w:val="single"/>
            <w:lang w:val="pt-BR"/>
          </w:rPr>
          <w:delText>DW</w:delText>
        </w:r>
      </w:del>
    </w:p>
    <w:p w:rsidR="00273DCD" w:rsidRPr="00667415" w:rsidDel="00693DB9" w:rsidRDefault="00273DCD" w:rsidP="00E372F4">
      <w:pPr>
        <w:ind w:left="720"/>
        <w:jc w:val="both"/>
        <w:rPr>
          <w:del w:id="4074" w:author="273776" w:date="2011-05-09T16:13:00Z"/>
          <w:rFonts w:ascii="Arial" w:hAnsi="Arial" w:cs="Arial"/>
          <w:bCs/>
          <w:sz w:val="22"/>
          <w:szCs w:val="22"/>
          <w:lang w:val="pt-BR"/>
        </w:rPr>
      </w:pPr>
    </w:p>
    <w:tbl>
      <w:tblPr>
        <w:tblW w:w="935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6"/>
        <w:gridCol w:w="6626"/>
        <w:gridCol w:w="1694"/>
      </w:tblGrid>
      <w:tr w:rsidR="00273DCD" w:rsidRPr="00667415" w:rsidDel="00693DB9" w:rsidTr="00E372F4">
        <w:trPr>
          <w:del w:id="4075" w:author="273776" w:date="2011-05-09T16:13:00Z"/>
        </w:trPr>
        <w:tc>
          <w:tcPr>
            <w:tcW w:w="951" w:type="dxa"/>
            <w:shd w:val="clear" w:color="auto" w:fill="D9D9D9"/>
            <w:vAlign w:val="center"/>
          </w:tcPr>
          <w:p w:rsidR="00273DCD" w:rsidRPr="00667415" w:rsidDel="00693DB9" w:rsidRDefault="00273DCD" w:rsidP="00BA2D59">
            <w:pPr>
              <w:jc w:val="center"/>
              <w:rPr>
                <w:del w:id="4076" w:author="273776" w:date="2011-05-09T16:13:00Z"/>
                <w:rFonts w:ascii="Arial" w:hAnsi="Arial" w:cs="Arial"/>
                <w:b/>
                <w:bCs/>
                <w:sz w:val="22"/>
                <w:lang w:val="pt-BR"/>
              </w:rPr>
            </w:pPr>
            <w:del w:id="4077" w:author="273776" w:date="2011-05-09T16:13:00Z">
              <w:r w:rsidRPr="00667415" w:rsidDel="00693DB9">
                <w:rPr>
                  <w:rFonts w:ascii="Arial" w:hAnsi="Arial" w:cs="Arial"/>
                  <w:b/>
                  <w:bCs/>
                  <w:sz w:val="22"/>
                  <w:lang w:val="pt-BR"/>
                </w:rPr>
                <w:delText>ID</w:delText>
              </w:r>
            </w:del>
          </w:p>
        </w:tc>
        <w:tc>
          <w:tcPr>
            <w:tcW w:w="6704" w:type="dxa"/>
            <w:shd w:val="clear" w:color="auto" w:fill="D9D9D9"/>
          </w:tcPr>
          <w:p w:rsidR="00273DCD" w:rsidRPr="00667415" w:rsidDel="00693DB9" w:rsidRDefault="00273DCD" w:rsidP="00BA2D59">
            <w:pPr>
              <w:rPr>
                <w:del w:id="4078" w:author="273776" w:date="2011-05-09T16:13:00Z"/>
                <w:rFonts w:ascii="Arial" w:hAnsi="Arial" w:cs="Arial"/>
                <w:b/>
                <w:bCs/>
                <w:sz w:val="22"/>
                <w:lang w:val="pt-BR"/>
              </w:rPr>
            </w:pPr>
            <w:del w:id="4079" w:author="273776" w:date="2011-05-09T16:13:00Z">
              <w:r w:rsidRPr="00667415" w:rsidDel="00693DB9">
                <w:rPr>
                  <w:rFonts w:ascii="Arial" w:hAnsi="Arial" w:cs="Arial"/>
                  <w:b/>
                  <w:bCs/>
                  <w:sz w:val="22"/>
                  <w:lang w:val="pt-BR"/>
                </w:rPr>
                <w:delText>Descrição</w:delText>
              </w:r>
            </w:del>
          </w:p>
        </w:tc>
        <w:tc>
          <w:tcPr>
            <w:tcW w:w="1701" w:type="dxa"/>
            <w:shd w:val="clear" w:color="auto" w:fill="D9D9D9"/>
            <w:vAlign w:val="center"/>
          </w:tcPr>
          <w:p w:rsidR="00273DCD" w:rsidRPr="00667415" w:rsidDel="00693DB9" w:rsidRDefault="00273DCD" w:rsidP="00BA2D59">
            <w:pPr>
              <w:jc w:val="center"/>
              <w:rPr>
                <w:del w:id="4080" w:author="273776" w:date="2011-05-09T16:13:00Z"/>
                <w:rFonts w:ascii="Arial" w:hAnsi="Arial" w:cs="Arial"/>
                <w:b/>
                <w:bCs/>
                <w:sz w:val="22"/>
                <w:lang w:val="pt-BR"/>
              </w:rPr>
            </w:pPr>
            <w:del w:id="4081" w:author="273776" w:date="2011-05-09T16:13:00Z">
              <w:r w:rsidRPr="00667415" w:rsidDel="00693DB9">
                <w:rPr>
                  <w:rFonts w:ascii="Arial" w:hAnsi="Arial" w:cs="Arial"/>
                  <w:b/>
                  <w:bCs/>
                  <w:sz w:val="22"/>
                  <w:lang w:val="pt-BR"/>
                </w:rPr>
                <w:delText>Requisito de Negócio</w:delText>
              </w:r>
            </w:del>
          </w:p>
        </w:tc>
      </w:tr>
      <w:tr w:rsidR="00273DCD" w:rsidRPr="00667415" w:rsidDel="00693DB9" w:rsidTr="00E372F4">
        <w:trPr>
          <w:del w:id="4082" w:author="273776" w:date="2011-05-09T16:13:00Z"/>
        </w:trPr>
        <w:tc>
          <w:tcPr>
            <w:tcW w:w="951" w:type="dxa"/>
            <w:vAlign w:val="center"/>
          </w:tcPr>
          <w:p w:rsidR="00273DCD" w:rsidRPr="00667415" w:rsidDel="00693DB9" w:rsidRDefault="00273DCD" w:rsidP="00BA2D59">
            <w:pPr>
              <w:jc w:val="center"/>
              <w:rPr>
                <w:del w:id="4083" w:author="273776" w:date="2011-05-09T16:13:00Z"/>
                <w:rFonts w:ascii="Arial" w:hAnsi="Arial" w:cs="Arial"/>
                <w:b/>
                <w:bCs/>
                <w:sz w:val="22"/>
                <w:lang w:val="pt-BR"/>
              </w:rPr>
            </w:pPr>
            <w:del w:id="4084" w:author="273776" w:date="2011-05-09T16:13:00Z">
              <w:r w:rsidRPr="00667415" w:rsidDel="00693DB9">
                <w:rPr>
                  <w:rFonts w:ascii="Arial" w:hAnsi="Arial" w:cs="Arial"/>
                  <w:b/>
                  <w:bCs/>
                  <w:sz w:val="22"/>
                  <w:lang w:val="pt-BR"/>
                </w:rPr>
                <w:delText>FEAT01</w:delText>
              </w:r>
            </w:del>
          </w:p>
        </w:tc>
        <w:tc>
          <w:tcPr>
            <w:tcW w:w="6704" w:type="dxa"/>
          </w:tcPr>
          <w:p w:rsidR="00273DCD" w:rsidRPr="00667415" w:rsidDel="00693DB9" w:rsidRDefault="00273DCD" w:rsidP="00BA2D59">
            <w:pPr>
              <w:rPr>
                <w:del w:id="4085" w:author="273776" w:date="2011-05-09T16:13:00Z"/>
                <w:rFonts w:ascii="Arial" w:hAnsi="Arial" w:cs="Arial"/>
                <w:b/>
                <w:bCs/>
                <w:sz w:val="22"/>
                <w:lang w:val="pt-BR"/>
              </w:rPr>
            </w:pPr>
            <w:del w:id="4086" w:author="273776" w:date="2011-05-09T16:13:00Z">
              <w:r w:rsidRPr="00667415" w:rsidDel="00693DB9">
                <w:rPr>
                  <w:rFonts w:ascii="Arial" w:hAnsi="Arial" w:cs="Arial"/>
                  <w:b/>
                  <w:bCs/>
                  <w:sz w:val="22"/>
                  <w:lang w:val="pt-BR"/>
                </w:rPr>
                <w:delText>Tradução de produto no DW Cadastro / Criação de um novo portfólio Blackberry</w:delText>
              </w:r>
            </w:del>
          </w:p>
        </w:tc>
        <w:tc>
          <w:tcPr>
            <w:tcW w:w="1701" w:type="dxa"/>
            <w:vAlign w:val="center"/>
          </w:tcPr>
          <w:p w:rsidR="00273DCD" w:rsidRPr="00667415" w:rsidDel="00693DB9" w:rsidRDefault="00273DCD" w:rsidP="00BA2D59">
            <w:pPr>
              <w:jc w:val="center"/>
              <w:rPr>
                <w:del w:id="4087" w:author="273776" w:date="2011-05-09T16:13:00Z"/>
                <w:rFonts w:ascii="Arial" w:hAnsi="Arial" w:cs="Arial"/>
                <w:b/>
                <w:bCs/>
                <w:sz w:val="22"/>
                <w:lang w:val="pt-BR"/>
              </w:rPr>
            </w:pPr>
          </w:p>
        </w:tc>
      </w:tr>
    </w:tbl>
    <w:p w:rsidR="00273DCD" w:rsidRPr="00667415" w:rsidDel="00693DB9" w:rsidRDefault="00273DCD" w:rsidP="00E372F4">
      <w:pPr>
        <w:ind w:left="720"/>
        <w:jc w:val="both"/>
        <w:rPr>
          <w:del w:id="4088" w:author="273776" w:date="2011-05-09T16:13:00Z"/>
          <w:rFonts w:ascii="Arial" w:hAnsi="Arial" w:cs="Arial"/>
          <w:bCs/>
          <w:sz w:val="22"/>
          <w:szCs w:val="22"/>
          <w:lang w:val="pt-BR"/>
        </w:rPr>
      </w:pPr>
    </w:p>
    <w:p w:rsidR="00273DCD" w:rsidRPr="00667415" w:rsidDel="00693DB9" w:rsidRDefault="00273DCD" w:rsidP="00E372F4">
      <w:pPr>
        <w:ind w:left="720"/>
        <w:jc w:val="both"/>
        <w:rPr>
          <w:del w:id="4089" w:author="273776" w:date="2011-05-09T16:13:00Z"/>
          <w:rFonts w:ascii="Arial" w:hAnsi="Arial" w:cs="Arial"/>
          <w:b/>
          <w:bCs/>
          <w:sz w:val="28"/>
          <w:szCs w:val="28"/>
          <w:u w:val="single"/>
          <w:lang w:val="pt-BR"/>
        </w:rPr>
      </w:pPr>
      <w:del w:id="4090" w:author="273776" w:date="2011-05-09T16:13:00Z">
        <w:r w:rsidRPr="00667415" w:rsidDel="00693DB9">
          <w:rPr>
            <w:rFonts w:ascii="Arial" w:hAnsi="Arial" w:cs="Arial"/>
            <w:b/>
            <w:bCs/>
            <w:sz w:val="28"/>
            <w:szCs w:val="28"/>
            <w:u w:val="single"/>
            <w:lang w:val="pt-BR"/>
          </w:rPr>
          <w:delText>ICS – Cobrança</w:delText>
        </w:r>
      </w:del>
    </w:p>
    <w:p w:rsidR="00273DCD" w:rsidRPr="00667415" w:rsidDel="00693DB9" w:rsidRDefault="00273DCD" w:rsidP="00E372F4">
      <w:pPr>
        <w:ind w:left="720"/>
        <w:jc w:val="both"/>
        <w:rPr>
          <w:del w:id="4091" w:author="273776" w:date="2011-05-09T16:13:00Z"/>
          <w:rFonts w:ascii="Arial" w:hAnsi="Arial" w:cs="Arial"/>
          <w:bCs/>
          <w:sz w:val="22"/>
          <w:szCs w:val="22"/>
          <w:lang w:val="pt-BR"/>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6"/>
        <w:gridCol w:w="6704"/>
        <w:gridCol w:w="1616"/>
      </w:tblGrid>
      <w:tr w:rsidR="00273DCD" w:rsidRPr="00667415" w:rsidDel="00693DB9" w:rsidTr="00E372F4">
        <w:trPr>
          <w:del w:id="4092" w:author="273776" w:date="2011-05-09T16:13:00Z"/>
        </w:trPr>
        <w:tc>
          <w:tcPr>
            <w:tcW w:w="1036" w:type="dxa"/>
            <w:shd w:val="clear" w:color="auto" w:fill="D9D9D9"/>
            <w:vAlign w:val="center"/>
          </w:tcPr>
          <w:p w:rsidR="00273DCD" w:rsidRPr="00667415" w:rsidDel="00693DB9" w:rsidRDefault="00273DCD" w:rsidP="00BA2D59">
            <w:pPr>
              <w:jc w:val="center"/>
              <w:rPr>
                <w:del w:id="4093" w:author="273776" w:date="2011-05-09T16:13:00Z"/>
                <w:rFonts w:ascii="Arial" w:hAnsi="Arial" w:cs="Arial"/>
                <w:b/>
                <w:bCs/>
                <w:sz w:val="22"/>
                <w:lang w:val="pt-BR"/>
              </w:rPr>
            </w:pPr>
            <w:del w:id="4094" w:author="273776" w:date="2011-05-09T16:13:00Z">
              <w:r w:rsidRPr="00667415" w:rsidDel="00693DB9">
                <w:rPr>
                  <w:rFonts w:ascii="Arial" w:hAnsi="Arial" w:cs="Arial"/>
                  <w:b/>
                  <w:bCs/>
                  <w:sz w:val="22"/>
                  <w:lang w:val="pt-BR"/>
                </w:rPr>
                <w:delText>ID</w:delText>
              </w:r>
            </w:del>
          </w:p>
        </w:tc>
        <w:tc>
          <w:tcPr>
            <w:tcW w:w="6704" w:type="dxa"/>
            <w:shd w:val="clear" w:color="auto" w:fill="D9D9D9"/>
          </w:tcPr>
          <w:p w:rsidR="00273DCD" w:rsidRPr="00667415" w:rsidDel="00693DB9" w:rsidRDefault="00273DCD" w:rsidP="00BA2D59">
            <w:pPr>
              <w:rPr>
                <w:del w:id="4095" w:author="273776" w:date="2011-05-09T16:13:00Z"/>
                <w:rFonts w:ascii="Arial" w:hAnsi="Arial" w:cs="Arial"/>
                <w:b/>
                <w:bCs/>
                <w:sz w:val="22"/>
                <w:lang w:val="pt-BR"/>
              </w:rPr>
            </w:pPr>
            <w:del w:id="4096" w:author="273776" w:date="2011-05-09T16:13:00Z">
              <w:r w:rsidRPr="00667415" w:rsidDel="00693DB9">
                <w:rPr>
                  <w:rFonts w:ascii="Arial" w:hAnsi="Arial" w:cs="Arial"/>
                  <w:b/>
                  <w:bCs/>
                  <w:sz w:val="22"/>
                  <w:lang w:val="pt-BR"/>
                </w:rPr>
                <w:delText>Descrição</w:delText>
              </w:r>
            </w:del>
          </w:p>
        </w:tc>
        <w:tc>
          <w:tcPr>
            <w:tcW w:w="1616" w:type="dxa"/>
            <w:shd w:val="clear" w:color="auto" w:fill="D9D9D9"/>
            <w:vAlign w:val="center"/>
          </w:tcPr>
          <w:p w:rsidR="00273DCD" w:rsidRPr="00667415" w:rsidDel="00693DB9" w:rsidRDefault="00273DCD" w:rsidP="00BA2D59">
            <w:pPr>
              <w:jc w:val="center"/>
              <w:rPr>
                <w:del w:id="4097" w:author="273776" w:date="2011-05-09T16:13:00Z"/>
                <w:rFonts w:ascii="Arial" w:hAnsi="Arial" w:cs="Arial"/>
                <w:b/>
                <w:bCs/>
                <w:sz w:val="22"/>
                <w:lang w:val="pt-BR"/>
              </w:rPr>
            </w:pPr>
            <w:del w:id="4098" w:author="273776" w:date="2011-05-09T16:13:00Z">
              <w:r w:rsidRPr="00667415" w:rsidDel="00693DB9">
                <w:rPr>
                  <w:rFonts w:ascii="Arial" w:hAnsi="Arial" w:cs="Arial"/>
                  <w:b/>
                  <w:bCs/>
                  <w:sz w:val="22"/>
                  <w:lang w:val="pt-BR"/>
                </w:rPr>
                <w:delText>Requisito de Negócio</w:delText>
              </w:r>
            </w:del>
          </w:p>
        </w:tc>
      </w:tr>
      <w:tr w:rsidR="00273DCD" w:rsidRPr="00667415" w:rsidDel="00693DB9" w:rsidTr="00E372F4">
        <w:trPr>
          <w:del w:id="4099" w:author="273776" w:date="2011-05-09T16:13:00Z"/>
        </w:trPr>
        <w:tc>
          <w:tcPr>
            <w:tcW w:w="1036" w:type="dxa"/>
            <w:vAlign w:val="center"/>
          </w:tcPr>
          <w:p w:rsidR="00273DCD" w:rsidRPr="00667415" w:rsidDel="00693DB9" w:rsidRDefault="00273DCD" w:rsidP="00BA2D59">
            <w:pPr>
              <w:jc w:val="center"/>
              <w:rPr>
                <w:del w:id="4100" w:author="273776" w:date="2011-05-09T16:13:00Z"/>
                <w:rFonts w:ascii="Arial" w:hAnsi="Arial" w:cs="Arial"/>
                <w:b/>
                <w:bCs/>
                <w:sz w:val="22"/>
                <w:lang w:val="pt-BR"/>
              </w:rPr>
            </w:pPr>
            <w:del w:id="4101" w:author="273776" w:date="2011-05-09T16:13:00Z">
              <w:r w:rsidRPr="00667415" w:rsidDel="00693DB9">
                <w:rPr>
                  <w:rFonts w:ascii="Arial" w:hAnsi="Arial" w:cs="Arial"/>
                  <w:b/>
                  <w:bCs/>
                  <w:sz w:val="22"/>
                  <w:lang w:val="pt-BR"/>
                </w:rPr>
                <w:delText>FEAT01</w:delText>
              </w:r>
            </w:del>
          </w:p>
        </w:tc>
        <w:tc>
          <w:tcPr>
            <w:tcW w:w="6704" w:type="dxa"/>
          </w:tcPr>
          <w:p w:rsidR="00273DCD" w:rsidRPr="00667415" w:rsidDel="00693DB9" w:rsidRDefault="00273DCD" w:rsidP="00BA2D59">
            <w:pPr>
              <w:rPr>
                <w:del w:id="4102" w:author="273776" w:date="2011-05-09T16:13:00Z"/>
                <w:rFonts w:ascii="Arial" w:hAnsi="Arial" w:cs="Arial"/>
                <w:b/>
                <w:bCs/>
                <w:sz w:val="22"/>
                <w:lang w:val="pt-BR"/>
              </w:rPr>
            </w:pPr>
            <w:del w:id="4103" w:author="273776" w:date="2011-05-09T16:13:00Z">
              <w:r w:rsidRPr="00667415" w:rsidDel="00693DB9">
                <w:rPr>
                  <w:rFonts w:ascii="Arial" w:hAnsi="Arial" w:cs="Arial"/>
                  <w:b/>
                  <w:bCs/>
                  <w:sz w:val="22"/>
                  <w:lang w:val="pt-BR"/>
                </w:rPr>
                <w:delText xml:space="preserve">Garantir que os clientes alocados no novo portfólio Blackberry estão sendo alocados aos cenários de cobrança e credito. </w:delText>
              </w:r>
            </w:del>
          </w:p>
          <w:p w:rsidR="00273DCD" w:rsidRPr="00667415" w:rsidDel="00693DB9" w:rsidRDefault="00273DCD" w:rsidP="00BA2D59">
            <w:pPr>
              <w:rPr>
                <w:del w:id="4104" w:author="273776" w:date="2011-05-09T16:13:00Z"/>
                <w:rFonts w:ascii="Arial" w:hAnsi="Arial" w:cs="Arial"/>
                <w:b/>
                <w:bCs/>
                <w:sz w:val="22"/>
                <w:lang w:val="pt-BR"/>
              </w:rPr>
            </w:pPr>
            <w:del w:id="4105" w:author="273776" w:date="2011-05-09T16:13:00Z">
              <w:r w:rsidRPr="00667415" w:rsidDel="00693DB9">
                <w:rPr>
                  <w:rFonts w:ascii="Arial" w:hAnsi="Arial" w:cs="Arial"/>
                  <w:b/>
                  <w:bCs/>
                  <w:sz w:val="22"/>
                  <w:lang w:val="pt-BR"/>
                </w:rPr>
                <w:delText>Descrição: o ICS deverá alocar automaticamente os clientes inseridos no novo portfólio Blackberry aos cenários de cobrança e credito disponíveis, levando em consideração todas as variáveis de estratégia vinculadas ao cliente.</w:delText>
              </w:r>
            </w:del>
          </w:p>
        </w:tc>
        <w:tc>
          <w:tcPr>
            <w:tcW w:w="1616" w:type="dxa"/>
            <w:vAlign w:val="center"/>
          </w:tcPr>
          <w:p w:rsidR="00273DCD" w:rsidRPr="00667415" w:rsidDel="00693DB9" w:rsidRDefault="00273DCD" w:rsidP="00BA2D59">
            <w:pPr>
              <w:jc w:val="center"/>
              <w:rPr>
                <w:del w:id="4106" w:author="273776" w:date="2011-05-09T16:13:00Z"/>
                <w:rFonts w:ascii="Arial" w:hAnsi="Arial" w:cs="Arial"/>
                <w:b/>
                <w:bCs/>
                <w:sz w:val="22"/>
                <w:lang w:val="pt-BR"/>
              </w:rPr>
            </w:pPr>
          </w:p>
        </w:tc>
      </w:tr>
    </w:tbl>
    <w:p w:rsidR="00273DCD" w:rsidRPr="00667415" w:rsidDel="00693DB9" w:rsidRDefault="00273DCD" w:rsidP="00E372F4">
      <w:pPr>
        <w:ind w:left="720"/>
        <w:jc w:val="both"/>
        <w:rPr>
          <w:del w:id="4107" w:author="273776" w:date="2011-05-09T16:13:00Z"/>
          <w:rFonts w:ascii="Arial" w:hAnsi="Arial" w:cs="Arial"/>
          <w:bCs/>
          <w:sz w:val="22"/>
          <w:szCs w:val="22"/>
          <w:lang w:val="pt-BR"/>
        </w:rPr>
      </w:pPr>
    </w:p>
    <w:p w:rsidR="00273DCD" w:rsidRPr="00667415" w:rsidDel="00693DB9" w:rsidRDefault="00273DCD" w:rsidP="00E372F4">
      <w:pPr>
        <w:ind w:left="720"/>
        <w:jc w:val="both"/>
        <w:rPr>
          <w:del w:id="4108" w:author="273776" w:date="2011-05-09T16:13:00Z"/>
          <w:rFonts w:ascii="Arial" w:hAnsi="Arial" w:cs="Arial"/>
          <w:b/>
          <w:bCs/>
          <w:sz w:val="28"/>
          <w:szCs w:val="28"/>
          <w:u w:val="single"/>
          <w:lang w:val="pt-BR"/>
        </w:rPr>
      </w:pPr>
      <w:del w:id="4109" w:author="273776" w:date="2011-05-09T16:13:00Z">
        <w:r w:rsidRPr="00667415" w:rsidDel="00693DB9">
          <w:rPr>
            <w:rFonts w:ascii="Arial" w:hAnsi="Arial" w:cs="Arial"/>
            <w:b/>
            <w:bCs/>
            <w:sz w:val="28"/>
            <w:szCs w:val="28"/>
            <w:u w:val="single"/>
            <w:lang w:val="pt-BR"/>
          </w:rPr>
          <w:delText>SISMOVEL</w:delText>
        </w:r>
      </w:del>
    </w:p>
    <w:p w:rsidR="00273DCD" w:rsidRPr="00667415" w:rsidDel="00693DB9" w:rsidRDefault="00273DCD" w:rsidP="00E372F4">
      <w:pPr>
        <w:ind w:left="720"/>
        <w:jc w:val="both"/>
        <w:rPr>
          <w:del w:id="4110" w:author="273776" w:date="2011-05-09T16:13:00Z"/>
          <w:rFonts w:ascii="Arial" w:hAnsi="Arial" w:cs="Arial"/>
          <w:bCs/>
          <w:sz w:val="22"/>
          <w:szCs w:val="22"/>
          <w:lang w:val="pt-BR"/>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6"/>
        <w:gridCol w:w="6704"/>
        <w:gridCol w:w="1616"/>
      </w:tblGrid>
      <w:tr w:rsidR="00273DCD" w:rsidRPr="00667415" w:rsidDel="00693DB9" w:rsidTr="00E372F4">
        <w:trPr>
          <w:del w:id="4111" w:author="273776" w:date="2011-05-09T16:13:00Z"/>
        </w:trPr>
        <w:tc>
          <w:tcPr>
            <w:tcW w:w="1036" w:type="dxa"/>
            <w:shd w:val="clear" w:color="auto" w:fill="D9D9D9"/>
            <w:vAlign w:val="center"/>
          </w:tcPr>
          <w:p w:rsidR="00273DCD" w:rsidRPr="00667415" w:rsidDel="00693DB9" w:rsidRDefault="00273DCD" w:rsidP="00BA2D59">
            <w:pPr>
              <w:jc w:val="center"/>
              <w:rPr>
                <w:del w:id="4112" w:author="273776" w:date="2011-05-09T16:13:00Z"/>
                <w:rFonts w:ascii="Arial" w:hAnsi="Arial" w:cs="Arial"/>
                <w:b/>
                <w:bCs/>
                <w:sz w:val="22"/>
                <w:lang w:val="pt-BR"/>
              </w:rPr>
            </w:pPr>
            <w:del w:id="4113" w:author="273776" w:date="2011-05-09T16:13:00Z">
              <w:r w:rsidRPr="00667415" w:rsidDel="00693DB9">
                <w:rPr>
                  <w:rFonts w:ascii="Arial" w:hAnsi="Arial" w:cs="Arial"/>
                  <w:b/>
                  <w:bCs/>
                  <w:sz w:val="22"/>
                  <w:lang w:val="pt-BR"/>
                </w:rPr>
                <w:delText>ID</w:delText>
              </w:r>
            </w:del>
          </w:p>
        </w:tc>
        <w:tc>
          <w:tcPr>
            <w:tcW w:w="6704" w:type="dxa"/>
            <w:shd w:val="clear" w:color="auto" w:fill="D9D9D9"/>
          </w:tcPr>
          <w:p w:rsidR="00273DCD" w:rsidRPr="00667415" w:rsidDel="00693DB9" w:rsidRDefault="00273DCD" w:rsidP="00BA2D59">
            <w:pPr>
              <w:rPr>
                <w:del w:id="4114" w:author="273776" w:date="2011-05-09T16:13:00Z"/>
                <w:rFonts w:ascii="Arial" w:hAnsi="Arial" w:cs="Arial"/>
                <w:b/>
                <w:bCs/>
                <w:sz w:val="22"/>
                <w:lang w:val="pt-BR"/>
              </w:rPr>
            </w:pPr>
            <w:del w:id="4115" w:author="273776" w:date="2011-05-09T16:13:00Z">
              <w:r w:rsidRPr="00667415" w:rsidDel="00693DB9">
                <w:rPr>
                  <w:rFonts w:ascii="Arial" w:hAnsi="Arial" w:cs="Arial"/>
                  <w:b/>
                  <w:bCs/>
                  <w:sz w:val="22"/>
                  <w:lang w:val="pt-BR"/>
                </w:rPr>
                <w:delText>Descrição</w:delText>
              </w:r>
            </w:del>
          </w:p>
        </w:tc>
        <w:tc>
          <w:tcPr>
            <w:tcW w:w="1616" w:type="dxa"/>
            <w:shd w:val="clear" w:color="auto" w:fill="D9D9D9"/>
            <w:vAlign w:val="center"/>
          </w:tcPr>
          <w:p w:rsidR="00273DCD" w:rsidRPr="00667415" w:rsidDel="00693DB9" w:rsidRDefault="00273DCD" w:rsidP="00BA2D59">
            <w:pPr>
              <w:jc w:val="center"/>
              <w:rPr>
                <w:del w:id="4116" w:author="273776" w:date="2011-05-09T16:13:00Z"/>
                <w:rFonts w:ascii="Arial" w:hAnsi="Arial" w:cs="Arial"/>
                <w:b/>
                <w:bCs/>
                <w:sz w:val="22"/>
                <w:lang w:val="pt-BR"/>
              </w:rPr>
            </w:pPr>
            <w:del w:id="4117" w:author="273776" w:date="2011-05-09T16:13:00Z">
              <w:r w:rsidRPr="00667415" w:rsidDel="00693DB9">
                <w:rPr>
                  <w:rFonts w:ascii="Arial" w:hAnsi="Arial" w:cs="Arial"/>
                  <w:b/>
                  <w:bCs/>
                  <w:sz w:val="22"/>
                  <w:lang w:val="pt-BR"/>
                </w:rPr>
                <w:delText>Requisito de Negócio</w:delText>
              </w:r>
            </w:del>
          </w:p>
        </w:tc>
      </w:tr>
      <w:tr w:rsidR="00273DCD" w:rsidRPr="00667415" w:rsidDel="00693DB9" w:rsidTr="00E372F4">
        <w:trPr>
          <w:del w:id="4118" w:author="273776" w:date="2011-05-09T16:13:00Z"/>
        </w:trPr>
        <w:tc>
          <w:tcPr>
            <w:tcW w:w="1036" w:type="dxa"/>
            <w:vAlign w:val="center"/>
          </w:tcPr>
          <w:p w:rsidR="00273DCD" w:rsidRPr="00667415" w:rsidDel="00693DB9" w:rsidRDefault="00273DCD" w:rsidP="00BA2D59">
            <w:pPr>
              <w:jc w:val="center"/>
              <w:rPr>
                <w:del w:id="4119" w:author="273776" w:date="2011-05-09T16:13:00Z"/>
                <w:rFonts w:ascii="Arial" w:hAnsi="Arial" w:cs="Arial"/>
                <w:b/>
                <w:bCs/>
                <w:sz w:val="22"/>
                <w:lang w:val="pt-BR"/>
              </w:rPr>
            </w:pPr>
            <w:del w:id="4120" w:author="273776" w:date="2011-05-09T16:13:00Z">
              <w:r w:rsidRPr="00667415" w:rsidDel="00693DB9">
                <w:rPr>
                  <w:rFonts w:ascii="Arial" w:hAnsi="Arial" w:cs="Arial"/>
                  <w:b/>
                  <w:bCs/>
                  <w:sz w:val="22"/>
                  <w:lang w:val="pt-BR"/>
                </w:rPr>
                <w:delText>FEAT01</w:delText>
              </w:r>
            </w:del>
          </w:p>
        </w:tc>
        <w:tc>
          <w:tcPr>
            <w:tcW w:w="6704" w:type="dxa"/>
          </w:tcPr>
          <w:p w:rsidR="00273DCD" w:rsidRPr="00667415" w:rsidDel="00693DB9" w:rsidRDefault="00273DCD" w:rsidP="00BA2D59">
            <w:pPr>
              <w:rPr>
                <w:del w:id="4121" w:author="273776" w:date="2011-05-09T16:13:00Z"/>
                <w:rFonts w:ascii="Arial" w:hAnsi="Arial" w:cs="Arial"/>
                <w:b/>
                <w:bCs/>
                <w:sz w:val="22"/>
                <w:lang w:val="pt-BR"/>
              </w:rPr>
            </w:pPr>
            <w:del w:id="4122" w:author="273776" w:date="2011-05-09T16:13:00Z">
              <w:r w:rsidRPr="00667415" w:rsidDel="00693DB9">
                <w:rPr>
                  <w:rFonts w:ascii="Arial" w:hAnsi="Arial" w:cs="Arial"/>
                  <w:sz w:val="22"/>
                  <w:lang w:val="pt-BR"/>
                </w:rPr>
                <w:delText>Ativação de novos planos do produto BlackBerry BIS</w:delText>
              </w:r>
            </w:del>
          </w:p>
        </w:tc>
        <w:tc>
          <w:tcPr>
            <w:tcW w:w="1616" w:type="dxa"/>
            <w:vAlign w:val="center"/>
          </w:tcPr>
          <w:p w:rsidR="00273DCD" w:rsidRPr="00667415" w:rsidDel="00693DB9" w:rsidRDefault="00273DCD" w:rsidP="00BA2D59">
            <w:pPr>
              <w:jc w:val="center"/>
              <w:rPr>
                <w:del w:id="4123" w:author="273776" w:date="2011-05-09T16:13:00Z"/>
                <w:rFonts w:ascii="Arial" w:hAnsi="Arial" w:cs="Arial"/>
                <w:b/>
                <w:bCs/>
                <w:sz w:val="22"/>
                <w:lang w:val="pt-BR"/>
              </w:rPr>
            </w:pPr>
            <w:del w:id="4124" w:author="273776" w:date="2011-05-09T16:13:00Z">
              <w:r w:rsidRPr="00667415" w:rsidDel="00693DB9">
                <w:rPr>
                  <w:rFonts w:ascii="Arial" w:hAnsi="Arial" w:cs="Arial"/>
                  <w:sz w:val="22"/>
                  <w:lang w:val="pt-BR"/>
                </w:rPr>
                <w:delText>RGN01</w:delText>
              </w:r>
            </w:del>
          </w:p>
        </w:tc>
      </w:tr>
    </w:tbl>
    <w:p w:rsidR="00273DCD" w:rsidRPr="00667415" w:rsidDel="00693DB9" w:rsidRDefault="00273DCD" w:rsidP="00E372F4">
      <w:pPr>
        <w:ind w:left="720"/>
        <w:rPr>
          <w:del w:id="4125" w:author="273776" w:date="2011-05-09T16:13:00Z"/>
          <w:rFonts w:ascii="Arial" w:hAnsi="Arial" w:cs="Arial"/>
          <w:bCs/>
          <w:sz w:val="22"/>
          <w:szCs w:val="22"/>
          <w:lang w:val="pt-BR"/>
        </w:rPr>
      </w:pPr>
    </w:p>
    <w:p w:rsidR="00273DCD" w:rsidRPr="00667415" w:rsidDel="00693DB9" w:rsidRDefault="00273DCD" w:rsidP="00E372F4">
      <w:pPr>
        <w:ind w:left="720"/>
        <w:rPr>
          <w:del w:id="4126" w:author="273776" w:date="2011-05-09T16:13:00Z"/>
          <w:rFonts w:ascii="Arial" w:hAnsi="Arial" w:cs="Arial"/>
          <w:bCs/>
          <w:sz w:val="22"/>
          <w:szCs w:val="22"/>
          <w:lang w:val="pt-BR"/>
        </w:rPr>
      </w:pPr>
      <w:del w:id="4127" w:author="273776" w:date="2011-05-09T16:13:00Z">
        <w:r w:rsidRPr="00667415" w:rsidDel="00693DB9">
          <w:rPr>
            <w:rFonts w:ascii="Arial" w:hAnsi="Arial" w:cs="Arial"/>
            <w:bCs/>
            <w:sz w:val="22"/>
            <w:szCs w:val="22"/>
            <w:lang w:val="pt-BR"/>
          </w:rPr>
          <w:delText>Será necessário adequar o sistema de aprovisionamento para suporte os novos planos abaixo:</w:delText>
        </w:r>
      </w:del>
    </w:p>
    <w:p w:rsidR="00273DCD" w:rsidRPr="00667415" w:rsidDel="00693DB9" w:rsidRDefault="00273DCD" w:rsidP="00E372F4">
      <w:pPr>
        <w:ind w:left="720"/>
        <w:rPr>
          <w:del w:id="4128" w:author="273776" w:date="2011-05-09T16:13:00Z"/>
          <w:rFonts w:ascii="Arial" w:hAnsi="Arial" w:cs="Arial"/>
          <w:bCs/>
          <w:sz w:val="22"/>
          <w:szCs w:val="22"/>
          <w:lang w:val="pt-BR"/>
        </w:rPr>
      </w:pPr>
    </w:p>
    <w:tbl>
      <w:tblPr>
        <w:tblW w:w="939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1706"/>
        <w:gridCol w:w="5000"/>
      </w:tblGrid>
      <w:tr w:rsidR="00273DCD" w:rsidRPr="00667415" w:rsidDel="00693DB9" w:rsidTr="00E372F4">
        <w:trPr>
          <w:del w:id="4129" w:author="273776" w:date="2011-05-09T16:13:00Z"/>
        </w:trPr>
        <w:tc>
          <w:tcPr>
            <w:tcW w:w="2693" w:type="dxa"/>
          </w:tcPr>
          <w:p w:rsidR="00273DCD" w:rsidRPr="00667415" w:rsidDel="00693DB9" w:rsidRDefault="00273DCD" w:rsidP="00BA2D59">
            <w:pPr>
              <w:pStyle w:val="Cabealho"/>
              <w:jc w:val="center"/>
              <w:rPr>
                <w:del w:id="4130" w:author="273776" w:date="2011-05-09T16:13:00Z"/>
                <w:rFonts w:cs="Tahoma"/>
                <w:b/>
                <w:szCs w:val="22"/>
              </w:rPr>
            </w:pPr>
            <w:del w:id="4131" w:author="273776" w:date="2011-05-09T16:13:00Z">
              <w:r w:rsidRPr="00667415" w:rsidDel="00693DB9">
                <w:rPr>
                  <w:rFonts w:cs="Tahoma"/>
                  <w:b/>
                  <w:szCs w:val="22"/>
                </w:rPr>
                <w:delText>Serviço</w:delText>
              </w:r>
            </w:del>
          </w:p>
        </w:tc>
        <w:tc>
          <w:tcPr>
            <w:tcW w:w="1706" w:type="dxa"/>
          </w:tcPr>
          <w:p w:rsidR="00273DCD" w:rsidRPr="00667415" w:rsidDel="00693DB9" w:rsidRDefault="00273DCD" w:rsidP="00BA2D59">
            <w:pPr>
              <w:pStyle w:val="Cabealho"/>
              <w:jc w:val="center"/>
              <w:rPr>
                <w:del w:id="4132" w:author="273776" w:date="2011-05-09T16:13:00Z"/>
                <w:rFonts w:cs="Tahoma"/>
                <w:b/>
                <w:szCs w:val="22"/>
              </w:rPr>
            </w:pPr>
            <w:del w:id="4133" w:author="273776" w:date="2011-05-09T16:13:00Z">
              <w:r w:rsidRPr="00667415" w:rsidDel="00693DB9">
                <w:rPr>
                  <w:rFonts w:cs="Tahoma"/>
                  <w:b/>
                  <w:szCs w:val="22"/>
                </w:rPr>
                <w:delText>Segmento</w:delText>
              </w:r>
            </w:del>
          </w:p>
        </w:tc>
        <w:tc>
          <w:tcPr>
            <w:tcW w:w="5000" w:type="dxa"/>
          </w:tcPr>
          <w:p w:rsidR="00273DCD" w:rsidRPr="00667415" w:rsidDel="00693DB9" w:rsidRDefault="00273DCD" w:rsidP="00BA2D59">
            <w:pPr>
              <w:pStyle w:val="Cabealho"/>
              <w:jc w:val="center"/>
              <w:rPr>
                <w:del w:id="4134" w:author="273776" w:date="2011-05-09T16:13:00Z"/>
                <w:rFonts w:cs="Tahoma"/>
                <w:b/>
                <w:szCs w:val="22"/>
              </w:rPr>
            </w:pPr>
            <w:del w:id="4135" w:author="273776" w:date="2011-05-09T16:13:00Z">
              <w:r w:rsidRPr="00667415" w:rsidDel="00693DB9">
                <w:rPr>
                  <w:rFonts w:cs="Tahoma"/>
                  <w:b/>
                  <w:szCs w:val="22"/>
                </w:rPr>
                <w:delText>Descrição</w:delText>
              </w:r>
            </w:del>
          </w:p>
        </w:tc>
      </w:tr>
      <w:tr w:rsidR="00273DCD" w:rsidRPr="00667415" w:rsidDel="00693DB9" w:rsidTr="00E372F4">
        <w:trPr>
          <w:del w:id="4136" w:author="273776" w:date="2011-05-09T16:13:00Z"/>
        </w:trPr>
        <w:tc>
          <w:tcPr>
            <w:tcW w:w="2693" w:type="dxa"/>
          </w:tcPr>
          <w:p w:rsidR="00273DCD" w:rsidRPr="00667415" w:rsidDel="00693DB9" w:rsidRDefault="00273DCD" w:rsidP="00BA2D59">
            <w:pPr>
              <w:pStyle w:val="Cabealho"/>
              <w:rPr>
                <w:del w:id="4137" w:author="273776" w:date="2011-05-09T16:13:00Z"/>
                <w:rFonts w:cs="Tahoma"/>
                <w:szCs w:val="22"/>
              </w:rPr>
            </w:pPr>
            <w:del w:id="4138" w:author="273776" w:date="2011-05-09T16:13:00Z">
              <w:r w:rsidRPr="00667415" w:rsidDel="00693DB9">
                <w:rPr>
                  <w:rFonts w:cs="Tahoma"/>
                  <w:szCs w:val="22"/>
                </w:rPr>
                <w:delText>Blackberry Absolute Plan</w:delText>
              </w:r>
            </w:del>
          </w:p>
        </w:tc>
        <w:tc>
          <w:tcPr>
            <w:tcW w:w="1706" w:type="dxa"/>
          </w:tcPr>
          <w:p w:rsidR="00273DCD" w:rsidRPr="00667415" w:rsidDel="00693DB9" w:rsidRDefault="00273DCD" w:rsidP="00BA2D59">
            <w:pPr>
              <w:pStyle w:val="Cabealho"/>
              <w:rPr>
                <w:del w:id="4139" w:author="273776" w:date="2011-05-09T16:13:00Z"/>
                <w:rFonts w:cs="Tahoma"/>
                <w:szCs w:val="22"/>
              </w:rPr>
            </w:pPr>
            <w:del w:id="4140" w:author="273776" w:date="2011-05-09T16:13:00Z">
              <w:r w:rsidRPr="00667415" w:rsidDel="00693DB9">
                <w:rPr>
                  <w:rFonts w:cs="Tahoma"/>
                  <w:szCs w:val="22"/>
                </w:rPr>
                <w:delText>B2C + B2B</w:delText>
              </w:r>
            </w:del>
          </w:p>
        </w:tc>
        <w:tc>
          <w:tcPr>
            <w:tcW w:w="5000" w:type="dxa"/>
          </w:tcPr>
          <w:p w:rsidR="00273DCD" w:rsidRPr="00667415" w:rsidDel="00693DB9" w:rsidRDefault="00273DCD" w:rsidP="00BA2D59">
            <w:pPr>
              <w:pStyle w:val="Cabealho"/>
              <w:rPr>
                <w:del w:id="4141" w:author="273776" w:date="2011-05-09T16:13:00Z"/>
                <w:rFonts w:cs="Tahoma"/>
                <w:szCs w:val="22"/>
              </w:rPr>
            </w:pPr>
            <w:del w:id="4142" w:author="273776" w:date="2011-05-09T16:13:00Z">
              <w:r w:rsidRPr="00667415" w:rsidDel="00693DB9">
                <w:rPr>
                  <w:rFonts w:cs="Tahoma"/>
                  <w:szCs w:val="22"/>
                </w:rPr>
                <w:delText>BBM + BBMAIL + IM + Browser,AW, SN + 10 email +BESx &amp; BBShield</w:delText>
              </w:r>
            </w:del>
          </w:p>
        </w:tc>
      </w:tr>
      <w:tr w:rsidR="00273DCD" w:rsidRPr="00667415" w:rsidDel="00693DB9" w:rsidTr="00E372F4">
        <w:trPr>
          <w:del w:id="4143" w:author="273776" w:date="2011-05-09T16:13:00Z"/>
        </w:trPr>
        <w:tc>
          <w:tcPr>
            <w:tcW w:w="2693" w:type="dxa"/>
          </w:tcPr>
          <w:p w:rsidR="00273DCD" w:rsidRPr="00667415" w:rsidDel="00693DB9" w:rsidRDefault="00273DCD" w:rsidP="00BA2D59">
            <w:pPr>
              <w:pStyle w:val="Cabealho"/>
              <w:rPr>
                <w:del w:id="4144" w:author="273776" w:date="2011-05-09T16:13:00Z"/>
                <w:rFonts w:cs="Tahoma"/>
                <w:szCs w:val="22"/>
              </w:rPr>
            </w:pPr>
            <w:del w:id="4145" w:author="273776" w:date="2011-05-09T16:13:00Z">
              <w:r w:rsidRPr="00667415" w:rsidDel="00693DB9">
                <w:rPr>
                  <w:rFonts w:cs="Tahoma"/>
                  <w:szCs w:val="22"/>
                </w:rPr>
                <w:delText>Blackberry Complete Plan</w:delText>
              </w:r>
            </w:del>
          </w:p>
        </w:tc>
        <w:tc>
          <w:tcPr>
            <w:tcW w:w="1706" w:type="dxa"/>
          </w:tcPr>
          <w:p w:rsidR="00273DCD" w:rsidRPr="00667415" w:rsidDel="00693DB9" w:rsidRDefault="00273DCD" w:rsidP="00BA2D59">
            <w:pPr>
              <w:pStyle w:val="Cabealho"/>
              <w:rPr>
                <w:del w:id="4146" w:author="273776" w:date="2011-05-09T16:13:00Z"/>
                <w:rFonts w:cs="Tahoma"/>
                <w:szCs w:val="22"/>
              </w:rPr>
            </w:pPr>
            <w:del w:id="4147" w:author="273776" w:date="2011-05-09T16:13:00Z">
              <w:r w:rsidRPr="00667415" w:rsidDel="00693DB9">
                <w:rPr>
                  <w:rFonts w:cs="Tahoma"/>
                  <w:szCs w:val="22"/>
                </w:rPr>
                <w:delText>B2C + B2B</w:delText>
              </w:r>
            </w:del>
          </w:p>
        </w:tc>
        <w:tc>
          <w:tcPr>
            <w:tcW w:w="5000" w:type="dxa"/>
          </w:tcPr>
          <w:p w:rsidR="00273DCD" w:rsidRPr="00667415" w:rsidDel="00693DB9" w:rsidRDefault="00273DCD" w:rsidP="00BA2D59">
            <w:pPr>
              <w:pStyle w:val="Cabealho"/>
              <w:rPr>
                <w:del w:id="4148" w:author="273776" w:date="2011-05-09T16:13:00Z"/>
                <w:rFonts w:cs="Tahoma"/>
                <w:szCs w:val="22"/>
              </w:rPr>
            </w:pPr>
            <w:del w:id="4149" w:author="273776" w:date="2011-05-09T16:13:00Z">
              <w:r w:rsidRPr="00667415" w:rsidDel="00693DB9">
                <w:rPr>
                  <w:rFonts w:cs="Tahoma"/>
                  <w:szCs w:val="22"/>
                </w:rPr>
                <w:delText>BBM + BBMAIL + IM + Browser,AW, SN + 1 email</w:delText>
              </w:r>
            </w:del>
          </w:p>
        </w:tc>
      </w:tr>
      <w:tr w:rsidR="00273DCD" w:rsidRPr="00667415" w:rsidDel="00693DB9" w:rsidTr="00E372F4">
        <w:trPr>
          <w:del w:id="4150" w:author="273776" w:date="2011-05-09T16:13:00Z"/>
        </w:trPr>
        <w:tc>
          <w:tcPr>
            <w:tcW w:w="2693" w:type="dxa"/>
          </w:tcPr>
          <w:p w:rsidR="00273DCD" w:rsidRPr="00667415" w:rsidDel="00693DB9" w:rsidRDefault="00273DCD" w:rsidP="00BA2D59">
            <w:pPr>
              <w:pStyle w:val="Cabealho"/>
              <w:rPr>
                <w:del w:id="4151" w:author="273776" w:date="2011-05-09T16:13:00Z"/>
                <w:rFonts w:cs="Tahoma"/>
                <w:szCs w:val="22"/>
              </w:rPr>
            </w:pPr>
            <w:del w:id="4152" w:author="273776" w:date="2011-05-09T16:13:00Z">
              <w:r w:rsidRPr="00667415" w:rsidDel="00693DB9">
                <w:rPr>
                  <w:rFonts w:cs="Tahoma"/>
                  <w:szCs w:val="22"/>
                </w:rPr>
                <w:delText>Blackberry Social + Mail</w:delText>
              </w:r>
            </w:del>
          </w:p>
        </w:tc>
        <w:tc>
          <w:tcPr>
            <w:tcW w:w="1706" w:type="dxa"/>
          </w:tcPr>
          <w:p w:rsidR="00273DCD" w:rsidRPr="00667415" w:rsidDel="00693DB9" w:rsidRDefault="00273DCD" w:rsidP="00BA2D59">
            <w:pPr>
              <w:pStyle w:val="Cabealho"/>
              <w:rPr>
                <w:del w:id="4153" w:author="273776" w:date="2011-05-09T16:13:00Z"/>
                <w:rFonts w:cs="Tahoma"/>
                <w:szCs w:val="22"/>
              </w:rPr>
            </w:pPr>
            <w:del w:id="4154" w:author="273776" w:date="2011-05-09T16:13:00Z">
              <w:r w:rsidRPr="00667415" w:rsidDel="00693DB9">
                <w:rPr>
                  <w:rFonts w:cs="Tahoma"/>
                  <w:szCs w:val="22"/>
                </w:rPr>
                <w:delText>B2C + B2B</w:delText>
              </w:r>
            </w:del>
          </w:p>
        </w:tc>
        <w:tc>
          <w:tcPr>
            <w:tcW w:w="5000" w:type="dxa"/>
          </w:tcPr>
          <w:p w:rsidR="00273DCD" w:rsidRPr="00667415" w:rsidDel="00693DB9" w:rsidRDefault="00273DCD" w:rsidP="00BA2D59">
            <w:pPr>
              <w:pStyle w:val="Cabealho"/>
              <w:rPr>
                <w:del w:id="4155" w:author="273776" w:date="2011-05-09T16:13:00Z"/>
                <w:rFonts w:cs="Tahoma"/>
                <w:szCs w:val="22"/>
              </w:rPr>
            </w:pPr>
            <w:del w:id="4156" w:author="273776" w:date="2011-05-09T16:13:00Z">
              <w:r w:rsidRPr="00667415" w:rsidDel="00693DB9">
                <w:rPr>
                  <w:rFonts w:cs="Tahoma"/>
                  <w:szCs w:val="22"/>
                </w:rPr>
                <w:delText>BBM + BBMAIL</w:delText>
              </w:r>
            </w:del>
          </w:p>
        </w:tc>
      </w:tr>
      <w:tr w:rsidR="00273DCD" w:rsidRPr="00667415" w:rsidDel="00693DB9" w:rsidTr="00E372F4">
        <w:trPr>
          <w:del w:id="4157" w:author="273776" w:date="2011-05-09T16:13:00Z"/>
        </w:trPr>
        <w:tc>
          <w:tcPr>
            <w:tcW w:w="2693" w:type="dxa"/>
          </w:tcPr>
          <w:p w:rsidR="00273DCD" w:rsidRPr="00667415" w:rsidDel="00693DB9" w:rsidRDefault="00273DCD" w:rsidP="00BA2D59">
            <w:pPr>
              <w:pStyle w:val="Cabealho"/>
              <w:rPr>
                <w:del w:id="4158" w:author="273776" w:date="2011-05-09T16:13:00Z"/>
                <w:rFonts w:cs="Tahoma"/>
                <w:szCs w:val="22"/>
              </w:rPr>
            </w:pPr>
            <w:del w:id="4159" w:author="273776" w:date="2011-05-09T16:13:00Z">
              <w:r w:rsidRPr="00667415" w:rsidDel="00693DB9">
                <w:rPr>
                  <w:rFonts w:cs="Tahoma"/>
                  <w:szCs w:val="22"/>
                </w:rPr>
                <w:delText>Blackberry BIS + BES</w:delText>
              </w:r>
            </w:del>
          </w:p>
        </w:tc>
        <w:tc>
          <w:tcPr>
            <w:tcW w:w="1706" w:type="dxa"/>
          </w:tcPr>
          <w:p w:rsidR="00273DCD" w:rsidRPr="00667415" w:rsidDel="00693DB9" w:rsidRDefault="00273DCD" w:rsidP="00BA2D59">
            <w:pPr>
              <w:pStyle w:val="Cabealho"/>
              <w:rPr>
                <w:del w:id="4160" w:author="273776" w:date="2011-05-09T16:13:00Z"/>
                <w:rFonts w:cs="Tahoma"/>
                <w:szCs w:val="22"/>
              </w:rPr>
            </w:pPr>
            <w:del w:id="4161" w:author="273776" w:date="2011-05-09T16:13:00Z">
              <w:r w:rsidRPr="00667415" w:rsidDel="00693DB9">
                <w:rPr>
                  <w:rFonts w:cs="Tahoma"/>
                  <w:szCs w:val="22"/>
                </w:rPr>
                <w:delText>B2B</w:delText>
              </w:r>
            </w:del>
          </w:p>
        </w:tc>
        <w:tc>
          <w:tcPr>
            <w:tcW w:w="5000" w:type="dxa"/>
          </w:tcPr>
          <w:p w:rsidR="00273DCD" w:rsidRPr="00667415" w:rsidDel="00693DB9" w:rsidRDefault="00273DCD" w:rsidP="00BA2D59">
            <w:pPr>
              <w:pStyle w:val="Cabealho"/>
              <w:rPr>
                <w:del w:id="4162" w:author="273776" w:date="2011-05-09T16:13:00Z"/>
                <w:rFonts w:cs="Tahoma"/>
                <w:szCs w:val="22"/>
              </w:rPr>
            </w:pPr>
            <w:del w:id="4163" w:author="273776" w:date="2011-05-09T16:13:00Z">
              <w:r w:rsidRPr="00667415" w:rsidDel="00693DB9">
                <w:rPr>
                  <w:rFonts w:cs="Tahoma"/>
                  <w:szCs w:val="22"/>
                </w:rPr>
                <w:delText>BlackBerry Enterprise Plus / Internet Browsing Service</w:delText>
              </w:r>
            </w:del>
          </w:p>
        </w:tc>
      </w:tr>
    </w:tbl>
    <w:p w:rsidR="00273DCD" w:rsidRPr="00667415" w:rsidDel="00693DB9" w:rsidRDefault="00273DCD" w:rsidP="00E372F4">
      <w:pPr>
        <w:ind w:left="720"/>
        <w:rPr>
          <w:del w:id="4164" w:author="273776" w:date="2011-05-09T16:13:00Z"/>
          <w:rFonts w:ascii="Arial" w:hAnsi="Arial" w:cs="Arial"/>
          <w:bCs/>
          <w:sz w:val="22"/>
          <w:szCs w:val="22"/>
          <w:lang w:val="pt-BR"/>
        </w:rPr>
      </w:pPr>
    </w:p>
    <w:p w:rsidR="00273DCD" w:rsidRPr="00667415" w:rsidDel="00693DB9" w:rsidRDefault="00273DCD" w:rsidP="00E372F4">
      <w:pPr>
        <w:ind w:left="720"/>
        <w:rPr>
          <w:del w:id="4165" w:author="273776" w:date="2011-05-09T16:13:00Z"/>
          <w:rFonts w:ascii="Arial" w:hAnsi="Arial" w:cs="Arial"/>
          <w:bCs/>
          <w:sz w:val="22"/>
          <w:szCs w:val="22"/>
          <w:lang w:val="pt-BR"/>
        </w:rPr>
      </w:pPr>
    </w:p>
    <w:p w:rsidR="00273DCD" w:rsidRPr="00667415" w:rsidDel="00693DB9" w:rsidRDefault="00273DCD" w:rsidP="00E372F4">
      <w:pPr>
        <w:ind w:left="720"/>
        <w:rPr>
          <w:del w:id="4166" w:author="273776" w:date="2011-05-09T16:13:00Z"/>
          <w:rFonts w:ascii="Arial" w:hAnsi="Arial" w:cs="Arial"/>
          <w:bCs/>
          <w:sz w:val="22"/>
          <w:szCs w:val="22"/>
          <w:lang w:val="pt-BR"/>
        </w:rPr>
      </w:pPr>
      <w:del w:id="4167" w:author="273776" w:date="2011-05-09T16:13:00Z">
        <w:r w:rsidRPr="00667415" w:rsidDel="00693DB9">
          <w:rPr>
            <w:rFonts w:ascii="Arial" w:hAnsi="Arial" w:cs="Arial"/>
            <w:bCs/>
            <w:sz w:val="22"/>
            <w:szCs w:val="22"/>
            <w:lang w:val="pt-BR"/>
          </w:rPr>
          <w:delText>Para atender a necessidade de aprovisionamento dos novos planos do produto BlackBerry BIS deverá ser modificado no SIS-Móvel os elementos de serviço ATV_H0220 e ATV_H0225 criados no STI 39711.</w:delText>
        </w:r>
      </w:del>
    </w:p>
    <w:p w:rsidR="00273DCD" w:rsidRPr="00667415" w:rsidDel="00693DB9" w:rsidRDefault="00273DCD" w:rsidP="00E372F4">
      <w:pPr>
        <w:ind w:left="720"/>
        <w:rPr>
          <w:del w:id="4168" w:author="273776" w:date="2011-05-09T16:13:00Z"/>
          <w:rFonts w:ascii="Arial" w:hAnsi="Arial" w:cs="Arial"/>
          <w:bCs/>
          <w:sz w:val="22"/>
          <w:szCs w:val="22"/>
          <w:lang w:val="pt-BR"/>
        </w:rPr>
      </w:pPr>
    </w:p>
    <w:p w:rsidR="00273DCD" w:rsidRPr="00667415" w:rsidDel="00693DB9" w:rsidRDefault="00273DCD" w:rsidP="00E372F4">
      <w:pPr>
        <w:ind w:left="720"/>
        <w:rPr>
          <w:del w:id="4169" w:author="273776" w:date="2011-05-09T16:13:00Z"/>
          <w:rFonts w:ascii="Arial" w:hAnsi="Arial" w:cs="Arial"/>
          <w:bCs/>
          <w:sz w:val="22"/>
          <w:szCs w:val="22"/>
          <w:lang w:val="pt-BR"/>
        </w:rPr>
      </w:pPr>
      <w:del w:id="4170" w:author="273776" w:date="2011-05-09T16:13:00Z">
        <w:r w:rsidRPr="00667415" w:rsidDel="00693DB9">
          <w:rPr>
            <w:rFonts w:ascii="Arial" w:hAnsi="Arial" w:cs="Arial"/>
            <w:bCs/>
            <w:sz w:val="22"/>
            <w:szCs w:val="22"/>
            <w:lang w:val="pt-BR"/>
          </w:rPr>
          <w:delText xml:space="preserve">Com isso será necessário que o Siebel envie no campo do XML desses elementos de serviço o valor dos novos planos assim como já faz para o BIS e BES para que o SIS-Móvel possa realizar o correto mapeamento do respectivo plano a ser aprovisionado na rede. </w:delText>
        </w:r>
      </w:del>
    </w:p>
    <w:p w:rsidR="00273DCD" w:rsidRPr="00667415" w:rsidDel="00693DB9" w:rsidRDefault="00273DCD" w:rsidP="00E372F4">
      <w:pPr>
        <w:ind w:left="720"/>
        <w:rPr>
          <w:del w:id="4171" w:author="273776" w:date="2011-05-09T16:13:00Z"/>
          <w:rFonts w:ascii="Arial" w:hAnsi="Arial" w:cs="Arial"/>
          <w:bCs/>
          <w:sz w:val="22"/>
          <w:szCs w:val="22"/>
          <w:lang w:val="pt-BR"/>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8"/>
        <w:gridCol w:w="6704"/>
        <w:gridCol w:w="1701"/>
      </w:tblGrid>
      <w:tr w:rsidR="00273DCD" w:rsidRPr="00667415" w:rsidDel="00693DB9" w:rsidTr="00E372F4">
        <w:trPr>
          <w:del w:id="4172" w:author="273776" w:date="2011-05-09T16:13:00Z"/>
        </w:trPr>
        <w:tc>
          <w:tcPr>
            <w:tcW w:w="1048" w:type="dxa"/>
            <w:shd w:val="clear" w:color="auto" w:fill="D9D9D9"/>
            <w:vAlign w:val="center"/>
          </w:tcPr>
          <w:p w:rsidR="00273DCD" w:rsidRPr="00667415" w:rsidDel="00693DB9" w:rsidRDefault="00273DCD" w:rsidP="00BA2D59">
            <w:pPr>
              <w:jc w:val="center"/>
              <w:rPr>
                <w:del w:id="4173" w:author="273776" w:date="2011-05-09T16:13:00Z"/>
                <w:rFonts w:ascii="Arial" w:hAnsi="Arial" w:cs="Arial"/>
                <w:b/>
                <w:bCs/>
                <w:sz w:val="22"/>
                <w:lang w:val="pt-BR"/>
              </w:rPr>
            </w:pPr>
            <w:del w:id="4174" w:author="273776" w:date="2011-05-09T16:13:00Z">
              <w:r w:rsidRPr="00667415" w:rsidDel="00693DB9">
                <w:rPr>
                  <w:rFonts w:ascii="Arial" w:hAnsi="Arial" w:cs="Arial"/>
                  <w:b/>
                  <w:bCs/>
                  <w:sz w:val="22"/>
                  <w:lang w:val="pt-BR"/>
                </w:rPr>
                <w:delText>ID</w:delText>
              </w:r>
            </w:del>
          </w:p>
        </w:tc>
        <w:tc>
          <w:tcPr>
            <w:tcW w:w="6704" w:type="dxa"/>
            <w:shd w:val="clear" w:color="auto" w:fill="D9D9D9"/>
          </w:tcPr>
          <w:p w:rsidR="00273DCD" w:rsidRPr="00667415" w:rsidDel="00693DB9" w:rsidRDefault="00273DCD" w:rsidP="00BA2D59">
            <w:pPr>
              <w:rPr>
                <w:del w:id="4175" w:author="273776" w:date="2011-05-09T16:13:00Z"/>
                <w:rFonts w:ascii="Arial" w:hAnsi="Arial" w:cs="Arial"/>
                <w:b/>
                <w:bCs/>
                <w:sz w:val="22"/>
                <w:lang w:val="pt-BR"/>
              </w:rPr>
            </w:pPr>
            <w:del w:id="4176" w:author="273776" w:date="2011-05-09T16:13:00Z">
              <w:r w:rsidRPr="00667415" w:rsidDel="00693DB9">
                <w:rPr>
                  <w:rFonts w:ascii="Arial" w:hAnsi="Arial" w:cs="Arial"/>
                  <w:b/>
                  <w:bCs/>
                  <w:sz w:val="22"/>
                  <w:lang w:val="pt-BR"/>
                </w:rPr>
                <w:delText>Descrição</w:delText>
              </w:r>
            </w:del>
          </w:p>
        </w:tc>
        <w:tc>
          <w:tcPr>
            <w:tcW w:w="1701" w:type="dxa"/>
            <w:shd w:val="clear" w:color="auto" w:fill="D9D9D9"/>
            <w:vAlign w:val="center"/>
          </w:tcPr>
          <w:p w:rsidR="00273DCD" w:rsidRPr="00667415" w:rsidDel="00693DB9" w:rsidRDefault="00273DCD" w:rsidP="00BA2D59">
            <w:pPr>
              <w:jc w:val="center"/>
              <w:rPr>
                <w:del w:id="4177" w:author="273776" w:date="2011-05-09T16:13:00Z"/>
                <w:rFonts w:ascii="Arial" w:hAnsi="Arial" w:cs="Arial"/>
                <w:b/>
                <w:bCs/>
                <w:sz w:val="22"/>
                <w:lang w:val="pt-BR"/>
              </w:rPr>
            </w:pPr>
            <w:del w:id="4178" w:author="273776" w:date="2011-05-09T16:13:00Z">
              <w:r w:rsidRPr="00667415" w:rsidDel="00693DB9">
                <w:rPr>
                  <w:rFonts w:ascii="Arial" w:hAnsi="Arial" w:cs="Arial"/>
                  <w:b/>
                  <w:bCs/>
                  <w:sz w:val="22"/>
                  <w:lang w:val="pt-BR"/>
                </w:rPr>
                <w:delText>Requisito de Negócio</w:delText>
              </w:r>
            </w:del>
          </w:p>
        </w:tc>
      </w:tr>
      <w:tr w:rsidR="00273DCD" w:rsidRPr="00667415" w:rsidDel="00693DB9" w:rsidTr="00E372F4">
        <w:trPr>
          <w:del w:id="4179" w:author="273776" w:date="2011-05-09T16:13:00Z"/>
        </w:trPr>
        <w:tc>
          <w:tcPr>
            <w:tcW w:w="1048" w:type="dxa"/>
            <w:vAlign w:val="center"/>
          </w:tcPr>
          <w:p w:rsidR="00273DCD" w:rsidRPr="00667415" w:rsidDel="00693DB9" w:rsidRDefault="00273DCD" w:rsidP="00BA2D59">
            <w:pPr>
              <w:jc w:val="center"/>
              <w:rPr>
                <w:del w:id="4180" w:author="273776" w:date="2011-05-09T16:13:00Z"/>
                <w:rFonts w:ascii="Arial" w:hAnsi="Arial" w:cs="Arial"/>
                <w:b/>
                <w:bCs/>
                <w:sz w:val="22"/>
                <w:lang w:val="pt-BR"/>
              </w:rPr>
            </w:pPr>
            <w:del w:id="4181" w:author="273776" w:date="2011-05-09T16:13:00Z">
              <w:r w:rsidRPr="00667415" w:rsidDel="00693DB9">
                <w:rPr>
                  <w:rFonts w:ascii="Arial" w:hAnsi="Arial" w:cs="Arial"/>
                  <w:b/>
                  <w:bCs/>
                  <w:sz w:val="22"/>
                  <w:lang w:val="pt-BR"/>
                </w:rPr>
                <w:delText>FEAT02</w:delText>
              </w:r>
            </w:del>
          </w:p>
        </w:tc>
        <w:tc>
          <w:tcPr>
            <w:tcW w:w="6704" w:type="dxa"/>
          </w:tcPr>
          <w:p w:rsidR="00273DCD" w:rsidRPr="00667415" w:rsidDel="00693DB9" w:rsidRDefault="00273DCD" w:rsidP="00BA2D59">
            <w:pPr>
              <w:rPr>
                <w:del w:id="4182" w:author="273776" w:date="2011-05-09T16:13:00Z"/>
                <w:rFonts w:ascii="Arial" w:hAnsi="Arial" w:cs="Arial"/>
                <w:b/>
                <w:bCs/>
                <w:sz w:val="22"/>
                <w:lang w:val="pt-BR"/>
              </w:rPr>
            </w:pPr>
            <w:del w:id="4183" w:author="273776" w:date="2011-05-09T16:13:00Z">
              <w:r w:rsidRPr="00667415" w:rsidDel="00693DB9">
                <w:rPr>
                  <w:rFonts w:ascii="Arial" w:hAnsi="Arial" w:cs="Arial"/>
                  <w:sz w:val="22"/>
                  <w:lang w:val="pt-BR"/>
                </w:rPr>
                <w:delText>Desativação de novos planos do produto Blackberry BIS</w:delText>
              </w:r>
            </w:del>
          </w:p>
        </w:tc>
        <w:tc>
          <w:tcPr>
            <w:tcW w:w="1701" w:type="dxa"/>
            <w:vAlign w:val="center"/>
          </w:tcPr>
          <w:p w:rsidR="00273DCD" w:rsidRPr="00667415" w:rsidDel="00693DB9" w:rsidRDefault="00273DCD" w:rsidP="00BA2D59">
            <w:pPr>
              <w:jc w:val="center"/>
              <w:rPr>
                <w:del w:id="4184" w:author="273776" w:date="2011-05-09T16:13:00Z"/>
                <w:rFonts w:ascii="Arial" w:hAnsi="Arial" w:cs="Arial"/>
                <w:b/>
                <w:bCs/>
                <w:sz w:val="22"/>
                <w:lang w:val="pt-BR"/>
              </w:rPr>
            </w:pPr>
            <w:del w:id="4185" w:author="273776" w:date="2011-05-09T16:13:00Z">
              <w:r w:rsidRPr="00667415" w:rsidDel="00693DB9">
                <w:rPr>
                  <w:rFonts w:ascii="Arial" w:hAnsi="Arial" w:cs="Arial"/>
                  <w:sz w:val="22"/>
                  <w:lang w:val="pt-BR"/>
                </w:rPr>
                <w:delText>RGN02</w:delText>
              </w:r>
            </w:del>
          </w:p>
        </w:tc>
      </w:tr>
    </w:tbl>
    <w:p w:rsidR="00273DCD" w:rsidRPr="00667415" w:rsidDel="00693DB9" w:rsidRDefault="00273DCD" w:rsidP="00E372F4">
      <w:pPr>
        <w:ind w:left="720"/>
        <w:rPr>
          <w:del w:id="4186" w:author="273776" w:date="2011-05-09T16:13:00Z"/>
          <w:rFonts w:ascii="Arial" w:hAnsi="Arial" w:cs="Arial"/>
          <w:bCs/>
          <w:sz w:val="22"/>
          <w:szCs w:val="22"/>
          <w:lang w:val="pt-BR"/>
        </w:rPr>
      </w:pPr>
    </w:p>
    <w:p w:rsidR="00273DCD" w:rsidRPr="00667415" w:rsidDel="00693DB9" w:rsidRDefault="00273DCD" w:rsidP="00E372F4">
      <w:pPr>
        <w:ind w:left="720"/>
        <w:rPr>
          <w:del w:id="4187" w:author="273776" w:date="2011-05-09T16:13:00Z"/>
          <w:rFonts w:ascii="Arial" w:hAnsi="Arial" w:cs="Arial"/>
          <w:bCs/>
          <w:sz w:val="22"/>
          <w:szCs w:val="22"/>
          <w:lang w:val="pt-BR"/>
        </w:rPr>
      </w:pPr>
      <w:del w:id="4188" w:author="273776" w:date="2011-05-09T16:13:00Z">
        <w:r w:rsidRPr="00667415" w:rsidDel="00693DB9">
          <w:rPr>
            <w:rFonts w:ascii="Arial" w:hAnsi="Arial" w:cs="Arial"/>
            <w:bCs/>
            <w:sz w:val="22"/>
            <w:szCs w:val="22"/>
            <w:lang w:val="pt-BR"/>
          </w:rPr>
          <w:delText>Para a desativação do serviço de Blackberry será necessário modificar no SIS-Móvel o elemento de serviço DTV_H0220.</w:delText>
        </w:r>
      </w:del>
    </w:p>
    <w:p w:rsidR="00273DCD" w:rsidRPr="00667415" w:rsidDel="00693DB9" w:rsidRDefault="00273DCD" w:rsidP="00E372F4">
      <w:pPr>
        <w:ind w:left="720"/>
        <w:rPr>
          <w:del w:id="4189" w:author="273776" w:date="2011-05-09T16:13:00Z"/>
          <w:rFonts w:ascii="Arial" w:hAnsi="Arial" w:cs="Arial"/>
          <w:bCs/>
          <w:sz w:val="22"/>
          <w:szCs w:val="22"/>
          <w:lang w:val="pt-BR"/>
        </w:rPr>
      </w:pPr>
    </w:p>
    <w:p w:rsidR="00273DCD" w:rsidRPr="00667415" w:rsidDel="00693DB9" w:rsidRDefault="00273DCD" w:rsidP="00E372F4">
      <w:pPr>
        <w:ind w:left="720"/>
        <w:rPr>
          <w:del w:id="4190" w:author="273776" w:date="2011-05-09T16:13:00Z"/>
          <w:rFonts w:ascii="Arial" w:hAnsi="Arial" w:cs="Arial"/>
          <w:bCs/>
          <w:sz w:val="22"/>
          <w:szCs w:val="22"/>
          <w:lang w:val="pt-BR"/>
        </w:rPr>
      </w:pPr>
      <w:del w:id="4191" w:author="273776" w:date="2011-05-09T16:13:00Z">
        <w:r w:rsidRPr="00667415" w:rsidDel="00693DB9">
          <w:rPr>
            <w:rFonts w:ascii="Arial" w:hAnsi="Arial" w:cs="Arial"/>
            <w:bCs/>
            <w:sz w:val="22"/>
            <w:szCs w:val="22"/>
            <w:lang w:val="pt-BR"/>
          </w:rPr>
          <w:delText>Será necessário que o Siebel envie no campo do XML desse elemento de serviço o valor do plano com o qual o assinante se encontra aprovisionado para que o SIS-Móvel possa realizar o correto mapeamento do plano a ser removido na rede.</w:delText>
        </w:r>
      </w:del>
    </w:p>
    <w:p w:rsidR="00273DCD" w:rsidRPr="00667415" w:rsidDel="00693DB9" w:rsidRDefault="00273DCD" w:rsidP="00E372F4">
      <w:pPr>
        <w:ind w:left="720"/>
        <w:rPr>
          <w:del w:id="4192" w:author="273776" w:date="2011-05-09T16:13:00Z"/>
          <w:rFonts w:ascii="Arial" w:hAnsi="Arial" w:cs="Arial"/>
          <w:bCs/>
          <w:sz w:val="22"/>
          <w:szCs w:val="22"/>
          <w:lang w:val="pt-BR"/>
        </w:rPr>
      </w:pPr>
    </w:p>
    <w:p w:rsidR="00273DCD" w:rsidRPr="00667415" w:rsidDel="00693DB9" w:rsidRDefault="00273DCD" w:rsidP="00E372F4">
      <w:pPr>
        <w:ind w:left="720"/>
        <w:rPr>
          <w:del w:id="4193" w:author="273776" w:date="2011-05-09T16:13:00Z"/>
          <w:rFonts w:ascii="Arial" w:hAnsi="Arial" w:cs="Arial"/>
          <w:bCs/>
          <w:sz w:val="22"/>
          <w:szCs w:val="22"/>
          <w:lang w:val="pt-BR"/>
        </w:rPr>
      </w:pPr>
      <w:del w:id="4194" w:author="273776" w:date="2011-05-09T16:13:00Z">
        <w:r w:rsidRPr="00667415" w:rsidDel="00693DB9">
          <w:rPr>
            <w:rFonts w:ascii="Arial" w:hAnsi="Arial" w:cs="Arial"/>
            <w:bCs/>
            <w:sz w:val="22"/>
            <w:szCs w:val="22"/>
            <w:lang w:val="pt-BR"/>
          </w:rPr>
          <w:delText>Desenho fluxo de aprovisionamento Blackberry:</w:delText>
        </w:r>
      </w:del>
    </w:p>
    <w:p w:rsidR="00273DCD" w:rsidRPr="00667415" w:rsidDel="00693DB9" w:rsidRDefault="00273DCD" w:rsidP="00E372F4">
      <w:pPr>
        <w:ind w:left="720"/>
        <w:rPr>
          <w:del w:id="4195" w:author="273776" w:date="2011-05-09T16:13:00Z"/>
          <w:rFonts w:ascii="Arial" w:hAnsi="Arial" w:cs="Arial"/>
          <w:bCs/>
          <w:sz w:val="22"/>
          <w:szCs w:val="22"/>
          <w:lang w:val="pt-BR"/>
        </w:rPr>
      </w:pPr>
    </w:p>
    <w:p w:rsidR="00273DCD" w:rsidRPr="00667415" w:rsidDel="00693DB9" w:rsidRDefault="00273DCD" w:rsidP="00E372F4">
      <w:pPr>
        <w:ind w:left="720"/>
        <w:rPr>
          <w:del w:id="4196" w:author="273776" w:date="2011-05-09T16:13:00Z"/>
          <w:rFonts w:ascii="Arial" w:hAnsi="Arial" w:cs="Arial"/>
          <w:bCs/>
          <w:sz w:val="22"/>
          <w:szCs w:val="22"/>
          <w:lang w:val="pt-BR"/>
        </w:rPr>
      </w:pPr>
    </w:p>
    <w:p w:rsidR="00273DCD" w:rsidRPr="00667415" w:rsidDel="001E3111" w:rsidRDefault="007F613C" w:rsidP="00E372F4">
      <w:pPr>
        <w:ind w:left="720"/>
        <w:rPr>
          <w:del w:id="4197" w:author="273776" w:date="2011-06-09T15:05:00Z"/>
          <w:rFonts w:cs="Arial"/>
          <w:lang w:val="pt-BR"/>
        </w:rPr>
      </w:pPr>
      <w:del w:id="4198" w:author="273776" w:date="2011-05-09T16:13:00Z">
        <w:r>
          <w:rPr>
            <w:rFonts w:cs="Tahoma"/>
            <w:noProof/>
            <w:lang w:val="pt-BR" w:eastAsia="pt-BR"/>
            <w:rPrChange w:id="4199">
              <w:rPr>
                <w:i/>
                <w:iCs/>
                <w:noProof/>
                <w:color w:val="FF0000"/>
                <w:lang w:val="pt-BR" w:eastAsia="pt-BR"/>
              </w:rPr>
            </w:rPrChange>
          </w:rPr>
          <w:drawing>
            <wp:inline distT="0" distB="0" distL="0" distR="0">
              <wp:extent cx="3819525" cy="1933575"/>
              <wp:effectExtent l="19050" t="0" r="9525" b="0"/>
              <wp:docPr id="6" name="Obje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 2"/>
                      <pic:cNvPicPr>
                        <a:picLocks noChangeAspect="1" noChangeArrowheads="1"/>
                      </pic:cNvPicPr>
                    </pic:nvPicPr>
                    <pic:blipFill>
                      <a:blip r:embed="rId18"/>
                      <a:srcRect t="-789" b="-262"/>
                      <a:stretch>
                        <a:fillRect/>
                      </a:stretch>
                    </pic:blipFill>
                    <pic:spPr bwMode="auto">
                      <a:xfrm>
                        <a:off x="0" y="0"/>
                        <a:ext cx="3819525" cy="1933575"/>
                      </a:xfrm>
                      <a:prstGeom prst="rect">
                        <a:avLst/>
                      </a:prstGeom>
                      <a:noFill/>
                      <a:ln w="9525">
                        <a:noFill/>
                        <a:miter lim="800000"/>
                        <a:headEnd/>
                        <a:tailEnd/>
                      </a:ln>
                    </pic:spPr>
                  </pic:pic>
                </a:graphicData>
              </a:graphic>
            </wp:inline>
          </w:drawing>
        </w:r>
      </w:del>
    </w:p>
    <w:p w:rsidR="00273DCD" w:rsidRPr="00667415" w:rsidDel="001E3111" w:rsidRDefault="00273DCD" w:rsidP="00E372F4">
      <w:pPr>
        <w:ind w:left="720"/>
        <w:rPr>
          <w:del w:id="4200" w:author="273776" w:date="2011-06-09T15:05:00Z"/>
          <w:rFonts w:ascii="Arial" w:hAnsi="Arial" w:cs="Arial"/>
          <w:sz w:val="22"/>
          <w:szCs w:val="22"/>
          <w:lang w:val="pt-BR"/>
        </w:rPr>
      </w:pPr>
    </w:p>
    <w:p w:rsidR="00273DCD" w:rsidRPr="00667415" w:rsidDel="001E3111" w:rsidRDefault="00273DCD" w:rsidP="00E372F4">
      <w:pPr>
        <w:ind w:left="720"/>
        <w:rPr>
          <w:del w:id="4201" w:author="273776" w:date="2011-06-09T15:05:00Z"/>
          <w:rFonts w:ascii="Arial" w:hAnsi="Arial" w:cs="Arial"/>
          <w:sz w:val="22"/>
          <w:szCs w:val="22"/>
          <w:lang w:val="pt-BR"/>
        </w:rPr>
      </w:pPr>
    </w:p>
    <w:p w:rsidR="00273DCD" w:rsidRPr="00667415" w:rsidRDefault="00273DCD" w:rsidP="00042EC1">
      <w:pPr>
        <w:pStyle w:val="Ttulo2"/>
        <w:tabs>
          <w:tab w:val="clear" w:pos="1512"/>
          <w:tab w:val="num" w:pos="1080"/>
        </w:tabs>
        <w:ind w:hanging="972"/>
        <w:rPr>
          <w:sz w:val="24"/>
          <w:szCs w:val="24"/>
        </w:rPr>
      </w:pPr>
      <w:bookmarkStart w:id="4202" w:name="_Toc290922831"/>
      <w:r w:rsidRPr="00667415">
        <w:rPr>
          <w:sz w:val="24"/>
          <w:szCs w:val="24"/>
        </w:rPr>
        <w:t>Lista de Casos de Uso</w:t>
      </w:r>
      <w:bookmarkEnd w:id="4202"/>
      <w:r w:rsidRPr="00667415">
        <w:rPr>
          <w:sz w:val="24"/>
          <w:szCs w:val="24"/>
        </w:rPr>
        <w:t xml:space="preserve"> </w:t>
      </w:r>
    </w:p>
    <w:p w:rsidR="00273DCD" w:rsidRPr="00667415" w:rsidRDefault="00273DCD" w:rsidP="00042EC1">
      <w:pPr>
        <w:keepNext/>
        <w:keepLines/>
        <w:ind w:left="2520"/>
        <w:rPr>
          <w:rFonts w:ascii="Arial" w:hAnsi="Arial" w:cs="Arial"/>
          <w:b/>
          <w:lang w:val="pt-BR"/>
        </w:rPr>
      </w:pPr>
    </w:p>
    <w:tbl>
      <w:tblPr>
        <w:tblW w:w="972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4203" w:author="273776" w:date="2011-06-10T14:51:00Z">
          <w:tblPr>
            <w:tblW w:w="972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980"/>
        <w:gridCol w:w="7740"/>
        <w:tblGridChange w:id="4204">
          <w:tblGrid>
            <w:gridCol w:w="1980"/>
            <w:gridCol w:w="7740"/>
          </w:tblGrid>
        </w:tblGridChange>
      </w:tblGrid>
      <w:tr w:rsidR="00273DCD" w:rsidRPr="00667415" w:rsidTr="00AC4F80">
        <w:tc>
          <w:tcPr>
            <w:tcW w:w="1980" w:type="dxa"/>
            <w:tcBorders>
              <w:bottom w:val="single" w:sz="4" w:space="0" w:color="auto"/>
            </w:tcBorders>
            <w:shd w:val="clear" w:color="auto" w:fill="C0C0C0"/>
            <w:tcPrChange w:id="4205" w:author="273776" w:date="2011-06-10T14:51:00Z">
              <w:tcPr>
                <w:tcW w:w="1980" w:type="dxa"/>
                <w:shd w:val="clear" w:color="auto" w:fill="C0C0C0"/>
              </w:tcPr>
            </w:tcPrChange>
          </w:tcPr>
          <w:p w:rsidR="00273DCD" w:rsidRPr="00667415" w:rsidRDefault="00273DCD" w:rsidP="007C7E94">
            <w:pPr>
              <w:pStyle w:val="Corpodetexto2"/>
              <w:jc w:val="left"/>
              <w:rPr>
                <w:rFonts w:cs="Arial"/>
                <w:b/>
                <w:bCs/>
              </w:rPr>
            </w:pPr>
            <w:r w:rsidRPr="00667415">
              <w:rPr>
                <w:rFonts w:cs="Arial"/>
                <w:b/>
                <w:bCs/>
              </w:rPr>
              <w:t>ID Caso de Uso</w:t>
            </w:r>
          </w:p>
        </w:tc>
        <w:tc>
          <w:tcPr>
            <w:tcW w:w="7740" w:type="dxa"/>
            <w:tcBorders>
              <w:bottom w:val="single" w:sz="4" w:space="0" w:color="auto"/>
            </w:tcBorders>
            <w:shd w:val="clear" w:color="auto" w:fill="C0C0C0"/>
            <w:tcPrChange w:id="4206" w:author="273776" w:date="2011-06-10T14:51:00Z">
              <w:tcPr>
                <w:tcW w:w="7740" w:type="dxa"/>
                <w:shd w:val="clear" w:color="auto" w:fill="C0C0C0"/>
              </w:tcPr>
            </w:tcPrChange>
          </w:tcPr>
          <w:p w:rsidR="00273DCD" w:rsidRPr="00667415" w:rsidRDefault="00273DCD" w:rsidP="007C7E94">
            <w:pPr>
              <w:pStyle w:val="Corpodetexto2"/>
              <w:jc w:val="center"/>
              <w:rPr>
                <w:rFonts w:cs="Arial"/>
                <w:b/>
                <w:bCs/>
              </w:rPr>
            </w:pPr>
            <w:r w:rsidRPr="00667415">
              <w:rPr>
                <w:rFonts w:cs="Arial"/>
                <w:b/>
                <w:bCs/>
              </w:rPr>
              <w:t>Nome do Caso de Uso</w:t>
            </w:r>
          </w:p>
        </w:tc>
      </w:tr>
      <w:tr w:rsidR="00AC4F80" w:rsidRPr="00693DB9" w:rsidTr="00AC4F80">
        <w:trPr>
          <w:ins w:id="4207" w:author="273776" w:date="2011-06-10T14:51:00Z"/>
        </w:trPr>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tcPrChange w:id="4208" w:author="273776" w:date="2011-06-10T14:51:00Z">
              <w:tcPr>
                <w:tcW w:w="1980" w:type="dxa"/>
                <w:tcBorders>
                  <w:top w:val="single" w:sz="4" w:space="0" w:color="auto"/>
                  <w:left w:val="single" w:sz="4" w:space="0" w:color="auto"/>
                  <w:bottom w:val="single" w:sz="4" w:space="0" w:color="auto"/>
                  <w:right w:val="single" w:sz="4" w:space="0" w:color="auto"/>
                </w:tcBorders>
                <w:shd w:val="clear" w:color="auto" w:fill="C0C0C0"/>
              </w:tcPr>
            </w:tcPrChange>
          </w:tcPr>
          <w:p w:rsidR="00AC4F80" w:rsidRPr="002229E4" w:rsidRDefault="00AC4F80" w:rsidP="00AC4F80">
            <w:pPr>
              <w:pStyle w:val="Corpodetexto2"/>
              <w:rPr>
                <w:ins w:id="4209" w:author="273776" w:date="2011-06-10T14:51:00Z"/>
                <w:rFonts w:cs="Arial"/>
                <w:bCs/>
                <w:rPrChange w:id="4210" w:author="273776" w:date="2011-06-10T18:09:00Z">
                  <w:rPr>
                    <w:ins w:id="4211" w:author="273776" w:date="2011-06-10T14:51:00Z"/>
                    <w:rFonts w:cs="Arial"/>
                    <w:b/>
                    <w:bCs/>
                  </w:rPr>
                </w:rPrChange>
              </w:rPr>
            </w:pPr>
          </w:p>
        </w:tc>
        <w:tc>
          <w:tcPr>
            <w:tcW w:w="7740" w:type="dxa"/>
            <w:tcBorders>
              <w:top w:val="single" w:sz="4" w:space="0" w:color="auto"/>
              <w:left w:val="single" w:sz="4" w:space="0" w:color="auto"/>
              <w:bottom w:val="single" w:sz="4" w:space="0" w:color="auto"/>
              <w:right w:val="single" w:sz="4" w:space="0" w:color="auto"/>
            </w:tcBorders>
            <w:shd w:val="clear" w:color="auto" w:fill="FFFFFF" w:themeFill="background1"/>
            <w:tcPrChange w:id="4212" w:author="273776" w:date="2011-06-10T14:51:00Z">
              <w:tcPr>
                <w:tcW w:w="7740" w:type="dxa"/>
                <w:tcBorders>
                  <w:top w:val="single" w:sz="4" w:space="0" w:color="auto"/>
                  <w:left w:val="single" w:sz="4" w:space="0" w:color="auto"/>
                  <w:bottom w:val="single" w:sz="4" w:space="0" w:color="auto"/>
                  <w:right w:val="single" w:sz="4" w:space="0" w:color="auto"/>
                </w:tcBorders>
                <w:shd w:val="clear" w:color="auto" w:fill="C0C0C0"/>
              </w:tcPr>
            </w:tcPrChange>
          </w:tcPr>
          <w:p w:rsidR="00AC4F80" w:rsidRPr="0017167B" w:rsidRDefault="00AC4F80" w:rsidP="00AC4F80">
            <w:pPr>
              <w:pStyle w:val="Corpodetexto2"/>
              <w:jc w:val="center"/>
              <w:rPr>
                <w:ins w:id="4213" w:author="273776" w:date="2011-06-10T14:51:00Z"/>
                <w:rFonts w:ascii="Arial (W1)" w:hAnsi="Arial (W1)" w:cs="Arial"/>
                <w:szCs w:val="24"/>
                <w:lang w:eastAsia="en-US"/>
                <w:rPrChange w:id="4214" w:author="273776" w:date="2011-06-10T16:28:00Z">
                  <w:rPr>
                    <w:ins w:id="4215" w:author="273776" w:date="2011-06-10T14:51:00Z"/>
                    <w:rFonts w:cs="Arial"/>
                    <w:b/>
                    <w:bCs/>
                  </w:rPr>
                </w:rPrChange>
              </w:rPr>
            </w:pPr>
          </w:p>
        </w:tc>
      </w:tr>
    </w:tbl>
    <w:p w:rsidR="00F21302" w:rsidRPr="00667415" w:rsidRDefault="00F21302" w:rsidP="00F21302">
      <w:pPr>
        <w:pStyle w:val="Recuodecorpodetexto"/>
        <w:ind w:left="1186" w:firstLine="254"/>
        <w:rPr>
          <w:ins w:id="4216" w:author="273776" w:date="2011-06-10T16:13:00Z"/>
          <w:rFonts w:ascii="Arial" w:hAnsi="Arial" w:cs="Arial"/>
          <w:b/>
          <w:bCs/>
          <w:vanish w:val="0"/>
          <w:sz w:val="22"/>
          <w:szCs w:val="22"/>
          <w:lang w:val="pt-BR"/>
        </w:rPr>
      </w:pPr>
    </w:p>
    <w:p w:rsidR="00AC4F80" w:rsidRDefault="00AC4F80" w:rsidP="00042EC1">
      <w:pPr>
        <w:ind w:left="696"/>
        <w:rPr>
          <w:ins w:id="4217" w:author="273776" w:date="2011-06-10T14:51:00Z"/>
          <w:rFonts w:ascii="Arial" w:hAnsi="Arial" w:cs="Arial"/>
          <w:lang w:val="pt-BR"/>
        </w:rPr>
      </w:pPr>
    </w:p>
    <w:p w:rsidR="00AC4F80" w:rsidRPr="00667415" w:rsidRDefault="00AC4F80" w:rsidP="00042EC1">
      <w:pPr>
        <w:ind w:left="696"/>
        <w:rPr>
          <w:rFonts w:ascii="Arial" w:hAnsi="Arial" w:cs="Arial"/>
          <w:vanish/>
          <w:lang w:val="pt-BR"/>
        </w:rPr>
      </w:pPr>
    </w:p>
    <w:p w:rsidR="00273DCD" w:rsidRPr="00667415" w:rsidRDefault="00273DCD" w:rsidP="00042EC1">
      <w:pPr>
        <w:keepNext/>
        <w:keepLines/>
        <w:ind w:left="850"/>
        <w:jc w:val="both"/>
        <w:rPr>
          <w:rFonts w:ascii="Arial" w:hAnsi="Arial" w:cs="Arial"/>
          <w:i/>
          <w:iCs/>
          <w:vanish/>
          <w:color w:val="0000FF"/>
          <w:sz w:val="18"/>
          <w:lang w:val="pt-BR"/>
        </w:rPr>
      </w:pPr>
    </w:p>
    <w:p w:rsidR="00273DCD" w:rsidRDefault="00273DCD" w:rsidP="00042EC1">
      <w:pPr>
        <w:pStyle w:val="Ttulo2"/>
        <w:tabs>
          <w:tab w:val="clear" w:pos="1512"/>
          <w:tab w:val="num" w:pos="1080"/>
        </w:tabs>
        <w:ind w:hanging="972"/>
        <w:rPr>
          <w:ins w:id="4218" w:author="273776" w:date="2011-06-10T16:33:00Z"/>
          <w:sz w:val="24"/>
          <w:szCs w:val="24"/>
        </w:rPr>
      </w:pPr>
      <w:bookmarkStart w:id="4219" w:name="_Toc290922832"/>
      <w:r w:rsidRPr="00667415">
        <w:rPr>
          <w:sz w:val="24"/>
          <w:szCs w:val="24"/>
        </w:rPr>
        <w:t>Lista de Regras de Negócio</w:t>
      </w:r>
      <w:bookmarkEnd w:id="4219"/>
    </w:p>
    <w:p w:rsidR="009910BF" w:rsidRPr="009910BF" w:rsidRDefault="009910BF">
      <w:pPr>
        <w:rPr>
          <w:rPrChange w:id="4220" w:author="273776" w:date="2011-06-10T16:33:00Z">
            <w:rPr>
              <w:sz w:val="24"/>
              <w:szCs w:val="24"/>
            </w:rPr>
          </w:rPrChange>
        </w:rPr>
        <w:pPrChange w:id="4221" w:author="273776" w:date="2011-06-10T16:33:00Z">
          <w:pPr>
            <w:pStyle w:val="Ttulo2"/>
            <w:tabs>
              <w:tab w:val="clear" w:pos="1512"/>
              <w:tab w:val="num" w:pos="1080"/>
            </w:tabs>
            <w:ind w:hanging="972"/>
          </w:pPr>
        </w:pPrChange>
      </w:pPr>
    </w:p>
    <w:tbl>
      <w:tblPr>
        <w:tblW w:w="9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4222" w:author="273776" w:date="2011-05-09T16:16:00Z">
          <w:tblPr>
            <w:tblW w:w="9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2160"/>
        <w:gridCol w:w="7740"/>
        <w:tblGridChange w:id="4223">
          <w:tblGrid>
            <w:gridCol w:w="250"/>
            <w:gridCol w:w="1910"/>
            <w:gridCol w:w="250"/>
            <w:gridCol w:w="7490"/>
            <w:gridCol w:w="250"/>
          </w:tblGrid>
        </w:tblGridChange>
      </w:tblGrid>
      <w:tr w:rsidR="00273DCD" w:rsidRPr="00667415" w:rsidTr="00693DB9">
        <w:trPr>
          <w:trPrChange w:id="4224" w:author="273776" w:date="2011-05-09T16:16:00Z">
            <w:trPr>
              <w:gridAfter w:val="0"/>
            </w:trPr>
          </w:trPrChange>
        </w:trPr>
        <w:tc>
          <w:tcPr>
            <w:tcW w:w="2160" w:type="dxa"/>
            <w:tcBorders>
              <w:bottom w:val="single" w:sz="4" w:space="0" w:color="auto"/>
            </w:tcBorders>
            <w:shd w:val="clear" w:color="auto" w:fill="C0C0C0"/>
            <w:tcPrChange w:id="4225" w:author="273776" w:date="2011-05-09T16:16:00Z">
              <w:tcPr>
                <w:tcW w:w="2160" w:type="dxa"/>
                <w:gridSpan w:val="2"/>
                <w:shd w:val="clear" w:color="auto" w:fill="C0C0C0"/>
              </w:tcPr>
            </w:tcPrChange>
          </w:tcPr>
          <w:p w:rsidR="00273DCD" w:rsidRPr="00667415" w:rsidRDefault="00273DCD" w:rsidP="007C7E94">
            <w:pPr>
              <w:pStyle w:val="Corpodetexto2"/>
              <w:jc w:val="left"/>
              <w:rPr>
                <w:rFonts w:cs="Arial"/>
                <w:b/>
                <w:bCs/>
              </w:rPr>
            </w:pPr>
            <w:r w:rsidRPr="00667415">
              <w:rPr>
                <w:rFonts w:cs="Arial"/>
                <w:b/>
                <w:bCs/>
              </w:rPr>
              <w:t>ID Regra de Negócio</w:t>
            </w:r>
          </w:p>
        </w:tc>
        <w:tc>
          <w:tcPr>
            <w:tcW w:w="7740" w:type="dxa"/>
            <w:tcBorders>
              <w:bottom w:val="single" w:sz="4" w:space="0" w:color="auto"/>
            </w:tcBorders>
            <w:shd w:val="clear" w:color="auto" w:fill="C0C0C0"/>
            <w:tcPrChange w:id="4226" w:author="273776" w:date="2011-05-09T16:16:00Z">
              <w:tcPr>
                <w:tcW w:w="7740" w:type="dxa"/>
                <w:gridSpan w:val="2"/>
                <w:shd w:val="clear" w:color="auto" w:fill="C0C0C0"/>
              </w:tcPr>
            </w:tcPrChange>
          </w:tcPr>
          <w:p w:rsidR="00273DCD" w:rsidRPr="00667415" w:rsidRDefault="00273DCD" w:rsidP="007C7E94">
            <w:pPr>
              <w:pStyle w:val="Corpodetexto2"/>
              <w:jc w:val="center"/>
              <w:rPr>
                <w:rFonts w:cs="Arial"/>
                <w:b/>
                <w:bCs/>
              </w:rPr>
            </w:pPr>
            <w:r w:rsidRPr="00667415">
              <w:rPr>
                <w:rFonts w:cs="Arial"/>
                <w:b/>
                <w:bCs/>
              </w:rPr>
              <w:t>Nome da Regra de Negócio</w:t>
            </w:r>
          </w:p>
        </w:tc>
      </w:tr>
      <w:tr w:rsidR="000D6DCC" w:rsidRPr="00693DB9" w:rsidTr="0017167B">
        <w:trPr>
          <w:ins w:id="4227" w:author="273776" w:date="2011-06-10T16:29:00Z"/>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rsidR="000D6DCC" w:rsidRPr="000D6DCC" w:rsidRDefault="009910BF">
            <w:pPr>
              <w:rPr>
                <w:ins w:id="4228" w:author="273776" w:date="2011-06-10T16:29:00Z"/>
                <w:rFonts w:ascii="Arial" w:hAnsi="Arial" w:cs="Arial"/>
                <w:noProof/>
                <w:szCs w:val="20"/>
                <w:lang w:val="pt-BR"/>
                <w:rPrChange w:id="4229" w:author="273776" w:date="2011-06-16T17:37:00Z">
                  <w:rPr>
                    <w:ins w:id="4230" w:author="273776" w:date="2011-06-10T16:29:00Z"/>
                    <w:rFonts w:ascii="Arial" w:hAnsi="Arial" w:cs="Arial"/>
                    <w:noProof/>
                    <w:sz w:val="22"/>
                    <w:highlight w:val="lightGray"/>
                    <w:lang w:val="pt-BR"/>
                  </w:rPr>
                </w:rPrChange>
              </w:rPr>
            </w:pPr>
            <w:ins w:id="4231" w:author="273776" w:date="2011-06-16T17:36:00Z">
              <w:r w:rsidRPr="009910BF">
                <w:rPr>
                  <w:lang w:val="pt-PT"/>
                  <w:rPrChange w:id="4232" w:author="273776" w:date="2011-06-16T17:37:00Z">
                    <w:rPr>
                      <w:b/>
                      <w:i/>
                      <w:iCs/>
                      <w:color w:val="FF0000"/>
                      <w:lang w:val="pt-PT"/>
                    </w:rPr>
                  </w:rPrChange>
                </w:rPr>
                <w:t>RN006</w:t>
              </w:r>
            </w:ins>
          </w:p>
        </w:tc>
        <w:tc>
          <w:tcPr>
            <w:tcW w:w="7740" w:type="dxa"/>
            <w:tcBorders>
              <w:top w:val="single" w:sz="4" w:space="0" w:color="auto"/>
              <w:left w:val="single" w:sz="4" w:space="0" w:color="auto"/>
              <w:bottom w:val="single" w:sz="4" w:space="0" w:color="auto"/>
              <w:right w:val="single" w:sz="4" w:space="0" w:color="auto"/>
            </w:tcBorders>
            <w:shd w:val="clear" w:color="auto" w:fill="FFFFFF" w:themeFill="background1"/>
          </w:tcPr>
          <w:p w:rsidR="000D6DCC" w:rsidRPr="000D6DCC" w:rsidRDefault="009910BF" w:rsidP="003C0220">
            <w:pPr>
              <w:rPr>
                <w:ins w:id="4233" w:author="273776" w:date="2011-06-10T16:29:00Z"/>
                <w:rFonts w:ascii="Arial" w:hAnsi="Arial" w:cs="Arial"/>
                <w:noProof/>
                <w:szCs w:val="20"/>
                <w:lang w:val="pt-BR"/>
                <w:rPrChange w:id="4234" w:author="273776" w:date="2011-06-16T17:37:00Z">
                  <w:rPr>
                    <w:ins w:id="4235" w:author="273776" w:date="2011-06-10T16:29:00Z"/>
                    <w:rFonts w:ascii="Arial" w:hAnsi="Arial" w:cs="Arial"/>
                    <w:noProof/>
                    <w:sz w:val="22"/>
                    <w:highlight w:val="lightGray"/>
                    <w:lang w:val="pt-BR"/>
                  </w:rPr>
                </w:rPrChange>
              </w:rPr>
            </w:pPr>
            <w:ins w:id="4236" w:author="273776" w:date="2011-06-16T17:36:00Z">
              <w:r w:rsidRPr="009910BF">
                <w:rPr>
                  <w:rPrChange w:id="4237" w:author="273776" w:date="2011-06-16T17:37:00Z">
                    <w:rPr>
                      <w:b/>
                      <w:i/>
                      <w:iCs/>
                      <w:color w:val="FF0000"/>
                    </w:rPr>
                  </w:rPrChange>
                </w:rPr>
                <w:t>Plano Flex 2</w:t>
              </w:r>
            </w:ins>
          </w:p>
        </w:tc>
      </w:tr>
      <w:tr w:rsidR="000D6DCC" w:rsidRPr="00693DB9" w:rsidTr="000D6DCC">
        <w:trPr>
          <w:ins w:id="4238" w:author="273776" w:date="2011-06-16T17:36:00Z"/>
        </w:trPr>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rsidR="000D6DCC" w:rsidRPr="000D6DCC" w:rsidRDefault="009910BF" w:rsidP="002857A5">
            <w:pPr>
              <w:rPr>
                <w:ins w:id="4239" w:author="273776" w:date="2011-06-16T17:36:00Z"/>
                <w:lang w:val="pt-PT"/>
                <w:rPrChange w:id="4240" w:author="273776" w:date="2011-06-16T17:37:00Z">
                  <w:rPr>
                    <w:ins w:id="4241" w:author="273776" w:date="2011-06-16T17:36:00Z"/>
                    <w:b/>
                    <w:lang w:val="pt-PT"/>
                  </w:rPr>
                </w:rPrChange>
              </w:rPr>
            </w:pPr>
            <w:ins w:id="4242" w:author="273776" w:date="2011-06-16T17:36:00Z">
              <w:r w:rsidRPr="009910BF">
                <w:rPr>
                  <w:lang w:val="pt-PT"/>
                  <w:rPrChange w:id="4243" w:author="273776" w:date="2011-06-16T17:37:00Z">
                    <w:rPr>
                      <w:b/>
                      <w:i/>
                      <w:iCs/>
                      <w:color w:val="FF0000"/>
                      <w:lang w:val="pt-PT"/>
                    </w:rPr>
                  </w:rPrChange>
                </w:rPr>
                <w:t>RN007</w:t>
              </w:r>
            </w:ins>
          </w:p>
        </w:tc>
        <w:tc>
          <w:tcPr>
            <w:tcW w:w="7740" w:type="dxa"/>
            <w:tcBorders>
              <w:top w:val="single" w:sz="4" w:space="0" w:color="auto"/>
              <w:left w:val="single" w:sz="4" w:space="0" w:color="auto"/>
              <w:bottom w:val="single" w:sz="4" w:space="0" w:color="auto"/>
              <w:right w:val="single" w:sz="4" w:space="0" w:color="auto"/>
            </w:tcBorders>
            <w:shd w:val="clear" w:color="auto" w:fill="FFFFFF" w:themeFill="background1"/>
          </w:tcPr>
          <w:p w:rsidR="000D6DCC" w:rsidRPr="000D6DCC" w:rsidRDefault="009910BF" w:rsidP="002857A5">
            <w:pPr>
              <w:rPr>
                <w:ins w:id="4244" w:author="273776" w:date="2011-06-16T17:36:00Z"/>
                <w:rPrChange w:id="4245" w:author="273776" w:date="2011-06-16T17:37:00Z">
                  <w:rPr>
                    <w:ins w:id="4246" w:author="273776" w:date="2011-06-16T17:36:00Z"/>
                    <w:b/>
                  </w:rPr>
                </w:rPrChange>
              </w:rPr>
            </w:pPr>
            <w:ins w:id="4247" w:author="273776" w:date="2011-06-16T17:36:00Z">
              <w:r w:rsidRPr="009910BF">
                <w:rPr>
                  <w:rPrChange w:id="4248" w:author="273776" w:date="2011-06-16T17:37:00Z">
                    <w:rPr>
                      <w:b/>
                      <w:i/>
                      <w:iCs/>
                      <w:color w:val="FF0000"/>
                    </w:rPr>
                  </w:rPrChange>
                </w:rPr>
                <w:t>Pacote de Dados</w:t>
              </w:r>
            </w:ins>
          </w:p>
        </w:tc>
      </w:tr>
    </w:tbl>
    <w:p w:rsidR="00273DCD" w:rsidRDefault="00273DCD" w:rsidP="00042EC1">
      <w:pPr>
        <w:rPr>
          <w:ins w:id="4249" w:author="273776" w:date="2011-06-10T16:29:00Z"/>
          <w:rFonts w:ascii="Arial" w:hAnsi="Arial" w:cs="Arial"/>
          <w:lang w:val="pt-BR"/>
        </w:rPr>
      </w:pPr>
    </w:p>
    <w:p w:rsidR="005044D4" w:rsidRDefault="005044D4" w:rsidP="00042EC1">
      <w:pPr>
        <w:rPr>
          <w:ins w:id="4250" w:author="273776" w:date="2011-05-09T16:15:00Z"/>
          <w:rFonts w:ascii="Arial" w:hAnsi="Arial" w:cs="Arial"/>
          <w:lang w:val="pt-BR"/>
        </w:rPr>
      </w:pPr>
    </w:p>
    <w:p w:rsidR="00693DB9" w:rsidRPr="00667415" w:rsidRDefault="00693DB9" w:rsidP="00042EC1">
      <w:pPr>
        <w:rPr>
          <w:rFonts w:ascii="Arial" w:hAnsi="Arial" w:cs="Arial"/>
          <w:vanish/>
          <w:lang w:val="pt-BR"/>
        </w:rPr>
      </w:pPr>
    </w:p>
    <w:p w:rsidR="00273DCD" w:rsidRDefault="00273DCD" w:rsidP="00042EC1">
      <w:pPr>
        <w:pStyle w:val="Recuodecorpodetexto"/>
        <w:jc w:val="center"/>
        <w:rPr>
          <w:ins w:id="4251" w:author="273776" w:date="2011-06-10T17:54:00Z"/>
          <w:rFonts w:ascii="Arial" w:hAnsi="Arial" w:cs="Arial"/>
          <w:b/>
          <w:i/>
          <w:vanish w:val="0"/>
          <w:szCs w:val="20"/>
          <w:lang w:val="pt-BR"/>
        </w:rPr>
      </w:pPr>
      <w:r w:rsidRPr="00667415">
        <w:rPr>
          <w:rFonts w:ascii="Arial" w:hAnsi="Arial" w:cs="Arial"/>
          <w:b/>
          <w:i/>
          <w:vanish w:val="0"/>
          <w:szCs w:val="20"/>
          <w:lang w:val="pt-BR"/>
        </w:rPr>
        <w:t>OBS : Pode acontecer de regras de negócio estarem duplicadas por serem usadas em mais de um caso de uso, verificar se existem essas duplicidades na tabela acima, caso sim, excluir a linha duplicada.</w:t>
      </w:r>
    </w:p>
    <w:p w:rsidR="00DA4586" w:rsidRPr="00667415" w:rsidRDefault="00DA4586" w:rsidP="00042EC1">
      <w:pPr>
        <w:pStyle w:val="Recuodecorpodetexto"/>
        <w:jc w:val="center"/>
        <w:rPr>
          <w:rFonts w:ascii="Arial" w:hAnsi="Arial" w:cs="Arial"/>
          <w:b/>
          <w:i/>
          <w:vanish w:val="0"/>
          <w:szCs w:val="20"/>
          <w:lang w:val="pt-BR"/>
        </w:rPr>
      </w:pPr>
    </w:p>
    <w:p w:rsidR="00273DCD" w:rsidRPr="00667415" w:rsidRDefault="00273DCD" w:rsidP="00042EC1">
      <w:pPr>
        <w:keepNext/>
        <w:keepLines/>
        <w:ind w:left="850"/>
        <w:jc w:val="both"/>
        <w:rPr>
          <w:rFonts w:ascii="Arial" w:hAnsi="Arial" w:cs="Arial"/>
          <w:i/>
          <w:iCs/>
          <w:vanish/>
          <w:color w:val="0000FF"/>
          <w:sz w:val="18"/>
          <w:lang w:val="pt-BR"/>
        </w:rPr>
      </w:pPr>
    </w:p>
    <w:p w:rsidR="00273DCD" w:rsidRPr="00667415" w:rsidRDefault="00273DCD" w:rsidP="00042EC1">
      <w:pPr>
        <w:pStyle w:val="Ttulo1"/>
        <w:pageBreakBefore w:val="0"/>
        <w:tabs>
          <w:tab w:val="clear" w:pos="1080"/>
          <w:tab w:val="num" w:pos="540"/>
        </w:tabs>
        <w:ind w:left="540"/>
        <w:rPr>
          <w:sz w:val="32"/>
          <w:szCs w:val="32"/>
        </w:rPr>
      </w:pPr>
      <w:bookmarkStart w:id="4252" w:name="_Toc290922833"/>
      <w:r w:rsidRPr="00667415">
        <w:rPr>
          <w:sz w:val="32"/>
          <w:szCs w:val="32"/>
        </w:rPr>
        <w:t>Requisitos Suplementares da Demanda</w:t>
      </w:r>
      <w:bookmarkEnd w:id="4252"/>
    </w:p>
    <w:p w:rsidR="00273DCD" w:rsidRPr="0017167B" w:rsidRDefault="009910BF" w:rsidP="0039239A">
      <w:pPr>
        <w:pStyle w:val="PargrafodaLista"/>
        <w:numPr>
          <w:ilvl w:val="0"/>
          <w:numId w:val="29"/>
        </w:numPr>
        <w:rPr>
          <w:rFonts w:ascii="Arial" w:hAnsi="Arial" w:cs="Arial"/>
        </w:rPr>
      </w:pPr>
      <w:r w:rsidRPr="009910BF">
        <w:rPr>
          <w:rFonts w:ascii="Arial" w:hAnsi="Arial" w:cs="Arial"/>
          <w:rPrChange w:id="4253" w:author="273776" w:date="2011-06-10T16:33:00Z">
            <w:rPr>
              <w:rFonts w:ascii="Arial" w:hAnsi="Arial" w:cs="Arial"/>
              <w:i/>
              <w:iCs/>
              <w:color w:val="FF0000"/>
            </w:rPr>
          </w:rPrChange>
        </w:rPr>
        <w:t>N/A</w:t>
      </w:r>
    </w:p>
    <w:p w:rsidR="00273DCD" w:rsidRPr="00667415" w:rsidDel="00F33C6C" w:rsidRDefault="00273DCD" w:rsidP="00042EC1">
      <w:pPr>
        <w:rPr>
          <w:del w:id="4254" w:author="273776" w:date="2011-06-16T18:45:00Z"/>
          <w:rFonts w:ascii="Arial" w:hAnsi="Arial" w:cs="Arial"/>
          <w:color w:val="FF00FF"/>
          <w:szCs w:val="20"/>
          <w:lang w:val="pt-BR"/>
        </w:rPr>
      </w:pPr>
    </w:p>
    <w:p w:rsidR="00DA4586" w:rsidRPr="00667415" w:rsidRDefault="00DA4586" w:rsidP="00042EC1">
      <w:pPr>
        <w:pStyle w:val="Textodecomentrio"/>
        <w:ind w:left="426"/>
        <w:rPr>
          <w:rFonts w:ascii="Arial" w:hAnsi="Arial" w:cs="Arial"/>
          <w:lang w:val="pt-BR"/>
        </w:rPr>
      </w:pPr>
    </w:p>
    <w:p w:rsidR="00273DCD" w:rsidRPr="00667415" w:rsidRDefault="00273DCD" w:rsidP="00042EC1">
      <w:pPr>
        <w:pStyle w:val="Ttulo1"/>
        <w:pageBreakBefore w:val="0"/>
        <w:tabs>
          <w:tab w:val="clear" w:pos="1080"/>
          <w:tab w:val="num" w:pos="540"/>
        </w:tabs>
        <w:ind w:left="540"/>
        <w:rPr>
          <w:sz w:val="32"/>
          <w:szCs w:val="32"/>
        </w:rPr>
      </w:pPr>
      <w:bookmarkStart w:id="4255" w:name="_Toc290922834"/>
      <w:r w:rsidRPr="00667415">
        <w:rPr>
          <w:sz w:val="32"/>
          <w:szCs w:val="32"/>
        </w:rPr>
        <w:t>Visão Geral da Solução</w:t>
      </w:r>
      <w:bookmarkEnd w:id="4255"/>
    </w:p>
    <w:p w:rsidR="00273DCD" w:rsidRPr="00667415" w:rsidRDefault="00273DCD" w:rsidP="00042EC1">
      <w:pPr>
        <w:rPr>
          <w:rFonts w:ascii="Arial" w:hAnsi="Arial" w:cs="Arial"/>
          <w:lang w:val="pt-BR"/>
        </w:rPr>
      </w:pPr>
    </w:p>
    <w:p w:rsidR="009910BF" w:rsidRPr="009910BF" w:rsidRDefault="009910BF">
      <w:pPr>
        <w:pStyle w:val="Textodecomentrio"/>
        <w:ind w:left="426"/>
        <w:jc w:val="both"/>
        <w:rPr>
          <w:del w:id="4256" w:author="273776" w:date="2011-06-10T16:35:00Z"/>
          <w:rFonts w:ascii="Arial" w:hAnsi="Arial" w:cs="Arial"/>
          <w:sz w:val="22"/>
          <w:szCs w:val="22"/>
          <w:lang w:val="pt-BR"/>
          <w:rPrChange w:id="4257" w:author="273776" w:date="2011-06-10T16:35:00Z">
            <w:rPr>
              <w:del w:id="4258" w:author="273776" w:date="2011-06-10T16:35:00Z"/>
              <w:rFonts w:ascii="Arial" w:hAnsi="Arial" w:cs="Arial"/>
              <w:i/>
              <w:iCs/>
              <w:sz w:val="22"/>
              <w:lang w:val="pt-BR"/>
            </w:rPr>
          </w:rPrChange>
        </w:rPr>
      </w:pPr>
      <w:r w:rsidRPr="009910BF">
        <w:rPr>
          <w:rFonts w:ascii="Arial" w:hAnsi="Arial" w:cs="Arial"/>
          <w:sz w:val="22"/>
          <w:szCs w:val="22"/>
          <w:lang w:val="pt-BR"/>
          <w:rPrChange w:id="4259" w:author="273776" w:date="2011-06-10T16:35:00Z">
            <w:rPr>
              <w:rFonts w:ascii="Arial" w:hAnsi="Arial" w:cs="Arial"/>
              <w:i/>
              <w:iCs/>
              <w:color w:val="FF0000"/>
              <w:sz w:val="22"/>
              <w:lang w:val="pt-BR"/>
            </w:rPr>
          </w:rPrChange>
        </w:rPr>
        <w:t>A solução proposta no estudo contempla</w:t>
      </w:r>
      <w:del w:id="4260" w:author="273776" w:date="2011-06-16T17:41:00Z">
        <w:r w:rsidRPr="009910BF">
          <w:rPr>
            <w:rFonts w:ascii="Arial" w:hAnsi="Arial" w:cs="Arial"/>
            <w:sz w:val="22"/>
            <w:szCs w:val="22"/>
            <w:lang w:val="pt-BR"/>
            <w:rPrChange w:id="4261" w:author="273776" w:date="2011-06-10T16:35:00Z">
              <w:rPr>
                <w:rFonts w:ascii="Arial" w:hAnsi="Arial" w:cs="Arial"/>
                <w:i/>
                <w:iCs/>
                <w:color w:val="FF0000"/>
                <w:sz w:val="22"/>
                <w:lang w:val="pt-BR"/>
              </w:rPr>
            </w:rPrChange>
          </w:rPr>
          <w:delText xml:space="preserve"> </w:delText>
        </w:r>
      </w:del>
      <w:del w:id="4262" w:author="273776" w:date="2011-06-10T16:34:00Z">
        <w:r w:rsidRPr="009910BF">
          <w:rPr>
            <w:rFonts w:ascii="Arial" w:hAnsi="Arial" w:cs="Arial"/>
            <w:sz w:val="22"/>
            <w:szCs w:val="22"/>
            <w:lang w:val="pt-BR"/>
            <w:rPrChange w:id="4263" w:author="273776" w:date="2011-06-10T16:35:00Z">
              <w:rPr>
                <w:rFonts w:ascii="Arial" w:hAnsi="Arial" w:cs="Arial"/>
                <w:i/>
                <w:iCs/>
                <w:color w:val="FF0000"/>
                <w:sz w:val="22"/>
                <w:lang w:val="pt-BR"/>
              </w:rPr>
            </w:rPrChange>
          </w:rPr>
          <w:delText>o</w:delText>
        </w:r>
      </w:del>
      <w:del w:id="4264" w:author="273776" w:date="2011-06-09T17:14:00Z">
        <w:r w:rsidRPr="009910BF">
          <w:rPr>
            <w:rFonts w:ascii="Arial" w:hAnsi="Arial" w:cs="Arial"/>
            <w:sz w:val="22"/>
            <w:szCs w:val="22"/>
            <w:lang w:val="pt-BR"/>
            <w:rPrChange w:id="4265" w:author="273776" w:date="2011-06-10T16:35:00Z">
              <w:rPr>
                <w:rFonts w:ascii="Arial" w:hAnsi="Arial" w:cs="Arial"/>
                <w:i/>
                <w:iCs/>
                <w:color w:val="FF0000"/>
                <w:sz w:val="22"/>
                <w:lang w:val="pt-BR"/>
              </w:rPr>
            </w:rPrChange>
          </w:rPr>
          <w:delText>s</w:delText>
        </w:r>
      </w:del>
      <w:del w:id="4266" w:author="273776" w:date="2011-06-10T16:34:00Z">
        <w:r w:rsidRPr="009910BF">
          <w:rPr>
            <w:rFonts w:ascii="Arial" w:hAnsi="Arial" w:cs="Arial"/>
            <w:sz w:val="22"/>
            <w:szCs w:val="22"/>
            <w:lang w:val="pt-BR"/>
            <w:rPrChange w:id="4267" w:author="273776" w:date="2011-06-10T16:35:00Z">
              <w:rPr>
                <w:rFonts w:ascii="Arial" w:hAnsi="Arial" w:cs="Arial"/>
                <w:i/>
                <w:iCs/>
                <w:color w:val="FF0000"/>
                <w:sz w:val="22"/>
                <w:lang w:val="pt-BR"/>
              </w:rPr>
            </w:rPrChange>
          </w:rPr>
          <w:delText xml:space="preserve"> novo</w:delText>
        </w:r>
      </w:del>
      <w:del w:id="4268" w:author="273776" w:date="2011-06-09T17:14:00Z">
        <w:r w:rsidRPr="009910BF">
          <w:rPr>
            <w:rFonts w:ascii="Arial" w:hAnsi="Arial" w:cs="Arial"/>
            <w:sz w:val="22"/>
            <w:szCs w:val="22"/>
            <w:lang w:val="pt-BR"/>
            <w:rPrChange w:id="4269" w:author="273776" w:date="2011-06-10T16:35:00Z">
              <w:rPr>
                <w:rFonts w:ascii="Arial" w:hAnsi="Arial" w:cs="Arial"/>
                <w:i/>
                <w:iCs/>
                <w:color w:val="FF0000"/>
                <w:sz w:val="22"/>
                <w:lang w:val="pt-BR"/>
              </w:rPr>
            </w:rPrChange>
          </w:rPr>
          <w:delText>s</w:delText>
        </w:r>
      </w:del>
      <w:del w:id="4270" w:author="273776" w:date="2011-06-10T16:34:00Z">
        <w:r w:rsidRPr="009910BF">
          <w:rPr>
            <w:rFonts w:ascii="Arial" w:hAnsi="Arial" w:cs="Arial"/>
            <w:sz w:val="22"/>
            <w:szCs w:val="22"/>
            <w:lang w:val="pt-BR"/>
            <w:rPrChange w:id="4271" w:author="273776" w:date="2011-06-10T16:35:00Z">
              <w:rPr>
                <w:rFonts w:ascii="Arial" w:hAnsi="Arial" w:cs="Arial"/>
                <w:i/>
                <w:iCs/>
                <w:color w:val="FF0000"/>
                <w:sz w:val="22"/>
                <w:lang w:val="pt-BR"/>
              </w:rPr>
            </w:rPrChange>
          </w:rPr>
          <w:delText xml:space="preserve"> processo</w:delText>
        </w:r>
      </w:del>
      <w:del w:id="4272" w:author="273776" w:date="2011-06-09T17:14:00Z">
        <w:r w:rsidRPr="009910BF">
          <w:rPr>
            <w:rFonts w:ascii="Arial" w:hAnsi="Arial" w:cs="Arial"/>
            <w:sz w:val="22"/>
            <w:szCs w:val="22"/>
            <w:lang w:val="pt-BR"/>
            <w:rPrChange w:id="4273" w:author="273776" w:date="2011-06-10T16:35:00Z">
              <w:rPr>
                <w:rFonts w:ascii="Arial" w:hAnsi="Arial" w:cs="Arial"/>
                <w:i/>
                <w:iCs/>
                <w:color w:val="FF0000"/>
                <w:sz w:val="22"/>
                <w:lang w:val="pt-BR"/>
              </w:rPr>
            </w:rPrChange>
          </w:rPr>
          <w:delText>s</w:delText>
        </w:r>
      </w:del>
      <w:del w:id="4274" w:author="273776" w:date="2011-06-10T16:34:00Z">
        <w:r w:rsidRPr="009910BF">
          <w:rPr>
            <w:rFonts w:ascii="Arial" w:hAnsi="Arial" w:cs="Arial"/>
            <w:sz w:val="22"/>
            <w:szCs w:val="22"/>
            <w:lang w:val="pt-BR"/>
            <w:rPrChange w:id="4275" w:author="273776" w:date="2011-06-10T16:35:00Z">
              <w:rPr>
                <w:rFonts w:ascii="Arial" w:hAnsi="Arial" w:cs="Arial"/>
                <w:i/>
                <w:iCs/>
                <w:color w:val="FF0000"/>
                <w:sz w:val="22"/>
                <w:lang w:val="pt-BR"/>
              </w:rPr>
            </w:rPrChange>
          </w:rPr>
          <w:delText xml:space="preserve"> e funcionalidades</w:delText>
        </w:r>
      </w:del>
      <w:del w:id="4276" w:author="273776" w:date="2011-06-10T16:35:00Z">
        <w:r w:rsidRPr="009910BF">
          <w:rPr>
            <w:rFonts w:ascii="Arial" w:hAnsi="Arial" w:cs="Arial"/>
            <w:sz w:val="22"/>
            <w:szCs w:val="22"/>
            <w:lang w:val="pt-BR"/>
            <w:rPrChange w:id="4277" w:author="273776" w:date="2011-06-10T16:35:00Z">
              <w:rPr>
                <w:rFonts w:ascii="Arial" w:hAnsi="Arial" w:cs="Arial"/>
                <w:i/>
                <w:iCs/>
                <w:color w:val="FF0000"/>
                <w:sz w:val="22"/>
                <w:lang w:val="pt-BR"/>
              </w:rPr>
            </w:rPrChange>
          </w:rPr>
          <w:delText xml:space="preserve"> descritos no documento (PDP05-Novo Portfolio Blackberry_v5)Requerimento_Solicitacao Melhorias no Configurador de Benefícios v1.0Requerimento_Solicitacao Melhorias no Configurador de Benefícios v1.0Requerimento_Solicitacao Melhorias no Configurador de Benefícios v1.0 Requerimento_Solicitacao Melhorias no Configurador de Benefícios v1.0. </w:delText>
        </w:r>
      </w:del>
    </w:p>
    <w:p w:rsidR="009910BF" w:rsidRPr="009910BF" w:rsidRDefault="009910BF">
      <w:pPr>
        <w:pStyle w:val="Textodecomentrio"/>
        <w:ind w:left="426"/>
        <w:jc w:val="both"/>
        <w:rPr>
          <w:del w:id="4278" w:author="273776" w:date="2011-06-16T17:41:00Z"/>
          <w:rFonts w:ascii="Arial" w:hAnsi="Arial" w:cs="Arial"/>
          <w:sz w:val="22"/>
          <w:szCs w:val="22"/>
          <w:lang w:val="pt-BR"/>
          <w:rPrChange w:id="4279" w:author="273776" w:date="2011-06-10T16:35:00Z">
            <w:rPr>
              <w:del w:id="4280" w:author="273776" w:date="2011-06-16T17:41:00Z"/>
              <w:rFonts w:ascii="Arial" w:hAnsi="Arial" w:cs="Arial"/>
              <w:i/>
              <w:iCs/>
              <w:sz w:val="22"/>
              <w:lang w:val="pt-BR"/>
            </w:rPr>
          </w:rPrChange>
        </w:rPr>
      </w:pPr>
    </w:p>
    <w:p w:rsidR="009910BF" w:rsidRPr="009910BF" w:rsidRDefault="009910BF">
      <w:pPr>
        <w:pStyle w:val="Textodecomentrio"/>
        <w:ind w:left="426"/>
        <w:jc w:val="both"/>
        <w:rPr>
          <w:del w:id="4281" w:author="273776" w:date="2011-06-10T17:54:00Z"/>
          <w:rFonts w:ascii="Arial" w:hAnsi="Arial" w:cs="Arial"/>
          <w:sz w:val="22"/>
          <w:szCs w:val="22"/>
          <w:lang w:val="pt-BR"/>
          <w:rPrChange w:id="4282" w:author="273776" w:date="2011-06-10T16:35:00Z">
            <w:rPr>
              <w:del w:id="4283" w:author="273776" w:date="2011-06-10T17:54:00Z"/>
              <w:rFonts w:ascii="Arial" w:hAnsi="Arial" w:cs="Arial"/>
              <w:i/>
              <w:iCs/>
              <w:sz w:val="22"/>
              <w:lang w:val="pt-BR"/>
            </w:rPr>
          </w:rPrChange>
        </w:rPr>
      </w:pPr>
      <w:del w:id="4284" w:author="273776" w:date="2011-06-10T17:54:00Z">
        <w:r w:rsidRPr="009910BF">
          <w:rPr>
            <w:rFonts w:ascii="Arial" w:hAnsi="Arial" w:cs="Arial"/>
            <w:sz w:val="22"/>
            <w:szCs w:val="22"/>
            <w:lang w:val="pt-BR"/>
            <w:rPrChange w:id="4285" w:author="273776" w:date="2011-06-10T16:35:00Z">
              <w:rPr>
                <w:rFonts w:ascii="Arial" w:hAnsi="Arial" w:cs="Arial"/>
                <w:i/>
                <w:iCs/>
                <w:color w:val="FF0000"/>
                <w:sz w:val="22"/>
                <w:lang w:val="pt-BR"/>
              </w:rPr>
            </w:rPrChange>
          </w:rPr>
          <w:delText xml:space="preserve">Algumas das principais funcionalidades contempladas no </w:delText>
        </w:r>
      </w:del>
      <w:del w:id="4286" w:author="273776" w:date="2011-06-10T16:34:00Z">
        <w:r w:rsidRPr="009910BF">
          <w:rPr>
            <w:rFonts w:ascii="Arial" w:hAnsi="Arial" w:cs="Arial"/>
            <w:sz w:val="22"/>
            <w:szCs w:val="22"/>
            <w:lang w:val="pt-BR"/>
            <w:rPrChange w:id="4287" w:author="273776" w:date="2011-06-10T16:35:00Z">
              <w:rPr>
                <w:rFonts w:ascii="Arial" w:hAnsi="Arial" w:cs="Arial"/>
                <w:i/>
                <w:iCs/>
                <w:color w:val="FF0000"/>
                <w:sz w:val="22"/>
                <w:lang w:val="pt-BR"/>
              </w:rPr>
            </w:rPrChange>
          </w:rPr>
          <w:delText>novo Portfólio Blackberry</w:delText>
        </w:r>
      </w:del>
      <w:del w:id="4288" w:author="273776" w:date="2011-06-10T17:54:00Z">
        <w:r w:rsidRPr="009910BF">
          <w:rPr>
            <w:rFonts w:ascii="Arial" w:hAnsi="Arial" w:cs="Arial"/>
            <w:sz w:val="22"/>
            <w:szCs w:val="22"/>
            <w:lang w:val="pt-BR"/>
            <w:rPrChange w:id="4289" w:author="273776" w:date="2011-06-10T16:35:00Z">
              <w:rPr>
                <w:rFonts w:ascii="Arial" w:hAnsi="Arial" w:cs="Arial"/>
                <w:i/>
                <w:iCs/>
                <w:color w:val="FF0000"/>
                <w:sz w:val="22"/>
                <w:lang w:val="pt-BR"/>
              </w:rPr>
            </w:rPrChange>
          </w:rPr>
          <w:delText>:</w:delText>
        </w:r>
      </w:del>
    </w:p>
    <w:p w:rsidR="009910BF" w:rsidRDefault="009910BF">
      <w:pPr>
        <w:pStyle w:val="Textodecomentrio"/>
        <w:ind w:left="426"/>
        <w:jc w:val="both"/>
        <w:rPr>
          <w:del w:id="4290" w:author="273776" w:date="2011-06-16T17:41:00Z"/>
          <w:rFonts w:ascii="Arial" w:hAnsi="Arial" w:cs="Arial"/>
          <w:i/>
          <w:iCs/>
          <w:sz w:val="22"/>
          <w:lang w:val="pt-BR"/>
        </w:rPr>
      </w:pPr>
    </w:p>
    <w:p w:rsidR="009910BF" w:rsidRDefault="000D6DCC">
      <w:pPr>
        <w:pStyle w:val="Textodecomentrio"/>
        <w:ind w:left="426"/>
        <w:jc w:val="both"/>
        <w:rPr>
          <w:ins w:id="4291" w:author="273776" w:date="2011-06-16T17:40:00Z"/>
          <w:rFonts w:cs="Arial"/>
          <w:szCs w:val="22"/>
        </w:rPr>
        <w:pPrChange w:id="4292" w:author="273776" w:date="2011-06-16T17:41:00Z">
          <w:pPr>
            <w:pStyle w:val="Bulleted1"/>
            <w:numPr>
              <w:numId w:val="0"/>
            </w:numPr>
            <w:spacing w:before="0" w:after="0"/>
            <w:ind w:left="12" w:firstLine="696"/>
            <w:jc w:val="both"/>
          </w:pPr>
        </w:pPrChange>
      </w:pPr>
      <w:ins w:id="4293" w:author="273776" w:date="2011-06-16T17:40:00Z">
        <w:r w:rsidRPr="00E82F83">
          <w:rPr>
            <w:rFonts w:cs="Arial"/>
            <w:szCs w:val="22"/>
          </w:rPr>
          <w:t xml:space="preserve"> </w:t>
        </w:r>
        <w:r w:rsidR="009910BF" w:rsidRPr="009910BF">
          <w:rPr>
            <w:rFonts w:ascii="Arial" w:hAnsi="Arial" w:cs="Arial"/>
            <w:sz w:val="22"/>
            <w:szCs w:val="22"/>
            <w:lang w:val="pt-BR"/>
            <w:rPrChange w:id="4294" w:author="273776" w:date="2011-06-16T17:41:00Z">
              <w:rPr>
                <w:rFonts w:cs="Arial"/>
                <w:i/>
                <w:iCs/>
                <w:color w:val="FF0000"/>
                <w:szCs w:val="22"/>
              </w:rPr>
            </w:rPrChange>
          </w:rPr>
          <w:t>melhorias no módulo de configurador de produtos do Siebel Marketing.</w:t>
        </w:r>
      </w:ins>
    </w:p>
    <w:p w:rsidR="000D6DCC" w:rsidRDefault="000D6DCC" w:rsidP="000D6DCC">
      <w:pPr>
        <w:pStyle w:val="Bulleted1"/>
        <w:numPr>
          <w:ilvl w:val="0"/>
          <w:numId w:val="0"/>
        </w:numPr>
        <w:spacing w:before="0" w:after="0"/>
        <w:ind w:left="12" w:firstLine="696"/>
        <w:jc w:val="both"/>
        <w:rPr>
          <w:ins w:id="4295" w:author="273776" w:date="2011-06-16T17:40:00Z"/>
          <w:rFonts w:cs="Arial"/>
          <w:szCs w:val="22"/>
        </w:rPr>
      </w:pPr>
    </w:p>
    <w:p w:rsidR="009910BF" w:rsidRPr="00FE4F1A" w:rsidRDefault="009910BF">
      <w:pPr>
        <w:pStyle w:val="Textodecomentrio"/>
        <w:ind w:left="426"/>
        <w:jc w:val="both"/>
        <w:rPr>
          <w:ins w:id="4296" w:author="273776" w:date="2011-06-16T17:40:00Z"/>
          <w:rFonts w:cs="Arial"/>
          <w:szCs w:val="22"/>
        </w:rPr>
        <w:pPrChange w:id="4297" w:author="273776" w:date="2011-06-16T17:41:00Z">
          <w:pPr>
            <w:pStyle w:val="Bulleted1"/>
            <w:numPr>
              <w:numId w:val="0"/>
            </w:numPr>
            <w:spacing w:before="0" w:after="0"/>
            <w:ind w:left="12" w:firstLine="696"/>
            <w:jc w:val="both"/>
          </w:pPr>
        </w:pPrChange>
      </w:pPr>
      <w:ins w:id="4298" w:author="273776" w:date="2011-06-16T17:40:00Z">
        <w:r w:rsidRPr="009910BF">
          <w:rPr>
            <w:rFonts w:ascii="Arial" w:hAnsi="Arial" w:cs="Arial"/>
            <w:sz w:val="22"/>
            <w:szCs w:val="22"/>
            <w:lang w:val="pt-BR"/>
            <w:rPrChange w:id="4299" w:author="273776" w:date="2011-06-16T17:41:00Z">
              <w:rPr>
                <w:rFonts w:cs="Arial"/>
                <w:i/>
                <w:iCs/>
                <w:color w:val="FF0000"/>
                <w:szCs w:val="22"/>
              </w:rPr>
            </w:rPrChange>
          </w:rPr>
          <w:t xml:space="preserve">Nesta fase da demanda estamos contemplando alterações nos Pacotes de Minutos de Longa Distancia e nos Pacotes de Minutos para Planos Convergentes. </w:t>
        </w:r>
      </w:ins>
    </w:p>
    <w:p w:rsidR="009910BF" w:rsidRPr="009910BF" w:rsidRDefault="009910BF">
      <w:pPr>
        <w:pStyle w:val="Textodecomentrio"/>
        <w:ind w:left="426"/>
        <w:jc w:val="both"/>
        <w:rPr>
          <w:ins w:id="4300" w:author="273776" w:date="2011-06-16T17:40:00Z"/>
          <w:rFonts w:cs="Arial"/>
          <w:szCs w:val="22"/>
          <w:rPrChange w:id="4301" w:author="273776" w:date="2011-06-16T17:41:00Z">
            <w:rPr>
              <w:ins w:id="4302" w:author="273776" w:date="2011-06-16T17:40:00Z"/>
              <w:szCs w:val="22"/>
            </w:rPr>
          </w:rPrChange>
        </w:rPr>
        <w:pPrChange w:id="4303" w:author="273776" w:date="2011-06-16T17:41:00Z">
          <w:pPr>
            <w:pStyle w:val="Bulleted1"/>
            <w:numPr>
              <w:numId w:val="0"/>
            </w:numPr>
            <w:spacing w:before="0" w:after="0"/>
            <w:ind w:left="12" w:firstLine="696"/>
            <w:jc w:val="both"/>
          </w:pPr>
        </w:pPrChange>
      </w:pPr>
    </w:p>
    <w:p w:rsidR="009910BF" w:rsidRPr="00FE4F1A" w:rsidRDefault="000D6DCC">
      <w:pPr>
        <w:pStyle w:val="Textodecomentrio"/>
        <w:ind w:left="426"/>
        <w:jc w:val="both"/>
        <w:rPr>
          <w:ins w:id="4304" w:author="273776" w:date="2011-06-16T17:40:00Z"/>
          <w:rFonts w:cs="Arial"/>
          <w:szCs w:val="22"/>
          <w:lang w:val="pt-BR"/>
          <w:rPrChange w:id="4305" w:author="Profile" w:date="2011-09-01T11:24:00Z">
            <w:rPr>
              <w:ins w:id="4306" w:author="273776" w:date="2011-06-16T17:40:00Z"/>
              <w:rFonts w:ascii="Times New Roman" w:hAnsi="Times New Roman" w:cs="Arial"/>
              <w:sz w:val="20"/>
              <w:szCs w:val="22"/>
              <w:lang w:val="en-US"/>
            </w:rPr>
          </w:rPrChange>
        </w:rPr>
        <w:pPrChange w:id="4307" w:author="273776" w:date="2011-06-16T17:41:00Z">
          <w:pPr>
            <w:pStyle w:val="Bulleted1"/>
            <w:numPr>
              <w:numId w:val="0"/>
            </w:numPr>
            <w:spacing w:before="0" w:after="0"/>
            <w:ind w:left="12" w:firstLine="696"/>
            <w:jc w:val="both"/>
          </w:pPr>
        </w:pPrChange>
      </w:pPr>
      <w:ins w:id="4308" w:author="273776" w:date="2011-06-16T17:41:00Z">
        <w:r>
          <w:rPr>
            <w:rFonts w:ascii="Arial" w:hAnsi="Arial" w:cs="Arial"/>
            <w:sz w:val="22"/>
            <w:szCs w:val="22"/>
            <w:lang w:val="pt-BR"/>
          </w:rPr>
          <w:t>Será necessário alterar</w:t>
        </w:r>
      </w:ins>
      <w:ins w:id="4309" w:author="273776" w:date="2011-06-16T17:42:00Z">
        <w:r>
          <w:rPr>
            <w:rFonts w:ascii="Arial" w:hAnsi="Arial" w:cs="Arial"/>
            <w:sz w:val="22"/>
            <w:szCs w:val="22"/>
            <w:lang w:val="pt-BR"/>
          </w:rPr>
          <w:t xml:space="preserve"> os</w:t>
        </w:r>
      </w:ins>
      <w:ins w:id="4310" w:author="273776" w:date="2011-06-16T17:40:00Z">
        <w:r w:rsidR="009910BF" w:rsidRPr="009910BF">
          <w:rPr>
            <w:rFonts w:ascii="Arial" w:hAnsi="Arial" w:cs="Arial"/>
            <w:sz w:val="22"/>
            <w:szCs w:val="22"/>
            <w:lang w:val="pt-BR"/>
            <w:rPrChange w:id="4311" w:author="273776" w:date="2011-06-16T17:41:00Z">
              <w:rPr>
                <w:i/>
                <w:iCs/>
                <w:color w:val="FF0000"/>
                <w:szCs w:val="22"/>
              </w:rPr>
            </w:rPrChange>
          </w:rPr>
          <w:t xml:space="preserve"> templates de minutos longa distância sem assinatura para retirarmos algumas das guias de uso e </w:t>
        </w:r>
      </w:ins>
      <w:ins w:id="4312" w:author="273776" w:date="2011-06-16T17:49:00Z">
        <w:r w:rsidR="007725C0">
          <w:rPr>
            <w:rFonts w:ascii="Arial" w:hAnsi="Arial" w:cs="Arial"/>
            <w:sz w:val="22"/>
            <w:szCs w:val="22"/>
            <w:lang w:val="pt-BR"/>
          </w:rPr>
          <w:t xml:space="preserve">criar </w:t>
        </w:r>
      </w:ins>
      <w:ins w:id="4313" w:author="273776" w:date="2011-06-16T17:40:00Z">
        <w:r w:rsidR="009910BF" w:rsidRPr="009910BF">
          <w:rPr>
            <w:rFonts w:ascii="Arial" w:hAnsi="Arial" w:cs="Arial"/>
            <w:sz w:val="22"/>
            <w:szCs w:val="22"/>
            <w:lang w:val="pt-BR"/>
            <w:rPrChange w:id="4314" w:author="273776" w:date="2011-06-16T17:41:00Z">
              <w:rPr>
                <w:i/>
                <w:iCs/>
                <w:color w:val="FF0000"/>
                <w:szCs w:val="22"/>
              </w:rPr>
            </w:rPrChange>
          </w:rPr>
          <w:t>outros 4 templates de minutos longa distância com assinatura.</w:t>
        </w:r>
      </w:ins>
    </w:p>
    <w:p w:rsidR="009910BF" w:rsidRPr="009910BF" w:rsidRDefault="009910BF">
      <w:pPr>
        <w:pStyle w:val="Textodecomentrio"/>
        <w:ind w:left="426"/>
        <w:jc w:val="both"/>
        <w:rPr>
          <w:ins w:id="4315" w:author="273776" w:date="2011-06-16T17:40:00Z"/>
          <w:rFonts w:ascii="Arial" w:hAnsi="Arial" w:cs="Arial"/>
          <w:sz w:val="22"/>
          <w:szCs w:val="22"/>
          <w:lang w:val="pt-BR"/>
          <w:rPrChange w:id="4316" w:author="273776" w:date="2011-06-16T17:41:00Z">
            <w:rPr>
              <w:ins w:id="4317" w:author="273776" w:date="2011-06-16T17:40:00Z"/>
              <w:rFonts w:ascii="Arial" w:hAnsi="Arial" w:cs="Arial"/>
              <w:b/>
              <w:bCs/>
              <w:sz w:val="22"/>
              <w:szCs w:val="22"/>
              <w:lang w:val="pt-BR"/>
            </w:rPr>
          </w:rPrChange>
        </w:rPr>
        <w:pPrChange w:id="4318" w:author="273776" w:date="2011-06-16T17:41:00Z">
          <w:pPr>
            <w:ind w:left="432"/>
          </w:pPr>
        </w:pPrChange>
      </w:pPr>
      <w:ins w:id="4319" w:author="273776" w:date="2011-06-16T17:40:00Z">
        <w:r w:rsidRPr="009910BF">
          <w:rPr>
            <w:rFonts w:ascii="Arial" w:hAnsi="Arial" w:cs="Arial"/>
            <w:sz w:val="22"/>
            <w:szCs w:val="22"/>
            <w:lang w:val="pt-BR"/>
            <w:rPrChange w:id="4320" w:author="273776" w:date="2011-06-16T17:41:00Z">
              <w:rPr>
                <w:rFonts w:ascii="Arial" w:hAnsi="Arial" w:cs="Arial"/>
                <w:b/>
                <w:bCs/>
                <w:i/>
                <w:iCs/>
                <w:color w:val="FF0000"/>
                <w:sz w:val="22"/>
                <w:szCs w:val="22"/>
                <w:lang w:val="pt-BR"/>
              </w:rPr>
            </w:rPrChange>
          </w:rPr>
          <w:tab/>
        </w:r>
      </w:ins>
    </w:p>
    <w:p w:rsidR="009910BF" w:rsidRPr="009910BF" w:rsidRDefault="009910BF">
      <w:pPr>
        <w:pStyle w:val="Textodecomentrio"/>
        <w:ind w:left="426"/>
        <w:jc w:val="both"/>
        <w:rPr>
          <w:ins w:id="4321" w:author="273776" w:date="2011-06-16T17:40:00Z"/>
          <w:rFonts w:ascii="Arial" w:hAnsi="Arial" w:cs="Arial"/>
          <w:sz w:val="22"/>
          <w:szCs w:val="22"/>
          <w:lang w:val="pt-BR"/>
          <w:rPrChange w:id="4322" w:author="273776" w:date="2011-06-16T17:41:00Z">
            <w:rPr>
              <w:ins w:id="4323" w:author="273776" w:date="2011-06-16T17:40:00Z"/>
              <w:rFonts w:ascii="Arial" w:hAnsi="Arial" w:cs="Arial"/>
              <w:bCs/>
              <w:sz w:val="22"/>
              <w:szCs w:val="22"/>
              <w:lang w:val="pt-PT"/>
            </w:rPr>
          </w:rPrChange>
        </w:rPr>
        <w:pPrChange w:id="4324" w:author="273776" w:date="2011-06-16T17:41:00Z">
          <w:pPr/>
        </w:pPrChange>
      </w:pPr>
      <w:ins w:id="4325" w:author="273776" w:date="2011-06-16T17:40:00Z">
        <w:r w:rsidRPr="009910BF">
          <w:rPr>
            <w:rFonts w:ascii="Arial" w:hAnsi="Arial" w:cs="Arial"/>
            <w:sz w:val="22"/>
            <w:szCs w:val="22"/>
            <w:lang w:val="pt-BR"/>
            <w:rPrChange w:id="4326" w:author="273776" w:date="2011-06-16T17:41:00Z">
              <w:rPr>
                <w:rFonts w:ascii="Arial" w:hAnsi="Arial" w:cs="Arial"/>
                <w:bCs/>
                <w:i/>
                <w:iCs/>
                <w:color w:val="FF0000"/>
                <w:sz w:val="22"/>
                <w:szCs w:val="22"/>
                <w:lang w:val="pt-PT"/>
              </w:rPr>
            </w:rPrChange>
          </w:rPr>
          <w:t xml:space="preserve">Também nesta fase da demanda, </w:t>
        </w:r>
      </w:ins>
      <w:ins w:id="4327" w:author="273776" w:date="2011-06-16T17:50:00Z">
        <w:r w:rsidR="007725C0">
          <w:rPr>
            <w:rFonts w:ascii="Arial" w:hAnsi="Arial" w:cs="Arial"/>
            <w:sz w:val="22"/>
            <w:szCs w:val="22"/>
            <w:lang w:val="pt-BR"/>
          </w:rPr>
          <w:t>deverá ser criado</w:t>
        </w:r>
      </w:ins>
      <w:ins w:id="4328" w:author="273776" w:date="2011-06-16T17:40:00Z">
        <w:r w:rsidRPr="009910BF">
          <w:rPr>
            <w:rFonts w:ascii="Arial" w:hAnsi="Arial" w:cs="Arial"/>
            <w:sz w:val="22"/>
            <w:szCs w:val="22"/>
            <w:lang w:val="pt-BR"/>
            <w:rPrChange w:id="4329" w:author="273776" w:date="2011-06-16T17:41:00Z">
              <w:rPr>
                <w:rFonts w:ascii="Arial" w:hAnsi="Arial" w:cs="Arial"/>
                <w:bCs/>
                <w:i/>
                <w:iCs/>
                <w:color w:val="FF0000"/>
                <w:sz w:val="22"/>
                <w:szCs w:val="22"/>
                <w:lang w:val="pt-PT"/>
              </w:rPr>
            </w:rPrChange>
          </w:rPr>
          <w:t xml:space="preserve"> 2 templates, ambos sem assinatura para permitir a criação de benefícios de Minutos para Planos Convergentes.</w:t>
        </w:r>
      </w:ins>
    </w:p>
    <w:p w:rsidR="009910BF" w:rsidRPr="009910BF" w:rsidRDefault="009910BF">
      <w:pPr>
        <w:pStyle w:val="Textodecomentrio"/>
        <w:ind w:left="426"/>
        <w:jc w:val="both"/>
        <w:rPr>
          <w:ins w:id="4330" w:author="273776" w:date="2011-06-16T17:40:00Z"/>
          <w:rFonts w:ascii="Arial" w:hAnsi="Arial" w:cs="Arial"/>
          <w:sz w:val="22"/>
          <w:szCs w:val="22"/>
          <w:lang w:val="pt-BR"/>
          <w:rPrChange w:id="4331" w:author="273776" w:date="2011-06-16T17:41:00Z">
            <w:rPr>
              <w:ins w:id="4332" w:author="273776" w:date="2011-06-16T17:40:00Z"/>
              <w:rFonts w:ascii="Arial" w:hAnsi="Arial" w:cs="Arial"/>
              <w:bCs/>
              <w:sz w:val="22"/>
              <w:szCs w:val="22"/>
              <w:lang w:val="pt-PT"/>
            </w:rPr>
          </w:rPrChange>
        </w:rPr>
        <w:pPrChange w:id="4333" w:author="273776" w:date="2011-06-16T17:41:00Z">
          <w:pPr/>
        </w:pPrChange>
      </w:pPr>
    </w:p>
    <w:p w:rsidR="009910BF" w:rsidRPr="009910BF" w:rsidRDefault="007725C0">
      <w:pPr>
        <w:pStyle w:val="Textodecomentrio"/>
        <w:ind w:left="426"/>
        <w:jc w:val="both"/>
        <w:rPr>
          <w:ins w:id="4334" w:author="273776" w:date="2011-06-16T17:40:00Z"/>
          <w:rFonts w:ascii="Arial" w:hAnsi="Arial" w:cs="Arial"/>
          <w:sz w:val="22"/>
          <w:szCs w:val="22"/>
          <w:lang w:val="pt-BR"/>
          <w:rPrChange w:id="4335" w:author="273776" w:date="2011-06-16T17:41:00Z">
            <w:rPr>
              <w:ins w:id="4336" w:author="273776" w:date="2011-06-16T17:40:00Z"/>
              <w:rFonts w:ascii="Arial" w:hAnsi="Arial" w:cs="Arial"/>
              <w:bCs/>
              <w:sz w:val="22"/>
              <w:szCs w:val="22"/>
              <w:lang w:val="pt-PT"/>
            </w:rPr>
          </w:rPrChange>
        </w:rPr>
        <w:pPrChange w:id="4337" w:author="273776" w:date="2011-06-16T17:41:00Z">
          <w:pPr/>
        </w:pPrChange>
      </w:pPr>
      <w:ins w:id="4338" w:author="273776" w:date="2011-06-16T17:50:00Z">
        <w:r>
          <w:rPr>
            <w:rFonts w:ascii="Arial" w:hAnsi="Arial" w:cs="Arial"/>
            <w:sz w:val="22"/>
            <w:szCs w:val="22"/>
            <w:lang w:val="pt-BR"/>
          </w:rPr>
          <w:t>Visando atendimento da feature 15, o</w:t>
        </w:r>
      </w:ins>
      <w:ins w:id="4339" w:author="273776" w:date="2011-06-16T17:40:00Z">
        <w:r w:rsidR="009910BF" w:rsidRPr="009910BF">
          <w:rPr>
            <w:rFonts w:ascii="Arial" w:hAnsi="Arial" w:cs="Arial"/>
            <w:sz w:val="22"/>
            <w:szCs w:val="22"/>
            <w:lang w:val="pt-BR"/>
            <w:rPrChange w:id="4340" w:author="273776" w:date="2011-06-16T17:41:00Z">
              <w:rPr>
                <w:rFonts w:ascii="Arial" w:hAnsi="Arial" w:cs="Arial"/>
                <w:bCs/>
                <w:i/>
                <w:iCs/>
                <w:color w:val="FF0000"/>
                <w:sz w:val="22"/>
                <w:szCs w:val="22"/>
                <w:lang w:val="pt-PT"/>
              </w:rPr>
            </w:rPrChange>
          </w:rPr>
          <w:t>s caracteres do campo “Descrição da Fatura” serão validados para garantir que nenhum caractere inválido tenha sido inserido.</w:t>
        </w:r>
      </w:ins>
    </w:p>
    <w:p w:rsidR="00273DCD" w:rsidRPr="00667415" w:rsidDel="00693DB9" w:rsidRDefault="00273DCD" w:rsidP="0039239A">
      <w:pPr>
        <w:pStyle w:val="Textodecomentrio"/>
        <w:numPr>
          <w:ilvl w:val="0"/>
          <w:numId w:val="29"/>
        </w:numPr>
        <w:jc w:val="both"/>
        <w:rPr>
          <w:del w:id="4341" w:author="273776" w:date="2011-05-09T16:17:00Z"/>
          <w:rFonts w:ascii="Arial" w:hAnsi="Arial" w:cs="Arial"/>
          <w:i/>
          <w:iCs/>
          <w:sz w:val="22"/>
          <w:lang w:val="pt-BR"/>
        </w:rPr>
      </w:pPr>
      <w:del w:id="4342" w:author="273776" w:date="2011-05-09T16:17:00Z">
        <w:r w:rsidRPr="00667415" w:rsidDel="00693DB9">
          <w:rPr>
            <w:rFonts w:ascii="Arial" w:hAnsi="Arial" w:cs="Arial"/>
            <w:i/>
            <w:iCs/>
            <w:sz w:val="22"/>
            <w:lang w:val="pt-BR"/>
          </w:rPr>
          <w:delText>Criação dos novos Serviços Blackberry BIS e BIS+BES para o PJ e migração da base legada.</w:delText>
        </w:r>
      </w:del>
    </w:p>
    <w:p w:rsidR="00273DCD" w:rsidRPr="00667415" w:rsidDel="00693DB9" w:rsidRDefault="00273DCD" w:rsidP="0039239A">
      <w:pPr>
        <w:pStyle w:val="Textodecomentrio"/>
        <w:numPr>
          <w:ilvl w:val="0"/>
          <w:numId w:val="29"/>
        </w:numPr>
        <w:jc w:val="both"/>
        <w:rPr>
          <w:del w:id="4343" w:author="273776" w:date="2011-05-09T16:17:00Z"/>
          <w:rFonts w:ascii="Arial" w:hAnsi="Arial" w:cs="Arial"/>
          <w:i/>
          <w:iCs/>
          <w:sz w:val="22"/>
          <w:lang w:val="pt-BR"/>
        </w:rPr>
      </w:pPr>
      <w:del w:id="4344" w:author="273776" w:date="2011-05-09T16:17:00Z">
        <w:r w:rsidRPr="00667415" w:rsidDel="00693DB9">
          <w:rPr>
            <w:rFonts w:ascii="Arial" w:hAnsi="Arial" w:cs="Arial"/>
            <w:i/>
            <w:iCs/>
            <w:sz w:val="22"/>
            <w:lang w:val="pt-BR"/>
          </w:rPr>
          <w:delText xml:space="preserve">Permitir a convivência dos serviços BIS/BES com pacotes de dados. </w:delText>
        </w:r>
      </w:del>
    </w:p>
    <w:p w:rsidR="00273DCD" w:rsidRPr="00667415" w:rsidDel="00693DB9" w:rsidRDefault="00273DCD" w:rsidP="0039239A">
      <w:pPr>
        <w:pStyle w:val="Textodecomentrio"/>
        <w:numPr>
          <w:ilvl w:val="0"/>
          <w:numId w:val="29"/>
        </w:numPr>
        <w:jc w:val="both"/>
        <w:rPr>
          <w:del w:id="4345" w:author="273776" w:date="2011-05-09T16:17:00Z"/>
          <w:rFonts w:ascii="Arial" w:hAnsi="Arial" w:cs="Arial"/>
          <w:i/>
          <w:iCs/>
          <w:sz w:val="22"/>
          <w:lang w:val="pt-BR"/>
        </w:rPr>
      </w:pPr>
      <w:del w:id="4346" w:author="273776" w:date="2011-05-09T16:17:00Z">
        <w:r w:rsidRPr="00667415" w:rsidDel="00693DB9">
          <w:rPr>
            <w:rFonts w:ascii="Arial" w:hAnsi="Arial" w:cs="Arial"/>
            <w:i/>
            <w:iCs/>
            <w:sz w:val="22"/>
            <w:lang w:val="pt-BR"/>
          </w:rPr>
          <w:delText>Possibilitar Opções de Descontos em Reais e % para adesão ao Blackberry.</w:delText>
        </w:r>
      </w:del>
    </w:p>
    <w:p w:rsidR="00273DCD" w:rsidRPr="00667415" w:rsidDel="00693DB9" w:rsidRDefault="00273DCD" w:rsidP="0039239A">
      <w:pPr>
        <w:pStyle w:val="Textodecomentrio"/>
        <w:numPr>
          <w:ilvl w:val="0"/>
          <w:numId w:val="29"/>
        </w:numPr>
        <w:jc w:val="both"/>
        <w:rPr>
          <w:del w:id="4347" w:author="273776" w:date="2011-05-09T16:17:00Z"/>
          <w:rFonts w:ascii="Arial" w:hAnsi="Arial" w:cs="Arial"/>
          <w:i/>
          <w:iCs/>
          <w:sz w:val="22"/>
          <w:lang w:val="pt-BR"/>
        </w:rPr>
      </w:pPr>
      <w:del w:id="4348" w:author="273776" w:date="2011-05-09T16:17:00Z">
        <w:r w:rsidRPr="00667415" w:rsidDel="00693DB9">
          <w:rPr>
            <w:rFonts w:ascii="Arial" w:hAnsi="Arial" w:cs="Arial"/>
            <w:i/>
            <w:iCs/>
            <w:sz w:val="22"/>
            <w:lang w:val="pt-BR"/>
          </w:rPr>
          <w:delText>Cobrança de multa pro-rata B2B.</w:delText>
        </w:r>
      </w:del>
    </w:p>
    <w:p w:rsidR="00273DCD" w:rsidRPr="00667415" w:rsidDel="00693DB9" w:rsidRDefault="00273DCD" w:rsidP="0039239A">
      <w:pPr>
        <w:pStyle w:val="Textodecomentrio"/>
        <w:numPr>
          <w:ilvl w:val="0"/>
          <w:numId w:val="29"/>
        </w:numPr>
        <w:jc w:val="both"/>
        <w:rPr>
          <w:del w:id="4349" w:author="273776" w:date="2011-05-09T16:17:00Z"/>
          <w:rFonts w:ascii="Arial" w:hAnsi="Arial" w:cs="Arial"/>
          <w:i/>
          <w:iCs/>
          <w:sz w:val="22"/>
          <w:lang w:val="pt-BR"/>
        </w:rPr>
      </w:pPr>
      <w:del w:id="4350" w:author="273776" w:date="2011-05-09T16:17:00Z">
        <w:r w:rsidRPr="00667415" w:rsidDel="00693DB9">
          <w:rPr>
            <w:rFonts w:ascii="Arial" w:hAnsi="Arial" w:cs="Arial"/>
            <w:i/>
            <w:iCs/>
            <w:sz w:val="22"/>
            <w:lang w:val="pt-BR"/>
          </w:rPr>
          <w:delText xml:space="preserve">Permitir a seleção de instâncias para ativação do serviço por terceiros (Nível Conta). </w:delText>
        </w:r>
      </w:del>
    </w:p>
    <w:p w:rsidR="00273DCD" w:rsidRPr="00667415" w:rsidDel="00693DB9" w:rsidRDefault="00273DCD" w:rsidP="0039239A">
      <w:pPr>
        <w:pStyle w:val="Textodecomentrio"/>
        <w:numPr>
          <w:ilvl w:val="0"/>
          <w:numId w:val="29"/>
        </w:numPr>
        <w:jc w:val="both"/>
        <w:rPr>
          <w:del w:id="4351" w:author="273776" w:date="2011-05-09T16:17:00Z"/>
          <w:rFonts w:ascii="Arial" w:hAnsi="Arial" w:cs="Arial"/>
          <w:i/>
          <w:iCs/>
          <w:sz w:val="22"/>
          <w:lang w:val="pt-BR"/>
        </w:rPr>
      </w:pPr>
      <w:del w:id="4352" w:author="273776" w:date="2011-05-09T16:17:00Z">
        <w:r w:rsidRPr="00667415" w:rsidDel="00693DB9">
          <w:rPr>
            <w:rFonts w:ascii="Arial" w:hAnsi="Arial" w:cs="Arial"/>
            <w:i/>
            <w:iCs/>
            <w:sz w:val="22"/>
            <w:lang w:val="pt-BR"/>
          </w:rPr>
          <w:delText>Inclusão do pacote de 200MBytes na base existente de usuários BIS.</w:delText>
        </w:r>
      </w:del>
    </w:p>
    <w:p w:rsidR="00273DCD" w:rsidRPr="00667415" w:rsidDel="00693DB9" w:rsidRDefault="00273DCD" w:rsidP="0039239A">
      <w:pPr>
        <w:pStyle w:val="Textodecomentrio"/>
        <w:ind w:left="426"/>
        <w:jc w:val="both"/>
        <w:rPr>
          <w:del w:id="4353" w:author="273776" w:date="2011-05-09T16:17:00Z"/>
          <w:rFonts w:ascii="Arial" w:hAnsi="Arial" w:cs="Arial"/>
          <w:i/>
          <w:iCs/>
          <w:sz w:val="22"/>
          <w:lang w:val="pt-BR"/>
        </w:rPr>
      </w:pPr>
    </w:p>
    <w:p w:rsidR="00273DCD" w:rsidRPr="00667415" w:rsidDel="00693DB9" w:rsidRDefault="00273DCD" w:rsidP="0039239A">
      <w:pPr>
        <w:pStyle w:val="Textodecomentrio"/>
        <w:ind w:left="426"/>
        <w:jc w:val="both"/>
        <w:rPr>
          <w:del w:id="4354" w:author="273776" w:date="2011-05-09T16:17:00Z"/>
          <w:rFonts w:ascii="Arial" w:hAnsi="Arial" w:cs="Arial"/>
          <w:i/>
          <w:iCs/>
          <w:sz w:val="22"/>
          <w:lang w:val="pt-BR"/>
        </w:rPr>
      </w:pPr>
      <w:del w:id="4355" w:author="273776" w:date="2011-05-09T16:17:00Z">
        <w:r w:rsidRPr="00667415" w:rsidDel="00693DB9">
          <w:rPr>
            <w:rFonts w:ascii="Arial" w:hAnsi="Arial" w:cs="Arial"/>
            <w:i/>
            <w:iCs/>
            <w:sz w:val="22"/>
            <w:lang w:val="pt-BR"/>
          </w:rPr>
          <w:delText>O produto é elegível para todas as regiões do Brasil (RI, RII, RIII).</w:delText>
        </w:r>
      </w:del>
    </w:p>
    <w:p w:rsidR="00273DCD" w:rsidRPr="00667415" w:rsidDel="00693DB9" w:rsidRDefault="00273DCD" w:rsidP="0039239A">
      <w:pPr>
        <w:pStyle w:val="Textodecomentrio"/>
        <w:ind w:left="426"/>
        <w:jc w:val="both"/>
        <w:rPr>
          <w:del w:id="4356" w:author="273776" w:date="2011-05-09T16:17:00Z"/>
          <w:rFonts w:ascii="Arial" w:hAnsi="Arial" w:cs="Arial"/>
          <w:i/>
          <w:iCs/>
          <w:sz w:val="22"/>
          <w:lang w:val="pt-BR"/>
        </w:rPr>
      </w:pPr>
    </w:p>
    <w:p w:rsidR="00273DCD" w:rsidRPr="00667415" w:rsidDel="00693DB9" w:rsidRDefault="00273DCD" w:rsidP="0039239A">
      <w:pPr>
        <w:pStyle w:val="Textodecomentrio"/>
        <w:ind w:left="426"/>
        <w:jc w:val="both"/>
        <w:rPr>
          <w:del w:id="4357" w:author="273776" w:date="2011-05-09T16:17:00Z"/>
          <w:rFonts w:ascii="Arial" w:hAnsi="Arial" w:cs="Arial"/>
          <w:i/>
          <w:iCs/>
          <w:sz w:val="22"/>
          <w:lang w:val="pt-BR"/>
        </w:rPr>
      </w:pPr>
      <w:del w:id="4358" w:author="273776" w:date="2011-05-09T16:17:00Z">
        <w:r w:rsidRPr="00667415" w:rsidDel="00693DB9">
          <w:rPr>
            <w:rFonts w:ascii="Arial" w:hAnsi="Arial" w:cs="Arial"/>
            <w:i/>
            <w:iCs/>
            <w:sz w:val="22"/>
            <w:lang w:val="pt-BR"/>
          </w:rPr>
          <w:delText>Segmentos Impactados: Clientes do Pós-Pago (Alto Valor), para o B2C e para o B2B.</w:delText>
        </w:r>
      </w:del>
    </w:p>
    <w:p w:rsidR="00273DCD" w:rsidRPr="00667415" w:rsidRDefault="00273DCD" w:rsidP="0039239A">
      <w:pPr>
        <w:pStyle w:val="Textodecomentrio"/>
        <w:ind w:left="426"/>
        <w:jc w:val="both"/>
        <w:rPr>
          <w:rFonts w:ascii="Arial" w:hAnsi="Arial" w:cs="Arial"/>
          <w:i/>
          <w:iCs/>
          <w:sz w:val="22"/>
          <w:lang w:val="pt-BR"/>
        </w:rPr>
      </w:pPr>
    </w:p>
    <w:p w:rsidR="009910BF" w:rsidRDefault="009910BF">
      <w:pPr>
        <w:rPr>
          <w:ins w:id="4359" w:author="273776" w:date="2011-06-10T17:54:00Z"/>
          <w:rFonts w:ascii="Arial" w:hAnsi="Arial" w:cs="Arial"/>
          <w:b/>
          <w:highlight w:val="yellow"/>
          <w:u w:val="single"/>
          <w:lang w:val="pt-BR"/>
        </w:rPr>
        <w:pPrChange w:id="4360" w:author="273776" w:date="2011-06-09T17:21:00Z">
          <w:pPr>
            <w:numPr>
              <w:numId w:val="45"/>
            </w:numPr>
            <w:tabs>
              <w:tab w:val="num" w:pos="1440"/>
              <w:tab w:val="num" w:pos="2520"/>
            </w:tabs>
            <w:ind w:left="2520" w:hanging="360"/>
          </w:pPr>
        </w:pPrChange>
      </w:pPr>
    </w:p>
    <w:p w:rsidR="009910BF" w:rsidRDefault="009910BF">
      <w:pPr>
        <w:rPr>
          <w:ins w:id="4361" w:author="273776" w:date="2011-06-10T17:54:00Z"/>
          <w:rFonts w:ascii="Arial" w:hAnsi="Arial" w:cs="Arial"/>
          <w:b/>
          <w:highlight w:val="yellow"/>
          <w:u w:val="single"/>
          <w:lang w:val="pt-BR"/>
        </w:rPr>
        <w:pPrChange w:id="4362" w:author="273776" w:date="2011-06-09T17:21:00Z">
          <w:pPr>
            <w:numPr>
              <w:numId w:val="45"/>
            </w:numPr>
            <w:tabs>
              <w:tab w:val="num" w:pos="1440"/>
              <w:tab w:val="num" w:pos="2520"/>
            </w:tabs>
            <w:ind w:left="2520" w:hanging="360"/>
          </w:pPr>
        </w:pPrChange>
      </w:pPr>
    </w:p>
    <w:p w:rsidR="009910BF" w:rsidRDefault="009910BF">
      <w:pPr>
        <w:ind w:left="2148"/>
        <w:jc w:val="both"/>
        <w:rPr>
          <w:ins w:id="4363" w:author="273776" w:date="2011-06-09T20:23:00Z"/>
          <w:rFonts w:cs="Arial"/>
          <w:color w:val="3366FF"/>
        </w:rPr>
        <w:pPrChange w:id="4364" w:author="273776" w:date="2011-06-16T17:51:00Z">
          <w:pPr>
            <w:tabs>
              <w:tab w:val="num" w:pos="720"/>
            </w:tabs>
            <w:ind w:left="1800"/>
          </w:pPr>
        </w:pPrChange>
      </w:pPr>
      <w:del w:id="4365" w:author="273776" w:date="2011-06-09T19:29:00Z">
        <w:r w:rsidRPr="009910BF" w:rsidDel="00DB6DEE">
          <w:rPr>
            <w:rFonts w:ascii="Arial" w:hAnsi="Arial" w:cs="Arial"/>
            <w:sz w:val="22"/>
            <w:szCs w:val="22"/>
            <w:lang w:val="pt-BR"/>
            <w:rPrChange w:id="4366" w:author="273776" w:date="2011-06-10T16:59:00Z">
              <w:rPr>
                <w:rFonts w:ascii="Arial" w:hAnsi="Arial" w:cs="Arial"/>
                <w:i/>
                <w:iCs/>
                <w:color w:val="FF0000"/>
                <w:highlight w:val="yellow"/>
                <w:lang w:val="pt-BR"/>
              </w:rPr>
            </w:rPrChange>
          </w:rPr>
          <w:fldChar w:fldCharType="begin"/>
        </w:r>
        <w:r w:rsidRPr="009910BF" w:rsidDel="00DB6DEE">
          <w:rPr>
            <w:rFonts w:ascii="Arial" w:hAnsi="Arial" w:cs="Arial"/>
            <w:sz w:val="22"/>
            <w:szCs w:val="22"/>
            <w:lang w:val="pt-BR"/>
            <w:rPrChange w:id="4367" w:author="273776" w:date="2011-06-10T16:59:00Z">
              <w:rPr>
                <w:rFonts w:ascii="Arial" w:hAnsi="Arial" w:cs="Arial"/>
                <w:i/>
                <w:iCs/>
                <w:color w:val="FF0000"/>
                <w:highlight w:val="yellow"/>
                <w:lang w:val="pt-BR"/>
              </w:rPr>
            </w:rPrChange>
          </w:rPr>
          <w:fldChar w:fldCharType="end"/>
        </w:r>
      </w:del>
      <w:del w:id="4368" w:author="273776" w:date="2011-06-16T17:40:00Z">
        <w:r w:rsidRPr="00521FD9" w:rsidDel="000D6DCC">
          <w:rPr>
            <w:rFonts w:ascii="Arial" w:hAnsi="Arial" w:cs="Arial"/>
            <w:sz w:val="22"/>
            <w:szCs w:val="22"/>
          </w:rPr>
          <w:fldChar w:fldCharType="begin"/>
        </w:r>
        <w:r w:rsidRPr="00521FD9" w:rsidDel="000D6DCC">
          <w:rPr>
            <w:rFonts w:ascii="Arial" w:hAnsi="Arial" w:cs="Arial"/>
            <w:sz w:val="22"/>
            <w:szCs w:val="22"/>
          </w:rPr>
          <w:fldChar w:fldCharType="end"/>
        </w:r>
      </w:del>
    </w:p>
    <w:p w:rsidR="007020CE" w:rsidRPr="00667415" w:rsidDel="002229E4" w:rsidRDefault="007020CE" w:rsidP="0039239A">
      <w:pPr>
        <w:pStyle w:val="Textodecomentrio"/>
        <w:ind w:left="426"/>
        <w:jc w:val="both"/>
        <w:rPr>
          <w:del w:id="4369" w:author="273776" w:date="2011-06-10T18:08:00Z"/>
          <w:rFonts w:ascii="Arial" w:hAnsi="Arial" w:cs="Arial"/>
          <w:i/>
          <w:iCs/>
          <w:sz w:val="22"/>
          <w:lang w:val="pt-BR"/>
        </w:rPr>
      </w:pPr>
    </w:p>
    <w:p w:rsidR="00273DCD" w:rsidRPr="00667415" w:rsidRDefault="00273DCD" w:rsidP="00042EC1">
      <w:pPr>
        <w:pStyle w:val="Ttulo1"/>
        <w:pageBreakBefore w:val="0"/>
        <w:tabs>
          <w:tab w:val="clear" w:pos="1080"/>
          <w:tab w:val="num" w:pos="540"/>
        </w:tabs>
        <w:ind w:left="540"/>
        <w:rPr>
          <w:sz w:val="32"/>
          <w:szCs w:val="32"/>
        </w:rPr>
      </w:pPr>
      <w:bookmarkStart w:id="4370" w:name="_Toc290922835"/>
      <w:r w:rsidRPr="00667415">
        <w:rPr>
          <w:sz w:val="32"/>
          <w:szCs w:val="32"/>
        </w:rPr>
        <w:t>Dependência com Outros Requerimentos</w:t>
      </w:r>
      <w:bookmarkEnd w:id="4370"/>
    </w:p>
    <w:p w:rsidR="00273DCD" w:rsidRPr="00667415" w:rsidRDefault="00273DCD" w:rsidP="00042EC1">
      <w:pPr>
        <w:rPr>
          <w:rFonts w:ascii="Arial" w:hAnsi="Arial" w:cs="Arial"/>
          <w:highlight w:val="yellow"/>
          <w:lang w:val="pt-BR"/>
        </w:rPr>
      </w:pPr>
    </w:p>
    <w:p w:rsidR="009910BF" w:rsidRDefault="009910BF">
      <w:pPr>
        <w:numPr>
          <w:ilvl w:val="0"/>
          <w:numId w:val="2"/>
        </w:numPr>
        <w:tabs>
          <w:tab w:val="num" w:pos="1776"/>
        </w:tabs>
        <w:ind w:left="696" w:firstLine="24"/>
        <w:jc w:val="both"/>
        <w:rPr>
          <w:ins w:id="4371" w:author="273776" w:date="2011-06-10T18:09:00Z"/>
          <w:rFonts w:ascii="Arial" w:hAnsi="Arial" w:cs="Arial"/>
          <w:sz w:val="22"/>
          <w:szCs w:val="22"/>
          <w:lang w:val="pt-BR"/>
        </w:rPr>
        <w:pPrChange w:id="4372" w:author="273776" w:date="2011-05-09T16:19:00Z">
          <w:pPr>
            <w:pStyle w:val="Textodecomentrio"/>
            <w:ind w:left="426"/>
            <w:jc w:val="both"/>
          </w:pPr>
        </w:pPrChange>
      </w:pPr>
      <w:r w:rsidRPr="009910BF">
        <w:rPr>
          <w:rFonts w:ascii="Arial" w:hAnsi="Arial" w:cs="Arial"/>
          <w:sz w:val="22"/>
          <w:szCs w:val="22"/>
          <w:lang w:val="pt-BR"/>
          <w:rPrChange w:id="4373" w:author="273776" w:date="2011-06-10T17:37:00Z">
            <w:rPr>
              <w:rFonts w:ascii="Arial" w:hAnsi="Arial" w:cs="Arial"/>
              <w:i/>
              <w:iCs/>
              <w:color w:val="FF0000"/>
              <w:sz w:val="22"/>
              <w:lang w:val="pt-BR"/>
            </w:rPr>
          </w:rPrChange>
        </w:rPr>
        <w:t>N/A</w:t>
      </w:r>
    </w:p>
    <w:p w:rsidR="009910BF" w:rsidRDefault="009910BF">
      <w:pPr>
        <w:tabs>
          <w:tab w:val="num" w:pos="1776"/>
        </w:tabs>
        <w:jc w:val="both"/>
        <w:rPr>
          <w:ins w:id="4374" w:author="273776" w:date="2011-06-10T18:09:00Z"/>
          <w:rFonts w:ascii="Arial" w:hAnsi="Arial" w:cs="Arial"/>
          <w:sz w:val="22"/>
          <w:szCs w:val="22"/>
          <w:lang w:val="pt-BR"/>
        </w:rPr>
        <w:pPrChange w:id="4375" w:author="273776" w:date="2011-06-10T18:09:00Z">
          <w:pPr>
            <w:pStyle w:val="Textodecomentrio"/>
            <w:ind w:left="426"/>
            <w:jc w:val="both"/>
          </w:pPr>
        </w:pPrChange>
      </w:pPr>
    </w:p>
    <w:p w:rsidR="009910BF" w:rsidRDefault="009910BF">
      <w:pPr>
        <w:tabs>
          <w:tab w:val="num" w:pos="1776"/>
        </w:tabs>
        <w:jc w:val="both"/>
        <w:rPr>
          <w:del w:id="4376" w:author="273776" w:date="2011-06-16T18:45:00Z"/>
          <w:rFonts w:ascii="Arial" w:hAnsi="Arial" w:cs="Arial"/>
          <w:sz w:val="22"/>
          <w:szCs w:val="22"/>
          <w:lang w:val="pt-BR"/>
        </w:rPr>
        <w:pPrChange w:id="4377" w:author="273776" w:date="2011-06-10T18:09:00Z">
          <w:pPr>
            <w:pStyle w:val="Textodecomentrio"/>
            <w:ind w:left="426"/>
            <w:jc w:val="both"/>
          </w:pPr>
        </w:pPrChange>
      </w:pPr>
    </w:p>
    <w:p w:rsidR="00273DCD" w:rsidRPr="00667415" w:rsidDel="002229E4" w:rsidRDefault="00273DCD" w:rsidP="00042EC1">
      <w:pPr>
        <w:rPr>
          <w:del w:id="4378" w:author="273776" w:date="2011-06-10T18:09:00Z"/>
          <w:rFonts w:ascii="Arial" w:hAnsi="Arial" w:cs="Arial"/>
          <w:highlight w:val="yellow"/>
          <w:lang w:val="pt-BR"/>
        </w:rPr>
      </w:pPr>
    </w:p>
    <w:p w:rsidR="00273DCD" w:rsidRPr="00667415" w:rsidRDefault="00273DCD" w:rsidP="00042EC1">
      <w:pPr>
        <w:pStyle w:val="Ttulo1"/>
        <w:pageBreakBefore w:val="0"/>
        <w:tabs>
          <w:tab w:val="clear" w:pos="1080"/>
          <w:tab w:val="num" w:pos="540"/>
        </w:tabs>
        <w:ind w:left="540"/>
        <w:rPr>
          <w:sz w:val="32"/>
          <w:szCs w:val="32"/>
        </w:rPr>
      </w:pPr>
      <w:bookmarkStart w:id="4379" w:name="_Toc290922836"/>
      <w:r w:rsidRPr="00667415">
        <w:rPr>
          <w:sz w:val="32"/>
          <w:szCs w:val="32"/>
        </w:rPr>
        <w:t>Classificação da Demanda</w:t>
      </w:r>
      <w:bookmarkEnd w:id="4379"/>
    </w:p>
    <w:p w:rsidR="00273DCD" w:rsidRPr="00667415" w:rsidRDefault="00273DCD" w:rsidP="00042EC1">
      <w:pPr>
        <w:rPr>
          <w:rFonts w:ascii="Arial" w:hAnsi="Arial" w:cs="Arial"/>
          <w:b/>
          <w:bCs/>
          <w:sz w:val="24"/>
          <w:highlight w:val="yellow"/>
          <w:u w:val="single"/>
          <w:lang w:val="pt-BR"/>
        </w:rPr>
      </w:pPr>
    </w:p>
    <w:p w:rsidR="00273DCD" w:rsidRPr="00667415" w:rsidRDefault="00273DCD" w:rsidP="00042EC1">
      <w:pPr>
        <w:pBdr>
          <w:top w:val="double" w:sz="4" w:space="1" w:color="808080"/>
          <w:left w:val="double" w:sz="4" w:space="4" w:color="808080"/>
          <w:bottom w:val="double" w:sz="4" w:space="1" w:color="808080"/>
          <w:right w:val="double" w:sz="4" w:space="4" w:color="808080"/>
        </w:pBdr>
        <w:rPr>
          <w:rFonts w:ascii="Arial" w:hAnsi="Arial" w:cs="Arial"/>
          <w:lang w:val="pt-BR"/>
        </w:rPr>
      </w:pPr>
      <w:r w:rsidRPr="00667415">
        <w:rPr>
          <w:rFonts w:ascii="Arial" w:hAnsi="Arial" w:cs="Arial"/>
          <w:lang w:val="pt-BR"/>
        </w:rPr>
        <w:t>Complexidade</w:t>
      </w:r>
    </w:p>
    <w:bookmarkStart w:id="4380" w:name="Selecionar9"/>
    <w:p w:rsidR="00273DCD" w:rsidRPr="00667415" w:rsidRDefault="009910BF" w:rsidP="00042EC1">
      <w:pPr>
        <w:pBdr>
          <w:top w:val="double" w:sz="4" w:space="1" w:color="808080"/>
          <w:left w:val="double" w:sz="4" w:space="4" w:color="808080"/>
          <w:bottom w:val="double" w:sz="4" w:space="1" w:color="808080"/>
          <w:right w:val="double" w:sz="4" w:space="4" w:color="808080"/>
        </w:pBdr>
        <w:rPr>
          <w:rFonts w:ascii="Arial" w:hAnsi="Arial" w:cs="Arial"/>
          <w:lang w:val="pt-BR"/>
        </w:rPr>
      </w:pPr>
      <w:r w:rsidRPr="00667415">
        <w:rPr>
          <w:rFonts w:ascii="Arial" w:hAnsi="Arial" w:cs="Arial"/>
          <w:lang w:val="pt-BR"/>
        </w:rPr>
        <w:fldChar w:fldCharType="begin">
          <w:ffData>
            <w:name w:val="Selecionar9"/>
            <w:enabled/>
            <w:calcOnExit w:val="0"/>
            <w:checkBox>
              <w:sizeAuto/>
              <w:default w:val="1"/>
            </w:checkBox>
          </w:ffData>
        </w:fldChar>
      </w:r>
      <w:r w:rsidR="00273DCD" w:rsidRPr="00667415">
        <w:rPr>
          <w:rFonts w:ascii="Arial" w:hAnsi="Arial" w:cs="Arial"/>
          <w:lang w:val="pt-BR"/>
        </w:rPr>
        <w:instrText xml:space="preserve"> FORMCHECKBOX </w:instrText>
      </w:r>
      <w:r w:rsidRPr="00667415">
        <w:rPr>
          <w:rFonts w:ascii="Arial" w:hAnsi="Arial" w:cs="Arial"/>
          <w:lang w:val="pt-BR"/>
        </w:rPr>
      </w:r>
      <w:r w:rsidRPr="00667415">
        <w:rPr>
          <w:rFonts w:ascii="Arial" w:hAnsi="Arial" w:cs="Arial"/>
          <w:lang w:val="pt-BR"/>
        </w:rPr>
        <w:fldChar w:fldCharType="end"/>
      </w:r>
      <w:bookmarkEnd w:id="4380"/>
      <w:r w:rsidR="00273DCD" w:rsidRPr="00667415">
        <w:rPr>
          <w:rFonts w:ascii="Arial" w:hAnsi="Arial" w:cs="Arial"/>
          <w:lang w:val="pt-BR"/>
        </w:rPr>
        <w:t xml:space="preserve"> Alta</w:t>
      </w:r>
      <w:r w:rsidR="00273DCD" w:rsidRPr="00667415">
        <w:rPr>
          <w:rFonts w:ascii="Arial" w:hAnsi="Arial" w:cs="Arial"/>
          <w:lang w:val="pt-BR"/>
        </w:rPr>
        <w:tab/>
      </w:r>
      <w:r w:rsidR="00273DCD" w:rsidRPr="00667415">
        <w:rPr>
          <w:rFonts w:ascii="Arial" w:hAnsi="Arial" w:cs="Arial"/>
          <w:lang w:val="pt-BR"/>
        </w:rPr>
        <w:tab/>
      </w:r>
      <w:r w:rsidR="00273DCD" w:rsidRPr="00667415">
        <w:rPr>
          <w:rFonts w:ascii="Arial" w:hAnsi="Arial" w:cs="Arial"/>
          <w:lang w:val="pt-BR"/>
        </w:rPr>
        <w:tab/>
      </w:r>
      <w:r w:rsidR="00273DCD" w:rsidRPr="00667415">
        <w:rPr>
          <w:rFonts w:ascii="Arial" w:hAnsi="Arial" w:cs="Arial"/>
          <w:lang w:val="pt-BR"/>
        </w:rPr>
        <w:tab/>
      </w:r>
      <w:r w:rsidRPr="00667415">
        <w:rPr>
          <w:rFonts w:ascii="Arial" w:hAnsi="Arial" w:cs="Arial"/>
          <w:lang w:val="pt-BR"/>
        </w:rPr>
        <w:fldChar w:fldCharType="begin">
          <w:ffData>
            <w:name w:val="Selecionar9"/>
            <w:enabled/>
            <w:calcOnExit w:val="0"/>
            <w:checkBox>
              <w:sizeAuto/>
              <w:default w:val="0"/>
            </w:checkBox>
          </w:ffData>
        </w:fldChar>
      </w:r>
      <w:r w:rsidR="00273DCD" w:rsidRPr="00667415">
        <w:rPr>
          <w:rFonts w:ascii="Arial" w:hAnsi="Arial" w:cs="Arial"/>
          <w:lang w:val="pt-BR"/>
        </w:rPr>
        <w:instrText xml:space="preserve"> FORMCHECKBOX </w:instrText>
      </w:r>
      <w:r w:rsidRPr="00667415">
        <w:rPr>
          <w:rFonts w:ascii="Arial" w:hAnsi="Arial" w:cs="Arial"/>
          <w:lang w:val="pt-BR"/>
        </w:rPr>
      </w:r>
      <w:r w:rsidRPr="00667415">
        <w:rPr>
          <w:rFonts w:ascii="Arial" w:hAnsi="Arial" w:cs="Arial"/>
          <w:lang w:val="pt-BR"/>
        </w:rPr>
        <w:fldChar w:fldCharType="end"/>
      </w:r>
      <w:r w:rsidR="00273DCD" w:rsidRPr="00667415">
        <w:rPr>
          <w:rFonts w:ascii="Arial" w:hAnsi="Arial" w:cs="Arial"/>
          <w:lang w:val="pt-BR"/>
        </w:rPr>
        <w:t xml:space="preserve"> Média</w:t>
      </w:r>
      <w:r w:rsidR="00273DCD" w:rsidRPr="00667415">
        <w:rPr>
          <w:rFonts w:ascii="Arial" w:hAnsi="Arial" w:cs="Arial"/>
          <w:lang w:val="pt-BR"/>
        </w:rPr>
        <w:tab/>
      </w:r>
      <w:r w:rsidR="00273DCD" w:rsidRPr="00667415">
        <w:rPr>
          <w:rFonts w:ascii="Arial" w:hAnsi="Arial" w:cs="Arial"/>
          <w:lang w:val="pt-BR"/>
        </w:rPr>
        <w:tab/>
      </w:r>
      <w:r w:rsidR="00273DCD" w:rsidRPr="00667415">
        <w:rPr>
          <w:rFonts w:ascii="Arial" w:hAnsi="Arial" w:cs="Arial"/>
          <w:lang w:val="pt-BR"/>
        </w:rPr>
        <w:tab/>
      </w:r>
      <w:r w:rsidRPr="00667415">
        <w:rPr>
          <w:rFonts w:ascii="Arial" w:hAnsi="Arial" w:cs="Arial"/>
          <w:lang w:val="pt-BR"/>
        </w:rPr>
        <w:fldChar w:fldCharType="begin">
          <w:ffData>
            <w:name w:val="Selecionar10"/>
            <w:enabled/>
            <w:calcOnExit w:val="0"/>
            <w:checkBox>
              <w:sizeAuto/>
              <w:default w:val="0"/>
            </w:checkBox>
          </w:ffData>
        </w:fldChar>
      </w:r>
      <w:r w:rsidR="00273DCD" w:rsidRPr="00667415">
        <w:rPr>
          <w:rFonts w:ascii="Arial" w:hAnsi="Arial" w:cs="Arial"/>
          <w:lang w:val="pt-BR"/>
        </w:rPr>
        <w:instrText xml:space="preserve"> FORMCHECKBOX </w:instrText>
      </w:r>
      <w:r w:rsidRPr="00667415">
        <w:rPr>
          <w:rFonts w:ascii="Arial" w:hAnsi="Arial" w:cs="Arial"/>
          <w:lang w:val="pt-BR"/>
        </w:rPr>
      </w:r>
      <w:r w:rsidRPr="00667415">
        <w:rPr>
          <w:rFonts w:ascii="Arial" w:hAnsi="Arial" w:cs="Arial"/>
          <w:lang w:val="pt-BR"/>
        </w:rPr>
        <w:fldChar w:fldCharType="end"/>
      </w:r>
      <w:r w:rsidR="00273DCD" w:rsidRPr="00667415">
        <w:rPr>
          <w:rFonts w:ascii="Arial" w:hAnsi="Arial" w:cs="Arial"/>
          <w:lang w:val="pt-BR"/>
        </w:rPr>
        <w:t xml:space="preserve"> Baixa</w:t>
      </w:r>
    </w:p>
    <w:p w:rsidR="00273DCD" w:rsidRPr="00667415" w:rsidRDefault="00273DCD" w:rsidP="00042EC1">
      <w:pPr>
        <w:pBdr>
          <w:top w:val="double" w:sz="4" w:space="1" w:color="808080"/>
          <w:left w:val="double" w:sz="4" w:space="4" w:color="808080"/>
          <w:bottom w:val="double" w:sz="4" w:space="1" w:color="808080"/>
          <w:right w:val="double" w:sz="4" w:space="4" w:color="808080"/>
        </w:pBdr>
        <w:rPr>
          <w:rFonts w:ascii="Arial" w:hAnsi="Arial" w:cs="Arial"/>
          <w:lang w:val="pt-BR"/>
        </w:rPr>
      </w:pPr>
    </w:p>
    <w:p w:rsidR="00273DCD" w:rsidRPr="00667415" w:rsidRDefault="00273DCD" w:rsidP="00042EC1">
      <w:pPr>
        <w:pBdr>
          <w:top w:val="double" w:sz="4" w:space="1" w:color="808080"/>
          <w:left w:val="double" w:sz="4" w:space="4" w:color="808080"/>
          <w:bottom w:val="double" w:sz="4" w:space="1" w:color="808080"/>
          <w:right w:val="double" w:sz="4" w:space="4" w:color="808080"/>
        </w:pBdr>
        <w:rPr>
          <w:rFonts w:ascii="Arial" w:hAnsi="Arial" w:cs="Arial"/>
          <w:lang w:val="pt-BR"/>
        </w:rPr>
      </w:pPr>
      <w:r w:rsidRPr="00667415">
        <w:rPr>
          <w:rFonts w:ascii="Arial" w:hAnsi="Arial" w:cs="Arial"/>
          <w:lang w:val="pt-BR"/>
        </w:rPr>
        <w:t>Escopo</w:t>
      </w:r>
    </w:p>
    <w:p w:rsidR="00273DCD" w:rsidRPr="00667415" w:rsidRDefault="009910BF" w:rsidP="00042EC1">
      <w:pPr>
        <w:pBdr>
          <w:top w:val="double" w:sz="4" w:space="1" w:color="808080"/>
          <w:left w:val="double" w:sz="4" w:space="4" w:color="808080"/>
          <w:bottom w:val="double" w:sz="4" w:space="1" w:color="808080"/>
          <w:right w:val="double" w:sz="4" w:space="4" w:color="808080"/>
        </w:pBdr>
        <w:rPr>
          <w:rFonts w:ascii="Arial" w:hAnsi="Arial" w:cs="Arial"/>
          <w:lang w:val="pt-BR"/>
        </w:rPr>
      </w:pPr>
      <w:r w:rsidRPr="00667415">
        <w:rPr>
          <w:rFonts w:ascii="Arial" w:hAnsi="Arial" w:cs="Arial"/>
          <w:lang w:val="pt-BR"/>
        </w:rPr>
        <w:fldChar w:fldCharType="begin">
          <w:ffData>
            <w:name w:val="Selecionar11"/>
            <w:enabled/>
            <w:calcOnExit w:val="0"/>
            <w:checkBox>
              <w:sizeAuto/>
              <w:default w:val="0"/>
            </w:checkBox>
          </w:ffData>
        </w:fldChar>
      </w:r>
      <w:r w:rsidR="00273DCD" w:rsidRPr="00667415">
        <w:rPr>
          <w:rFonts w:ascii="Arial" w:hAnsi="Arial" w:cs="Arial"/>
          <w:lang w:val="pt-BR"/>
        </w:rPr>
        <w:instrText xml:space="preserve"> FORMCHECKBOX </w:instrText>
      </w:r>
      <w:r w:rsidRPr="00667415">
        <w:rPr>
          <w:rFonts w:ascii="Arial" w:hAnsi="Arial" w:cs="Arial"/>
          <w:lang w:val="pt-BR"/>
        </w:rPr>
      </w:r>
      <w:r w:rsidRPr="00667415">
        <w:rPr>
          <w:rFonts w:ascii="Arial" w:hAnsi="Arial" w:cs="Arial"/>
          <w:lang w:val="pt-BR"/>
        </w:rPr>
        <w:fldChar w:fldCharType="end"/>
      </w:r>
      <w:r w:rsidR="00273DCD" w:rsidRPr="00667415">
        <w:rPr>
          <w:rFonts w:ascii="Arial" w:hAnsi="Arial" w:cs="Arial"/>
          <w:lang w:val="pt-BR"/>
        </w:rPr>
        <w:t xml:space="preserve">  Novo Sistema</w:t>
      </w:r>
      <w:r w:rsidR="00273DCD" w:rsidRPr="00667415">
        <w:rPr>
          <w:rFonts w:ascii="Arial" w:hAnsi="Arial" w:cs="Arial"/>
          <w:lang w:val="pt-BR"/>
        </w:rPr>
        <w:tab/>
      </w:r>
      <w:r w:rsidR="00273DCD" w:rsidRPr="00667415">
        <w:rPr>
          <w:rFonts w:ascii="Arial" w:hAnsi="Arial" w:cs="Arial"/>
          <w:lang w:val="pt-BR"/>
        </w:rPr>
        <w:tab/>
      </w:r>
      <w:bookmarkStart w:id="4381" w:name="Selecionar12"/>
      <w:r w:rsidRPr="00667415">
        <w:rPr>
          <w:rFonts w:ascii="Arial" w:hAnsi="Arial" w:cs="Arial"/>
          <w:lang w:val="pt-BR"/>
        </w:rPr>
        <w:fldChar w:fldCharType="begin">
          <w:ffData>
            <w:name w:val="Selecionar12"/>
            <w:enabled/>
            <w:calcOnExit w:val="0"/>
            <w:checkBox>
              <w:sizeAuto/>
              <w:default w:val="1"/>
            </w:checkBox>
          </w:ffData>
        </w:fldChar>
      </w:r>
      <w:r w:rsidR="00273DCD" w:rsidRPr="00667415">
        <w:rPr>
          <w:rFonts w:ascii="Arial" w:hAnsi="Arial" w:cs="Arial"/>
          <w:lang w:val="pt-BR"/>
        </w:rPr>
        <w:instrText xml:space="preserve"> FORMCHECKBOX </w:instrText>
      </w:r>
      <w:r w:rsidRPr="00667415">
        <w:rPr>
          <w:rFonts w:ascii="Arial" w:hAnsi="Arial" w:cs="Arial"/>
          <w:lang w:val="pt-BR"/>
        </w:rPr>
      </w:r>
      <w:r w:rsidRPr="00667415">
        <w:rPr>
          <w:rFonts w:ascii="Arial" w:hAnsi="Arial" w:cs="Arial"/>
          <w:lang w:val="pt-BR"/>
        </w:rPr>
        <w:fldChar w:fldCharType="end"/>
      </w:r>
      <w:bookmarkEnd w:id="4381"/>
      <w:r w:rsidR="00273DCD" w:rsidRPr="00667415">
        <w:rPr>
          <w:rFonts w:ascii="Arial" w:hAnsi="Arial" w:cs="Arial"/>
          <w:lang w:val="pt-BR"/>
        </w:rPr>
        <w:t xml:space="preserve"> Alteração em Sistemas Existentes</w:t>
      </w:r>
    </w:p>
    <w:p w:rsidR="00273DCD" w:rsidRPr="00667415" w:rsidRDefault="00273DCD" w:rsidP="00042EC1">
      <w:pPr>
        <w:pBdr>
          <w:top w:val="double" w:sz="4" w:space="1" w:color="808080"/>
          <w:left w:val="double" w:sz="4" w:space="4" w:color="808080"/>
          <w:bottom w:val="double" w:sz="4" w:space="1" w:color="808080"/>
          <w:right w:val="double" w:sz="4" w:space="4" w:color="808080"/>
        </w:pBdr>
        <w:rPr>
          <w:rFonts w:ascii="Arial" w:hAnsi="Arial" w:cs="Arial"/>
          <w:lang w:val="pt-BR"/>
        </w:rPr>
      </w:pPr>
    </w:p>
    <w:p w:rsidR="00273DCD" w:rsidRPr="00667415" w:rsidRDefault="00273DCD" w:rsidP="00042EC1">
      <w:pPr>
        <w:rPr>
          <w:rFonts w:ascii="Arial" w:hAnsi="Arial" w:cs="Arial"/>
          <w:b/>
          <w:bCs/>
          <w:color w:val="FF0000"/>
          <w:sz w:val="24"/>
          <w:u w:val="single"/>
          <w:lang w:val="pt-BR"/>
        </w:rPr>
      </w:pPr>
    </w:p>
    <w:p w:rsidR="00273DCD" w:rsidRPr="00667415" w:rsidRDefault="00273DCD" w:rsidP="00042EC1">
      <w:pPr>
        <w:pStyle w:val="Ttulo1"/>
        <w:pageBreakBefore w:val="0"/>
        <w:tabs>
          <w:tab w:val="clear" w:pos="1080"/>
          <w:tab w:val="num" w:pos="540"/>
        </w:tabs>
        <w:ind w:left="540"/>
        <w:rPr>
          <w:sz w:val="32"/>
          <w:szCs w:val="32"/>
        </w:rPr>
      </w:pPr>
      <w:bookmarkStart w:id="4382" w:name="_Toc290922837"/>
      <w:r w:rsidRPr="00667415">
        <w:rPr>
          <w:sz w:val="32"/>
          <w:szCs w:val="32"/>
        </w:rPr>
        <w:t>Produtos/Documentação:</w:t>
      </w:r>
      <w:bookmarkEnd w:id="4382"/>
    </w:p>
    <w:p w:rsidR="00273DCD" w:rsidRPr="00667415" w:rsidRDefault="00273DCD" w:rsidP="00042EC1">
      <w:pPr>
        <w:rPr>
          <w:rFonts w:ascii="Arial" w:hAnsi="Arial" w:cs="Arial"/>
          <w:b/>
          <w:sz w:val="24"/>
          <w:lang w:val="pt-BR"/>
        </w:rPr>
      </w:pPr>
    </w:p>
    <w:p w:rsidR="00273DCD" w:rsidRPr="00667415" w:rsidRDefault="00273DCD" w:rsidP="00042EC1">
      <w:pPr>
        <w:rPr>
          <w:rFonts w:ascii="Arial" w:hAnsi="Arial" w:cs="Arial"/>
          <w:b/>
          <w:sz w:val="24"/>
          <w:lang w:val="pt-BR"/>
        </w:rPr>
      </w:pPr>
      <w:r w:rsidRPr="00667415">
        <w:rPr>
          <w:rFonts w:ascii="Arial" w:hAnsi="Arial" w:cs="Arial"/>
          <w:b/>
          <w:sz w:val="24"/>
          <w:lang w:val="pt-BR"/>
        </w:rPr>
        <w:t>Principais Entregas:</w:t>
      </w:r>
    </w:p>
    <w:p w:rsidR="00273DCD" w:rsidRPr="00667415" w:rsidRDefault="00273DCD" w:rsidP="00B34D54">
      <w:pPr>
        <w:tabs>
          <w:tab w:val="num" w:pos="709"/>
        </w:tabs>
        <w:rPr>
          <w:rFonts w:ascii="Arial" w:hAnsi="Arial" w:cs="Arial"/>
          <w:i/>
          <w:vanish/>
          <w:lang w:val="pt-BR"/>
        </w:rPr>
      </w:pPr>
    </w:p>
    <w:p w:rsidR="00273DCD" w:rsidRPr="00667415" w:rsidRDefault="00273DCD" w:rsidP="00B34D54">
      <w:pPr>
        <w:tabs>
          <w:tab w:val="num" w:pos="709"/>
        </w:tabs>
        <w:rPr>
          <w:rFonts w:ascii="Arial" w:hAnsi="Arial" w:cs="Arial"/>
          <w:i/>
          <w:vanish/>
          <w:sz w:val="22"/>
          <w:szCs w:val="22"/>
          <w:lang w:val="pt-BR"/>
        </w:rPr>
      </w:pPr>
      <w:r w:rsidRPr="00667415">
        <w:rPr>
          <w:rFonts w:ascii="Arial" w:hAnsi="Arial" w:cs="Arial"/>
          <w:i/>
          <w:vanish/>
          <w:sz w:val="22"/>
          <w:szCs w:val="22"/>
          <w:lang w:val="pt-BR"/>
        </w:rPr>
        <w:t xml:space="preserve">Documentos a serem apresentados em resposta ao Estudo: </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Especificação Funcional;</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Especificação Técnica;</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Planos de Testes;</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Evidências de Testes;</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Termos de Aceite (para o financeiro e PMO Oi);</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Termo de Fim de Fase de Acompanhamento pós-produção;</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Plano Estratégico de Entrada em Produção;</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 xml:space="preserve"> Treinamento.</w:t>
      </w:r>
    </w:p>
    <w:p w:rsidR="00273DCD" w:rsidRPr="00667415" w:rsidRDefault="00273DCD" w:rsidP="00B34D54">
      <w:pPr>
        <w:pStyle w:val="PargrafodaLista"/>
        <w:numPr>
          <w:ilvl w:val="0"/>
          <w:numId w:val="31"/>
        </w:numPr>
        <w:rPr>
          <w:rFonts w:ascii="Arial" w:hAnsi="Arial" w:cs="Arial"/>
          <w:i/>
          <w:vanish/>
        </w:rPr>
      </w:pPr>
      <w:r w:rsidRPr="00667415">
        <w:rPr>
          <w:rFonts w:ascii="Arial" w:hAnsi="Arial" w:cs="Arial"/>
          <w:i/>
          <w:vanish/>
        </w:rPr>
        <w:t>Acompanhamento Pos-Produção</w:t>
      </w:r>
    </w:p>
    <w:p w:rsidR="00273DCD" w:rsidRPr="00667415" w:rsidRDefault="00273DCD" w:rsidP="00042EC1">
      <w:pPr>
        <w:rPr>
          <w:rFonts w:ascii="Arial" w:hAnsi="Arial" w:cs="Arial"/>
          <w:i/>
          <w:vanish/>
          <w:color w:val="3366FF"/>
          <w:lang w:val="pt-BR"/>
        </w:rPr>
      </w:pP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&lt;Nesta seção devem ser descritos os produtos que serão gerados e/ou a documentação prevista para o sistema, por exemplo:</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Especificação Funcional;</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Especificação Técnica;</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Planos de Testes;</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Evidências de Testes;</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Termos de Aceite (para o financeiro e PMO Oi);</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Termo de Fim de Fase de Acompanhamento pós-produção;</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Change Requests;</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Plano Estratégico de Entrada em Produção;</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Manuais de Treinamento (obrigatório para novo produto);</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Manuais de Usuário;</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Manuais Técnicos (obrigatória para novo produto);</w:t>
      </w:r>
    </w:p>
    <w:p w:rsidR="00273DCD" w:rsidRPr="00667415" w:rsidRDefault="00273DCD" w:rsidP="00042EC1">
      <w:pPr>
        <w:rPr>
          <w:rFonts w:ascii="Arial" w:hAnsi="Arial" w:cs="Arial"/>
          <w:i/>
          <w:vanish/>
          <w:color w:val="3366FF"/>
          <w:lang w:val="pt-BR"/>
        </w:rPr>
      </w:pPr>
      <w:r w:rsidRPr="00667415">
        <w:rPr>
          <w:rFonts w:ascii="Arial" w:hAnsi="Arial" w:cs="Arial"/>
          <w:i/>
          <w:vanish/>
          <w:color w:val="3366FF"/>
          <w:lang w:val="pt-BR"/>
        </w:rPr>
        <w:t>- Acordo formalizando a não execução ou paralelismo de fases do SDLC.</w:t>
      </w:r>
    </w:p>
    <w:p w:rsidR="00273DCD" w:rsidRPr="00667415" w:rsidRDefault="00273DCD" w:rsidP="00042EC1">
      <w:pPr>
        <w:rPr>
          <w:rFonts w:ascii="Arial" w:hAnsi="Arial" w:cs="Arial"/>
          <w:i/>
          <w:vanish/>
          <w:color w:val="3366FF"/>
          <w:lang w:val="pt-BR"/>
        </w:rPr>
      </w:pPr>
    </w:p>
    <w:p w:rsidR="00273DCD" w:rsidRPr="00667415" w:rsidRDefault="00273DCD" w:rsidP="00042EC1">
      <w:pPr>
        <w:pStyle w:val="Textodecomentrio"/>
        <w:rPr>
          <w:rFonts w:ascii="Arial" w:hAnsi="Arial" w:cs="Arial"/>
          <w:szCs w:val="24"/>
          <w:lang w:val="pt-BR"/>
        </w:rPr>
      </w:pPr>
    </w:p>
    <w:p w:rsidR="009910BF" w:rsidRPr="009910BF" w:rsidRDefault="009910BF">
      <w:pPr>
        <w:numPr>
          <w:ilvl w:val="0"/>
          <w:numId w:val="2"/>
        </w:numPr>
        <w:tabs>
          <w:tab w:val="clear" w:pos="1080"/>
          <w:tab w:val="num" w:pos="720"/>
        </w:tabs>
        <w:ind w:firstLine="24"/>
        <w:jc w:val="both"/>
        <w:rPr>
          <w:ins w:id="4383" w:author="273776" w:date="2011-05-09T16:18:00Z"/>
          <w:rFonts w:ascii="Arial" w:hAnsi="Arial" w:cs="Arial"/>
          <w:lang w:val="pt-BR"/>
          <w:rPrChange w:id="4384" w:author="273776" w:date="2011-06-10T17:37:00Z">
            <w:rPr>
              <w:ins w:id="4385" w:author="273776" w:date="2011-05-09T16:18:00Z"/>
              <w:rFonts w:ascii="Arial" w:hAnsi="Arial" w:cs="Arial"/>
              <w:szCs w:val="20"/>
            </w:rPr>
          </w:rPrChange>
        </w:rPr>
        <w:pPrChange w:id="4386" w:author="273776" w:date="2011-05-09T16:19:00Z">
          <w:pPr/>
        </w:pPrChange>
      </w:pPr>
      <w:ins w:id="4387" w:author="273776" w:date="2011-05-09T16:19:00Z">
        <w:r w:rsidRPr="009910BF">
          <w:rPr>
            <w:rFonts w:ascii="Arial" w:hAnsi="Arial" w:cs="Arial"/>
            <w:lang w:val="pt-BR"/>
            <w:rPrChange w:id="4388" w:author="273776" w:date="2011-06-10T17:37:00Z">
              <w:rPr>
                <w:rFonts w:ascii="Arial" w:hAnsi="Arial" w:cs="Arial"/>
                <w:i/>
                <w:iCs/>
                <w:color w:val="FF0000"/>
                <w:lang w:val="pt-BR"/>
              </w:rPr>
            </w:rPrChange>
          </w:rPr>
          <w:t>E</w:t>
        </w:r>
      </w:ins>
      <w:ins w:id="4389" w:author="273776" w:date="2011-05-09T16:18:00Z">
        <w:r w:rsidRPr="009910BF">
          <w:rPr>
            <w:rFonts w:ascii="Arial" w:hAnsi="Arial" w:cs="Arial"/>
            <w:lang w:val="pt-BR"/>
            <w:rPrChange w:id="4390" w:author="273776" w:date="2011-06-10T17:37:00Z">
              <w:rPr>
                <w:rFonts w:ascii="Arial" w:hAnsi="Arial" w:cs="Arial"/>
                <w:i/>
                <w:iCs/>
                <w:color w:val="FF0000"/>
                <w:szCs w:val="20"/>
              </w:rPr>
            </w:rPrChange>
          </w:rPr>
          <w:t>specificação Funcional;</w:t>
        </w:r>
      </w:ins>
    </w:p>
    <w:p w:rsidR="009910BF" w:rsidRDefault="009910BF">
      <w:pPr>
        <w:numPr>
          <w:ilvl w:val="0"/>
          <w:numId w:val="2"/>
        </w:numPr>
        <w:tabs>
          <w:tab w:val="clear" w:pos="1080"/>
          <w:tab w:val="num" w:pos="720"/>
        </w:tabs>
        <w:ind w:firstLine="24"/>
        <w:jc w:val="both"/>
        <w:rPr>
          <w:ins w:id="4391" w:author="273776" w:date="2011-05-09T16:18:00Z"/>
          <w:rFonts w:ascii="Arial" w:hAnsi="Arial" w:cs="Arial"/>
          <w:lang w:val="pt-BR"/>
        </w:rPr>
        <w:pPrChange w:id="4392" w:author="273776" w:date="2011-05-09T16:19:00Z">
          <w:pPr/>
        </w:pPrChange>
      </w:pPr>
      <w:ins w:id="4393" w:author="273776" w:date="2011-05-09T16:18:00Z">
        <w:r w:rsidRPr="009910BF">
          <w:rPr>
            <w:rFonts w:ascii="Arial" w:hAnsi="Arial" w:cs="Arial"/>
            <w:lang w:val="pt-BR"/>
            <w:rPrChange w:id="4394" w:author="273776" w:date="2011-06-10T17:37:00Z">
              <w:rPr>
                <w:rFonts w:ascii="Arial" w:hAnsi="Arial" w:cs="Arial"/>
                <w:i/>
                <w:iCs/>
                <w:color w:val="FF0000"/>
                <w:szCs w:val="20"/>
                <w:lang w:val="pt-BR"/>
              </w:rPr>
            </w:rPrChange>
          </w:rPr>
          <w:t>Especificação Técnica;</w:t>
        </w:r>
      </w:ins>
    </w:p>
    <w:p w:rsidR="009910BF" w:rsidRDefault="009910BF">
      <w:pPr>
        <w:numPr>
          <w:ilvl w:val="0"/>
          <w:numId w:val="2"/>
        </w:numPr>
        <w:tabs>
          <w:tab w:val="clear" w:pos="1080"/>
          <w:tab w:val="num" w:pos="720"/>
        </w:tabs>
        <w:ind w:firstLine="24"/>
        <w:jc w:val="both"/>
        <w:rPr>
          <w:ins w:id="4395" w:author="273776" w:date="2011-05-09T16:18:00Z"/>
          <w:rFonts w:ascii="Arial" w:hAnsi="Arial" w:cs="Arial"/>
          <w:lang w:val="pt-BR"/>
        </w:rPr>
        <w:pPrChange w:id="4396" w:author="273776" w:date="2011-05-09T16:19:00Z">
          <w:pPr/>
        </w:pPrChange>
      </w:pPr>
      <w:ins w:id="4397" w:author="273776" w:date="2011-05-09T16:18:00Z">
        <w:r w:rsidRPr="009910BF">
          <w:rPr>
            <w:rFonts w:ascii="Arial" w:hAnsi="Arial" w:cs="Arial"/>
            <w:lang w:val="pt-BR"/>
            <w:rPrChange w:id="4398" w:author="273776" w:date="2011-06-10T17:37:00Z">
              <w:rPr>
                <w:rFonts w:ascii="Arial" w:hAnsi="Arial" w:cs="Arial"/>
                <w:i/>
                <w:iCs/>
                <w:color w:val="FF0000"/>
                <w:szCs w:val="20"/>
                <w:lang w:val="pt-BR"/>
              </w:rPr>
            </w:rPrChange>
          </w:rPr>
          <w:t>Planos de Testes;</w:t>
        </w:r>
      </w:ins>
    </w:p>
    <w:p w:rsidR="009910BF" w:rsidRDefault="009910BF">
      <w:pPr>
        <w:numPr>
          <w:ilvl w:val="0"/>
          <w:numId w:val="2"/>
        </w:numPr>
        <w:tabs>
          <w:tab w:val="clear" w:pos="1080"/>
          <w:tab w:val="num" w:pos="720"/>
        </w:tabs>
        <w:ind w:firstLine="24"/>
        <w:jc w:val="both"/>
        <w:rPr>
          <w:ins w:id="4399" w:author="273776" w:date="2011-05-09T16:18:00Z"/>
          <w:rFonts w:ascii="Arial" w:hAnsi="Arial" w:cs="Arial"/>
          <w:lang w:val="pt-BR"/>
        </w:rPr>
        <w:pPrChange w:id="4400" w:author="273776" w:date="2011-05-09T16:19:00Z">
          <w:pPr/>
        </w:pPrChange>
      </w:pPr>
      <w:ins w:id="4401" w:author="273776" w:date="2011-05-09T16:18:00Z">
        <w:r w:rsidRPr="009910BF">
          <w:rPr>
            <w:rFonts w:ascii="Arial" w:hAnsi="Arial" w:cs="Arial"/>
            <w:lang w:val="pt-BR"/>
            <w:rPrChange w:id="4402" w:author="273776" w:date="2011-06-10T17:37:00Z">
              <w:rPr>
                <w:rFonts w:ascii="Arial" w:hAnsi="Arial" w:cs="Arial"/>
                <w:i/>
                <w:iCs/>
                <w:color w:val="FF0000"/>
                <w:szCs w:val="20"/>
                <w:lang w:val="pt-BR"/>
              </w:rPr>
            </w:rPrChange>
          </w:rPr>
          <w:t>Evidências de Testes;</w:t>
        </w:r>
      </w:ins>
    </w:p>
    <w:p w:rsidR="009910BF" w:rsidRDefault="009910BF">
      <w:pPr>
        <w:numPr>
          <w:ilvl w:val="0"/>
          <w:numId w:val="2"/>
        </w:numPr>
        <w:tabs>
          <w:tab w:val="clear" w:pos="1080"/>
          <w:tab w:val="num" w:pos="720"/>
        </w:tabs>
        <w:ind w:firstLine="24"/>
        <w:jc w:val="both"/>
        <w:rPr>
          <w:ins w:id="4403" w:author="273776" w:date="2011-05-09T16:18:00Z"/>
          <w:rFonts w:ascii="Arial" w:hAnsi="Arial" w:cs="Arial"/>
          <w:lang w:val="pt-BR"/>
        </w:rPr>
        <w:pPrChange w:id="4404" w:author="273776" w:date="2011-05-09T16:19:00Z">
          <w:pPr/>
        </w:pPrChange>
      </w:pPr>
      <w:ins w:id="4405" w:author="273776" w:date="2011-05-09T16:18:00Z">
        <w:r w:rsidRPr="009910BF">
          <w:rPr>
            <w:rFonts w:ascii="Arial" w:hAnsi="Arial" w:cs="Arial"/>
            <w:lang w:val="pt-BR"/>
            <w:rPrChange w:id="4406" w:author="273776" w:date="2011-06-10T17:37:00Z">
              <w:rPr>
                <w:rFonts w:ascii="Arial" w:hAnsi="Arial" w:cs="Arial"/>
                <w:i/>
                <w:iCs/>
                <w:color w:val="FF0000"/>
                <w:szCs w:val="20"/>
                <w:lang w:val="pt-BR"/>
              </w:rPr>
            </w:rPrChange>
          </w:rPr>
          <w:t>Termos de Aceite (para o financeiro e PMO Oi);</w:t>
        </w:r>
      </w:ins>
    </w:p>
    <w:p w:rsidR="009910BF" w:rsidRDefault="009910BF">
      <w:pPr>
        <w:numPr>
          <w:ilvl w:val="0"/>
          <w:numId w:val="2"/>
        </w:numPr>
        <w:tabs>
          <w:tab w:val="clear" w:pos="1080"/>
          <w:tab w:val="num" w:pos="720"/>
        </w:tabs>
        <w:ind w:firstLine="24"/>
        <w:jc w:val="both"/>
        <w:rPr>
          <w:ins w:id="4407" w:author="273776" w:date="2011-05-09T16:18:00Z"/>
          <w:rFonts w:ascii="Arial" w:hAnsi="Arial" w:cs="Arial"/>
          <w:lang w:val="pt-BR"/>
        </w:rPr>
        <w:pPrChange w:id="4408" w:author="273776" w:date="2011-05-09T16:19:00Z">
          <w:pPr/>
        </w:pPrChange>
      </w:pPr>
      <w:ins w:id="4409" w:author="273776" w:date="2011-05-09T16:18:00Z">
        <w:r w:rsidRPr="009910BF">
          <w:rPr>
            <w:rFonts w:ascii="Arial" w:hAnsi="Arial" w:cs="Arial"/>
            <w:lang w:val="pt-BR"/>
            <w:rPrChange w:id="4410" w:author="273776" w:date="2011-06-10T17:37:00Z">
              <w:rPr>
                <w:rFonts w:ascii="Arial" w:hAnsi="Arial" w:cs="Arial"/>
                <w:i/>
                <w:iCs/>
                <w:color w:val="FF0000"/>
                <w:szCs w:val="20"/>
                <w:lang w:val="pt-BR"/>
              </w:rPr>
            </w:rPrChange>
          </w:rPr>
          <w:t>Termo de Fim de Fase de Acompanhamento pós-produção;</w:t>
        </w:r>
      </w:ins>
    </w:p>
    <w:p w:rsidR="009910BF" w:rsidRDefault="009910BF">
      <w:pPr>
        <w:numPr>
          <w:ilvl w:val="0"/>
          <w:numId w:val="2"/>
        </w:numPr>
        <w:tabs>
          <w:tab w:val="clear" w:pos="1080"/>
          <w:tab w:val="num" w:pos="720"/>
        </w:tabs>
        <w:ind w:firstLine="24"/>
        <w:jc w:val="both"/>
        <w:rPr>
          <w:ins w:id="4411" w:author="273776" w:date="2011-05-09T16:18:00Z"/>
          <w:rFonts w:ascii="Arial" w:hAnsi="Arial" w:cs="Arial"/>
          <w:lang w:val="pt-BR"/>
        </w:rPr>
        <w:pPrChange w:id="4412" w:author="273776" w:date="2011-05-09T16:19:00Z">
          <w:pPr/>
        </w:pPrChange>
      </w:pPr>
      <w:ins w:id="4413" w:author="273776" w:date="2011-05-09T16:18:00Z">
        <w:r w:rsidRPr="009910BF">
          <w:rPr>
            <w:rFonts w:ascii="Arial" w:hAnsi="Arial" w:cs="Arial"/>
            <w:lang w:val="pt-BR"/>
            <w:rPrChange w:id="4414" w:author="273776" w:date="2011-06-10T17:37:00Z">
              <w:rPr>
                <w:rFonts w:ascii="Arial" w:hAnsi="Arial" w:cs="Arial"/>
                <w:i/>
                <w:iCs/>
                <w:color w:val="FF0000"/>
                <w:szCs w:val="20"/>
                <w:lang w:val="pt-BR"/>
              </w:rPr>
            </w:rPrChange>
          </w:rPr>
          <w:t>Change Requests;</w:t>
        </w:r>
      </w:ins>
    </w:p>
    <w:p w:rsidR="009910BF" w:rsidRDefault="009910BF">
      <w:pPr>
        <w:numPr>
          <w:ilvl w:val="0"/>
          <w:numId w:val="2"/>
        </w:numPr>
        <w:tabs>
          <w:tab w:val="clear" w:pos="1080"/>
          <w:tab w:val="num" w:pos="720"/>
        </w:tabs>
        <w:ind w:firstLine="24"/>
        <w:jc w:val="both"/>
        <w:rPr>
          <w:ins w:id="4415" w:author="273776" w:date="2011-05-09T16:18:00Z"/>
          <w:rFonts w:ascii="Arial" w:hAnsi="Arial" w:cs="Arial"/>
          <w:lang w:val="pt-BR"/>
        </w:rPr>
        <w:pPrChange w:id="4416" w:author="273776" w:date="2011-05-09T16:19:00Z">
          <w:pPr/>
        </w:pPrChange>
      </w:pPr>
      <w:ins w:id="4417" w:author="273776" w:date="2011-05-09T16:18:00Z">
        <w:r w:rsidRPr="009910BF">
          <w:rPr>
            <w:rFonts w:ascii="Arial" w:hAnsi="Arial" w:cs="Arial"/>
            <w:lang w:val="pt-BR"/>
            <w:rPrChange w:id="4418" w:author="273776" w:date="2011-06-10T17:37:00Z">
              <w:rPr>
                <w:rFonts w:ascii="Arial" w:hAnsi="Arial" w:cs="Arial"/>
                <w:i/>
                <w:iCs/>
                <w:color w:val="FF0000"/>
                <w:szCs w:val="20"/>
                <w:lang w:val="pt-BR"/>
              </w:rPr>
            </w:rPrChange>
          </w:rPr>
          <w:t>Plano Estratégico de Entrada em Produção</w:t>
        </w:r>
      </w:ins>
      <w:ins w:id="4419" w:author="273776" w:date="2011-06-10T17:37:00Z">
        <w:r w:rsidRPr="009910BF">
          <w:rPr>
            <w:rFonts w:ascii="Arial" w:hAnsi="Arial" w:cs="Arial"/>
            <w:lang w:val="pt-BR"/>
            <w:rPrChange w:id="4420" w:author="273776" w:date="2011-06-10T17:37:00Z">
              <w:rPr>
                <w:rFonts w:ascii="Arial" w:hAnsi="Arial" w:cs="Arial"/>
                <w:i/>
                <w:iCs/>
                <w:color w:val="FF0000"/>
                <w:highlight w:val="lightGray"/>
                <w:lang w:val="pt-BR"/>
              </w:rPr>
            </w:rPrChange>
          </w:rPr>
          <w:t>.</w:t>
        </w:r>
      </w:ins>
    </w:p>
    <w:p w:rsidR="009910BF" w:rsidRDefault="009910BF">
      <w:pPr>
        <w:numPr>
          <w:ilvl w:val="0"/>
          <w:numId w:val="2"/>
        </w:numPr>
        <w:tabs>
          <w:tab w:val="clear" w:pos="1080"/>
          <w:tab w:val="num" w:pos="720"/>
        </w:tabs>
        <w:ind w:firstLine="24"/>
        <w:jc w:val="both"/>
        <w:rPr>
          <w:del w:id="4421" w:author="273776" w:date="2011-06-09T19:34:00Z"/>
          <w:rFonts w:ascii="Arial" w:hAnsi="Arial" w:cs="Arial"/>
          <w:highlight w:val="yellow"/>
          <w:lang w:val="pt-BR"/>
        </w:rPr>
        <w:pPrChange w:id="4422" w:author="273776" w:date="2011-05-09T16:19:00Z">
          <w:pPr>
            <w:numPr>
              <w:numId w:val="2"/>
            </w:numPr>
            <w:tabs>
              <w:tab w:val="num" w:pos="720"/>
              <w:tab w:val="num" w:pos="1080"/>
            </w:tabs>
            <w:ind w:left="1080" w:firstLine="24"/>
            <w:jc w:val="both"/>
          </w:pPr>
        </w:pPrChange>
      </w:pPr>
    </w:p>
    <w:p w:rsidR="007F613C" w:rsidRDefault="007F613C">
      <w:pPr>
        <w:pStyle w:val="Recuodecorpodetexto"/>
        <w:numPr>
          <w:ilvl w:val="0"/>
          <w:numId w:val="2"/>
        </w:numPr>
        <w:rPr>
          <w:rFonts w:ascii="Arial" w:hAnsi="Arial" w:cs="Arial"/>
          <w:highlight w:val="yellow"/>
          <w:lang w:val="pt-BR"/>
          <w:rPrChange w:id="4423" w:author="273776" w:date="2011-05-09T16:19:00Z">
            <w:rPr>
              <w:rFonts w:ascii="Arial" w:hAnsi="Arial" w:cs="Arial"/>
              <w:lang w:val="pt-BR"/>
            </w:rPr>
          </w:rPrChange>
        </w:rPr>
        <w:pPrChange w:id="4424" w:author="273776" w:date="2011-06-09T19:34:00Z">
          <w:pPr>
            <w:numPr>
              <w:numId w:val="2"/>
            </w:numPr>
            <w:tabs>
              <w:tab w:val="num" w:pos="720"/>
              <w:tab w:val="num" w:pos="1080"/>
            </w:tabs>
            <w:ind w:left="1080" w:firstLine="24"/>
            <w:jc w:val="both"/>
          </w:pPr>
        </w:pPrChange>
      </w:pPr>
    </w:p>
    <w:sectPr w:rsidR="007F613C" w:rsidSect="00693DB9">
      <w:headerReference w:type="default" r:id="rId19"/>
      <w:footerReference w:type="default" r:id="rId20"/>
      <w:pgSz w:w="11907" w:h="16840" w:code="9"/>
      <w:pgMar w:top="731" w:right="709" w:bottom="1349" w:left="851" w:header="720" w:footer="1372" w:gutter="0"/>
      <w:paperSrc w:first="15" w:other="15"/>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i TNL-PCS" w:date="2011-04-18T20:43:00Z" w:initials="OPEN">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C:RequisitePro_Project:ReqPro:Project:Project.Path=^S\x5C\x5CRj06pcsvm\x5CProjetos\x5FRational\x5CRequisitePro\x5CSiebel\x5CRqs\x5CSiebel\x5FTNL\x2Erqs</w:t>
      </w:r>
    </w:p>
  </w:comment>
  <w:comment w:id="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ReqPro:DEMRequirement:ReqPro|1.1|Requirement('\\Rj06pcsvm\Projetos_Rational\RequisitePro\Siebel\Rqs\Siebel_TNL.rqs','310585','****','4','Relationships','24446')</w:t>
      </w:r>
    </w:p>
  </w:comment>
  <w:comment w:id="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ReqPro:DEMRequirement:ReqPro|1.1|Requirement('\\Rj06pcsvm\Projetos_Rational\RequisitePro\Siebel\Rqs\Siebel_TNL.rqs','310585','****','4','Relationships','24447')</w:t>
      </w:r>
    </w:p>
  </w:comment>
  <w:comment w:id="11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ReqPro:DEMRequirement:ReqPro|1.1|Requirement('\\Rj06pcsvm\Projetos_Rational\RequisitePro\Siebel\Rqs\Siebel_TNL.rqs','310585','****','4','Relationships','24448')</w:t>
      </w:r>
    </w:p>
  </w:comment>
  <w:comment w:id="46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ReqPro:Relationship:ReqPro|1.1.1|Relationship('\\Rj06pcsvm\Projetos_Rational\RequisitePro\Siebel\Rqs\Siebel_TNL.rqs','310585','****','4','Relationships','24446','{34D88BF9-1827-467B-AB1B-D3022BEDC302}24446{34D88BF9-1827-467B-AB1B-D3022BEDC302}24456')</w:t>
      </w:r>
    </w:p>
  </w:comment>
  <w:comment w:id="47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ReqPro:Relationship:ReqPro|1.1.1|Relationship('\\Rj06pcsvm\Projetos_Rational\RequisitePro\Siebel\Rqs\Siebel_TNL.rqs','310585','****','4','Relationships','24446','{34D88BF9-1827-467B-AB1B-D3022BEDC302}24446{34D88BF9-1827-467B-AB1B-D3022BEDC302}24478')</w:t>
      </w:r>
    </w:p>
  </w:comment>
  <w:comment w:id="48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ReqPro:Relationship:ReqPro|1.1.1|Relationship('\\Rj06pcsvm\Projetos_Rational\RequisitePro\Siebel\Rqs\Siebel_TNL.rqs','310585','****','4','Relationships','24446','{34D88BF9-1827-467B-AB1B-D3022BEDC302}24446{34D88BF9-1827-467B-AB1B-D3022BEDC302}24481')</w:t>
      </w:r>
    </w:p>
  </w:comment>
  <w:comment w:id="49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ReqPro:Relationship:ReqPro|1.1.1|Relationship('\\Rj06pcsvm\Projetos_Rational\RequisitePro\Siebel\Rqs\Siebel_TNL.rqs','310585','****','4','Relationships','24446','{34D88BF9-1827-467B-AB1B-D3022BEDC302}24446{34D88BF9-1827-467B-AB1B-D3022BEDC302}24483')</w:t>
      </w:r>
    </w:p>
  </w:comment>
  <w:comment w:id="51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ReqPro:Relationship:ReqPro|1.1.1|Relationship('\\Rj06pcsvm\Projetos_Rational\RequisitePro\Siebel\Rqs\Siebel_TNL.rqs','310585','****','4','Relationships','24446','{34D88BF9-1827-467B-AB1B-D3022BEDC302}24446{34D88BF9-1827-467B-AB1B-D3022BEDC302}24484')</w:t>
      </w:r>
    </w:p>
  </w:comment>
  <w:comment w:id="52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ReqPro:Relationship:ReqPro|1.1.1|Relationship('\\Rj06pcsvm\Projetos_Rational\RequisitePro\Siebel\Rqs\Siebel_TNL.rqs','310585','****','4','Relationships','24446','{34D88BF9-1827-467B-AB1B-D3022BEDC302}24446{34D88BF9-1827-467B-AB1B-D3022BEDC302}24485')</w:t>
      </w:r>
    </w:p>
  </w:comment>
  <w:comment w:id="53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ReqPro:Relationship:ReqPro|1.1.1|Relationship('\\Rj06pcsvm\Projetos_Rational\RequisitePro\Siebel\Rqs\Siebel_TNL.rqs','310585','****','4','Relationships','24446','{34D88BF9-1827-467B-AB1B-D3022BEDC302}24446{34D88BF9-1827-467B-AB1B-D3022BEDC302}24486')</w:t>
      </w:r>
    </w:p>
  </w:comment>
  <w:comment w:id="54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ReqPro:Relationship:ReqPro|1.1.1|Relationship('\\Rj06pcsvm\Projetos_Rational\RequisitePro\Siebel\Rqs\Siebel_TNL.rqs','310585','****','4','Relationships','24446','{34D88BF9-1827-467B-AB1B-D3022BEDC302}24446{34D88BF9-1827-467B-AB1B-D3022BEDC302}24487')</w:t>
      </w:r>
    </w:p>
  </w:comment>
  <w:comment w:id="55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ReqPro:Relationship:ReqPro|1.1.1|Relationship('\\Rj06pcsvm\Projetos_Rational\RequisitePro\Siebel\Rqs\Siebel_TNL.rqs','310585','****','4','Relationships','24446','{34D88BF9-1827-467B-AB1B-D3022BEDC302}24446{34D88BF9-1827-467B-AB1B-D3022BEDC302}24488')</w:t>
      </w:r>
    </w:p>
  </w:comment>
  <w:comment w:id="57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ReqPro:Relationship:ReqPro|1.1.1|Relationship('\\Rj06pcsvm\Projetos_Rational\RequisitePro\Siebel\Rqs\Siebel_TNL.rqs','310585','****','4','Relationships','24446','{34D88BF9-1827-467B-AB1B-D3022BEDC302}24446{34D88BF9-1827-467B-AB1B-D3022BEDC302}24490')</w:t>
      </w:r>
    </w:p>
  </w:comment>
  <w:comment w:id="58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ReqPro:Relationship:ReqPro|1.1.1|Relationship('\\Rj06pcsvm\Projetos_Rational\RequisitePro\Siebel\Rqs\Siebel_TNL.rqs','310585','****','4','Relationships','24446','{34D88BF9-1827-467B-AB1B-D3022BEDC302}24446{34D88BF9-1827-467B-AB1B-D3022BEDC302}24491')</w:t>
      </w:r>
    </w:p>
  </w:comment>
  <w:comment w:id="59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ReqPro:Relationship:ReqPro|1.1.1|Relationship('\\Rj06pcsvm\Projetos_Rational\RequisitePro\Siebel\Rqs\Siebel_TNL.rqs','310585','****','4','Relationships','24446','{34D88BF9-1827-467B-AB1B-D3022BEDC302}24446{34D88BF9-1827-467B-AB1B-D3022BEDC302}24492')</w:t>
      </w:r>
    </w:p>
  </w:comment>
  <w:comment w:id="60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ReqPro:Relationship:ReqPro|1.1.1|Relationship('\\Rj06pcsvm\Projetos_Rational\RequisitePro\Siebel\Rqs\Siebel_TNL.rqs','310585','****','4','Relationships','24446','{34D88BF9-1827-467B-AB1B-D3022BEDC302}24446{34D88BF9-1827-467B-AB1B-D3022BEDC302}24493')</w:t>
      </w:r>
    </w:p>
  </w:comment>
  <w:comment w:id="61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ReqPro:Relationship:ReqPro|1.1.1|Relationship('\\Rj06pcsvm\Projetos_Rational\RequisitePro\Siebel\Rqs\Siebel_TNL.rqs','310585','****','4','Relationships','24446','{34D88BF9-1827-467B-AB1B-D3022BEDC302}24446{34D88BF9-1827-467B-AB1B-D3022BEDC302}24494')</w:t>
      </w:r>
    </w:p>
  </w:comment>
  <w:comment w:id="63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ReqPro:Relationship:ReqPro|1.1.1|Relationship('\\Rj06pcsvm\Projetos_Rational\RequisitePro\Siebel\Rqs\Siebel_TNL.rqs','310585','****','4','Relationships','24446','{34D88BF9-1827-467B-AB1B-D3022BEDC302}24446{34D88BF9-1827-467B-AB1B-D3022BEDC302}24495')</w:t>
      </w:r>
    </w:p>
  </w:comment>
  <w:comment w:id="64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ReqPro:Relationship:ReqPro|1.1.1|Relationship('\\Rj06pcsvm\Projetos_Rational\RequisitePro\Siebel\Rqs\Siebel_TNL.rqs','310585','****','4','Relationships','24446','{34D88BF9-1827-467B-AB1B-D3022BEDC302}24446{34D88BF9-1827-467B-AB1B-D3022BEDC302}24496')</w:t>
      </w:r>
    </w:p>
  </w:comment>
  <w:comment w:id="65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ReqPro:Relationship:ReqPro|1.1.1|Relationship('\\Rj06pcsvm\Projetos_Rational\RequisitePro\Siebel\Rqs\Siebel_TNL.rqs','310585','****','4','Relationships','24446','{34D88BF9-1827-467B-AB1B-D3022BEDC302}24446{34D88BF9-1827-467B-AB1B-D3022BEDC302}24497')</w:t>
      </w:r>
    </w:p>
  </w:comment>
  <w:comment w:id="66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ReqPro:Relationship:ReqPro|1.1.1|Relationship('\\Rj06pcsvm\Projetos_Rational\RequisitePro\Siebel\Rqs\Siebel_TNL.rqs','310585','****','4','Relationships','24446','{34D88BF9-1827-467B-AB1B-D3022BEDC302}24446{34D88BF9-1827-467B-AB1B-D3022BEDC302}24498')</w:t>
      </w:r>
    </w:p>
  </w:comment>
  <w:comment w:id="67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ReqPro:Relationship:ReqPro|1.1.1|Relationship('\\Rj06pcsvm\Projetos_Rational\RequisitePro\Siebel\Rqs\Siebel_TNL.rqs','310585','****','4','Relationships','24446','{34D88BF9-1827-467B-AB1B-D3022BEDC302}24446{34D88BF9-1827-467B-AB1B-D3022BEDC302}24499')</w:t>
      </w:r>
    </w:p>
  </w:comment>
  <w:comment w:id="69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ReqPro:Relationship:ReqPro|1.1.1|Relationship('\\Rj06pcsvm\Projetos_Rational\RequisitePro\Siebel\Rqs\Siebel_TNL.rqs','310585','****','4','Relationships','24446','{34D88BF9-1827-467B-AB1B-D3022BEDC302}24446{34D88BF9-1827-467B-AB1B-D3022BEDC302}24500')</w:t>
      </w:r>
    </w:p>
  </w:comment>
  <w:comment w:id="70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ReqPro:Relationship:ReqPro|1.1.1|Relationship('\\Rj06pcsvm\Projetos_Rational\RequisitePro\Siebel\Rqs\Siebel_TNL.rqs','310585','****','4','Relationships','24446','{34D88BF9-1827-467B-AB1B-D3022BEDC302}24446{34D88BF9-1827-467B-AB1B-D3022BEDC302}24501')</w:t>
      </w:r>
    </w:p>
  </w:comment>
  <w:comment w:id="71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ReqPro:Relationship:ReqPro|1.1.1|Relationship('\\Rj06pcsvm\Projetos_Rational\RequisitePro\Siebel\Rqs\Siebel_TNL.rqs','310585','****','4','Relationships','24446','{34D88BF9-1827-467B-AB1B-D3022BEDC302}24446{34D88BF9-1827-467B-AB1B-D3022BEDC302}24502')</w:t>
      </w:r>
    </w:p>
  </w:comment>
  <w:comment w:id="72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ReqPro:Relationship:ReqPro|1.1.1|Relationship('\\Rj06pcsvm\Projetos_Rational\RequisitePro\Siebel\Rqs\Siebel_TNL.rqs','310585','****','4','Relationships','24446','{34D88BF9-1827-467B-AB1B-D3022BEDC302}24446{34D88BF9-1827-467B-AB1B-D3022BEDC302}24503')</w:t>
      </w:r>
    </w:p>
  </w:comment>
  <w:comment w:id="73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ReqPro:Relationship:ReqPro|1.1.1|Relationship('\\Rj06pcsvm\Projetos_Rational\RequisitePro\Siebel\Rqs\Siebel_TNL.rqs','310585','****','4','Relationships','24446','{34D88BF9-1827-467B-AB1B-D3022BEDC302}24446{34D88BF9-1827-467B-AB1B-D3022BEDC302}24504')</w:t>
      </w:r>
    </w:p>
  </w:comment>
  <w:comment w:id="75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ReqPro:Relationship:ReqPro|1.1.1|Relationship('\\Rj06pcsvm\Projetos_Rational\RequisitePro\Siebel\Rqs\Siebel_TNL.rqs','310585','****','4','Relationships','24446','{34D88BF9-1827-467B-AB1B-D3022BEDC302}24446{34D88BF9-1827-467B-AB1B-D3022BEDC302}24505')</w:t>
      </w:r>
    </w:p>
  </w:comment>
  <w:comment w:id="78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ReqPro:Relationship:ReqPro|1.1.1|Relationship('\\Rj06pcsvm\Projetos_Rational\RequisitePro\Siebel\Rqs\Siebel_TNL.rqs','310585','****','4','Relationships','24446','{34D88BF9-1827-467B-AB1B-D3022BEDC302}24446{34D88BF9-1827-467B-AB1B-D3022BEDC302}24506')</w:t>
      </w:r>
    </w:p>
  </w:comment>
  <w:comment w:id="82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ReqPro:Relationship:ReqPro|1.1.1|Relationship('\\Rj06pcsvm\Projetos_Rational\RequisitePro\Siebel\Rqs\Siebel_TNL.rqs','310585','****','4','Relationships','24446','{34D88BF9-1827-467B-AB1B-D3022BEDC302}24446{34D88BF9-1827-467B-AB1B-D3022BEDC302}24507')</w:t>
      </w:r>
    </w:p>
  </w:comment>
  <w:comment w:id="83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ReqPro:Relationship:ReqPro|1.1.1|Relationship('\\Rj06pcsvm\Projetos_Rational\RequisitePro\Siebel\Rqs\Siebel_TNL.rqs','310585','****','4','Relationships','24446','{34D88BF9-1827-467B-AB1B-D3022BEDC302}24446{34D88BF9-1827-467B-AB1B-D3022BEDC302}24508')</w:t>
      </w:r>
    </w:p>
  </w:comment>
  <w:comment w:id="84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ReqPro:Relationship:ReqPro|1.1.1|Relationship('\\Rj06pcsvm\Projetos_Rational\RequisitePro\Siebel\Rqs\Siebel_TNL.rqs','310585','****','4','Relationships','24446','{34D88BF9-1827-467B-AB1B-D3022BEDC302}24446{34D88BF9-1827-467B-AB1B-D3022BEDC302}24509')</w:t>
      </w:r>
    </w:p>
  </w:comment>
  <w:comment w:id="85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ReqPro:Relationship:ReqPro|1.1.1|Relationship('\\Rj06pcsvm\Projetos_Rational\RequisitePro\Siebel\Rqs\Siebel_TNL.rqs','310585','****','4','Relationships','24446','{34D88BF9-1827-467B-AB1B-D3022BEDC302}24446{34D88BF9-1827-467B-AB1B-D3022BEDC302}24510')</w:t>
      </w:r>
    </w:p>
  </w:comment>
  <w:comment w:id="87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ReqPro:Relationship:ReqPro|1.1.1|Relationship('\\Rj06pcsvm\Projetos_Rational\RequisitePro\Siebel\Rqs\Siebel_TNL.rqs','310585','****','4','Relationships','24446','{34D88BF9-1827-467B-AB1B-D3022BEDC302}24446{34D88BF9-1827-467B-AB1B-D3022BEDC302}24511')</w:t>
      </w:r>
    </w:p>
  </w:comment>
  <w:comment w:id="88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ReqPro:Relationship:ReqPro|1.1.1|Relationship('\\Rj06pcsvm\Projetos_Rational\RequisitePro\Siebel\Rqs\Siebel_TNL.rqs','310585','****','4','Relationships','24446','{34D88BF9-1827-467B-AB1B-D3022BEDC302}24446{34D88BF9-1827-467B-AB1B-D3022BEDC302}24512')</w:t>
      </w:r>
    </w:p>
  </w:comment>
  <w:comment w:id="89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ReqPro:Relationship:ReqPro|1.1.1|Relationship('\\Rj06pcsvm\Projetos_Rational\RequisitePro\Siebel\Rqs\Siebel_TNL.rqs','310585','****','4','Relationships','24446','{34D88BF9-1827-467B-AB1B-D3022BEDC302}24446{34D88BF9-1827-467B-AB1B-D3022BEDC302}24513')</w:t>
      </w:r>
    </w:p>
  </w:comment>
  <w:comment w:id="90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ReqPro:Relationship:ReqPro|1.1.1|Relationship('\\Rj06pcsvm\Projetos_Rational\RequisitePro\Siebel\Rqs\Siebel_TNL.rqs','310585','****','4','Relationships','24446','{34D88BF9-1827-467B-AB1B-D3022BEDC302}24446{34D88BF9-1827-467B-AB1B-D3022BEDC302}24514')</w:t>
      </w:r>
    </w:p>
  </w:comment>
  <w:comment w:id="94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ReqPro:Relationship:ReqPro|1.1.1|Relationship('\\Rj06pcsvm\Projetos_Rational\RequisitePro\Siebel\Rqs\Siebel_TNL.rqs','310585','****','4','Relationships','24446','{34D88BF9-1827-467B-AB1B-D3022BEDC302}24446{34D88BF9-1827-467B-AB1B-D3022BEDC302}24515')</w:t>
      </w:r>
    </w:p>
  </w:comment>
  <w:comment w:id="95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ReqPro:Relationship:ReqPro|1.1.1|Relationship('\\Rj06pcsvm\Projetos_Rational\RequisitePro\Siebel\Rqs\Siebel_TNL.rqs','310585','****','4','Relationships','24446','{34D88BF9-1827-467B-AB1B-D3022BEDC302}24446{34D88BF9-1827-467B-AB1B-D3022BEDC302}24516')</w:t>
      </w:r>
    </w:p>
  </w:comment>
  <w:comment w:id="964" w:author="Oi TNL-PCS" w:date="2011-04-20T12:01:00Z" w:initials="REPEAT">
    <w:p w:rsidR="00A14365" w:rsidRDefault="009910BF" w:rsidP="008D693D">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ReqPro:Relationship:ReqPro|1.1.1|Relationship('\\Rj06pcsvm\Projetos_Rational\RequisitePro\Siebel\Rqs\Siebel_TNL.rqs','310585','****','4','Relationships','24446','{34D88BF9-1827-467B-AB1B-D3022BEDC302}24446{34D88BF9-1827-467B-AB1B-D3022BEDC302}24516')</w:t>
      </w:r>
    </w:p>
  </w:comment>
  <w:comment w:id="976" w:author="Oi TNL-PCS" w:date="2011-04-20T12:02:00Z" w:initials="REPEAT">
    <w:p w:rsidR="00A14365" w:rsidRDefault="009910BF" w:rsidP="008D693D">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ReqPro:Relationship:ReqPro|1.1.1|Relationship('\\Rj06pcsvm\Projetos_Rational\RequisitePro\Siebel\Rqs\Siebel_TNL.rqs','310585','****','4','Relationships','24446','{34D88BF9-1827-467B-AB1B-D3022BEDC302}24446{34D88BF9-1827-467B-AB1B-D3022BEDC302}24516')</w:t>
      </w:r>
    </w:p>
  </w:comment>
  <w:comment w:id="988" w:author="Oi TNL-PCS" w:date="2011-04-20T12:02:00Z" w:initials="REPEAT">
    <w:p w:rsidR="00A14365" w:rsidRDefault="009910BF" w:rsidP="008D693D">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ReqPro:Relationship:ReqPro|1.1.1|Relationship('\\Rj06pcsvm\Projetos_Rational\RequisitePro\Siebel\Rqs\Siebel_TNL.rqs','310585','****','4','Relationships','24446','{34D88BF9-1827-467B-AB1B-D3022BEDC302}24446{34D88BF9-1827-467B-AB1B-D3022BEDC302}24516')</w:t>
      </w:r>
    </w:p>
  </w:comment>
  <w:comment w:id="2170" w:author="TELEMAR" w:date="2011-06-14T17:56:00Z" w:initials="MASTER">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M:Sistema_Impactado:ReqPro:DEMRequirement:Demanda:ReqPro:DEMRequirement:N=ChildReqts:==A:ReqPro:DEMRequirement::Propriedades:SSistema\x20Impactado</w:t>
      </w:r>
    </w:p>
  </w:comment>
  <w:comment w:id="2172" w:author="TELEMAR" w:date="2011-06-14T17:56:00Z" w:initials="REPEAT">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R:Sistema_Impactado:ReqPro:DEMRequirement:Demanda:ReqPro:DEMRequirement:N=ChildReqts:==A:ReqPro:DEMRequirement::Propriedades:SSistema\x20Impactado</w:t>
      </w:r>
    </w:p>
  </w:comment>
  <w:comment w:id="2174" w:author="TELEMAR" w:date="2011-06-14T17:56:00Z" w:initials="DISPLAY">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sidRPr="00354F77">
        <w:rPr>
          <w:lang w:val="pt-BR"/>
        </w:rPr>
        <w:t>F:Sistema_Impactado:ReqPro:DEMRequirement::Text:SAAA:</w:t>
      </w:r>
    </w:p>
  </w:comment>
  <w:comment w:id="2176" w:author="TELEMAR" w:date="2011-06-14T17:56:00Z" w:initials="ENDDISP">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sidRPr="00354F77">
        <w:rPr>
          <w:lang w:val="pt-BR"/>
        </w:rPr>
        <w:t>F:Sistema_Impactado:ReqPro:DEMRequirement::Text:SAAA:</w:t>
      </w:r>
    </w:p>
  </w:comment>
  <w:comment w:id="2178" w:author="TELEMAR" w:date="2011-06-14T17:56:00Z" w:initials="ENDREP">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sidRPr="00354F77">
        <w:rPr>
          <w:lang w:val="pt-BR"/>
        </w:rPr>
        <w:t>R:Sistema_Impactado:ReqPro:DEMRequirement:Demanda:ReqPro:DEMRequirement:N=ChildReqts:==A:ReqPro:DEMRequirement::Propriedades:SSistema\x20Impactado</w:t>
      </w:r>
    </w:p>
  </w:comment>
  <w:comment w:id="2180" w:author="TELEMAR" w:date="2011-06-14T17:56:00Z" w:initials="ENDMAST">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sidRPr="00354F77">
        <w:rPr>
          <w:lang w:val="pt-BR"/>
        </w:rPr>
        <w:t>M:Sistema_Impactado:ReqPro:DEMRequirement:Demanda:ReqPro:DEMRequirement:N=ChildReqts:==A:ReqPro:DEMRequirement::Propriedades:SSistema\x20Impactado</w:t>
      </w:r>
    </w:p>
  </w:comment>
  <w:comment w:id="2194" w:author="TELEMAR" w:date="2011-06-14T17:56:00Z" w:initials="MASTER">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M:Tipo_Impacto:ReqPro:DEMRequirement:Demanda:ReqPro:DEMRequirement:N=ChildReqts:==A:ReqPro:DEMRequirement::Propriedades:STipo\x20Impacto</w:t>
      </w:r>
    </w:p>
  </w:comment>
  <w:comment w:id="2196" w:author="TELEMAR" w:date="2011-06-14T17:56:00Z" w:initials="REPEAT">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R:Tipo_Impacto:ReqPro:DEMRequirement:Demanda:ReqPro:DEMRequirement:N=ChildReqts:==A:ReqPro:DEMRequirement::Propriedades:STipo\x20Impacto</w:t>
      </w:r>
    </w:p>
  </w:comment>
  <w:comment w:id="2198" w:author="TELEMAR" w:date="2011-06-14T17:56:00Z" w:initials="DISPLAY">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F:Tipo_Impacto:ReqPro:DEMRequirement::Text:SAAA:</w:t>
      </w:r>
    </w:p>
  </w:comment>
  <w:comment w:id="2201" w:author="TELEMAR" w:date="2011-06-14T17:56:00Z" w:initials="ENDDISP">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F:Tipo_Impacto:ReqPro:DEMRequirement::Text:SAAA:</w:t>
      </w:r>
    </w:p>
  </w:comment>
  <w:comment w:id="2203" w:author="TELEMAR" w:date="2011-06-14T17:56:00Z" w:initials="ENDREP">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R:Tipo_Impacto:ReqPro:DEMRequirement:Demanda:ReqPro:DEMRequirement:N=ChildReqts:==A:ReqPro:DEMRequirement::Propriedades:STipo\x20Impacto</w:t>
      </w:r>
    </w:p>
  </w:comment>
  <w:comment w:id="2205" w:author="TELEMAR" w:date="2011-06-14T17:56:00Z" w:initials="ENDMAST">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M:Tipo_Impacto:ReqPro:DEMRequirement:Demanda:ReqPro:DEMRequirement:N=ChildReqts:==A:ReqPro:DEMRequirement::Propriedades:STipo\x20Impacto</w:t>
      </w:r>
    </w:p>
  </w:comment>
  <w:comment w:id="2218" w:author="TELEMAR" w:date="2011-06-14T17:56:00Z" w:initials="MASTER">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M:Tipo_Interface:ReqPro:DEMRequirement:Demanda:ReqPro:DEMRequirement:N=ChildReqts:==A:ReqPro:DEMRequirement::Propriedades:STipo\x20Interface</w:t>
      </w:r>
    </w:p>
  </w:comment>
  <w:comment w:id="2220" w:author="TELEMAR" w:date="2011-06-14T17:56:00Z" w:initials="REPEAT">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R:Tipo_Interface:ReqPro:DEMRequirement:Demanda:ReqPro:DEMRequirement:N=ChildReqts:==A:ReqPro:DEMRequirement::Propriedades:STipo\x20Interface</w:t>
      </w:r>
    </w:p>
  </w:comment>
  <w:comment w:id="2222" w:author="TELEMAR" w:date="2011-06-14T17:56:00Z" w:initials="DISPLAY">
    <w:p w:rsidR="00A14365" w:rsidRPr="00354F77" w:rsidRDefault="009910BF" w:rsidP="00454013">
      <w:pPr>
        <w:pStyle w:val="Textodecomentrio"/>
        <w:rPr>
          <w:lang w:val="pt-BR"/>
        </w:rPr>
      </w:pPr>
      <w:r>
        <w:fldChar w:fldCharType="begin"/>
      </w:r>
      <w:r w:rsidR="00A14365" w:rsidRPr="00354F77">
        <w:rPr>
          <w:rStyle w:val="Refdecomentrio"/>
          <w:rFonts w:eastAsiaTheme="majorEastAsia"/>
          <w:lang w:val="pt-BR"/>
        </w:rPr>
        <w:instrText xml:space="preserve"> </w:instrText>
      </w:r>
      <w:r w:rsidR="00A14365" w:rsidRPr="00354F77">
        <w:rPr>
          <w:lang w:val="pt-BR"/>
        </w:rPr>
        <w:instrText>PAGE \# "'Página: '#'</w:instrText>
      </w:r>
      <w:r w:rsidR="00A14365" w:rsidRPr="00354F77">
        <w:rPr>
          <w:lang w:val="pt-BR"/>
        </w:rPr>
        <w:br/>
        <w:instrText>'"</w:instrText>
      </w:r>
      <w:r w:rsidR="00A14365" w:rsidRPr="00354F77">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Pr>
          <w:lang w:val="pt-BR"/>
        </w:rPr>
        <w:t>F:Tipo_Interface:ReqPro:DEMRequirement::Text:SAAA:</w:t>
      </w:r>
    </w:p>
  </w:comment>
  <w:comment w:id="2228" w:author="TELEMAR" w:date="2011-06-14T17:56:00Z" w:initials="ENDDISP">
    <w:p w:rsidR="00A14365" w:rsidRPr="009E7B16" w:rsidRDefault="009910BF" w:rsidP="00454013">
      <w:pPr>
        <w:pStyle w:val="Textodecomentrio"/>
        <w:rPr>
          <w:lang w:val="pt-BR"/>
        </w:rPr>
      </w:pPr>
      <w:r>
        <w:fldChar w:fldCharType="begin"/>
      </w:r>
      <w:r w:rsidR="00A14365" w:rsidRPr="009E7B16">
        <w:rPr>
          <w:rStyle w:val="Refdecomentrio"/>
          <w:rFonts w:eastAsiaTheme="majorEastAsia"/>
          <w:lang w:val="pt-BR"/>
        </w:rPr>
        <w:instrText xml:space="preserve"> </w:instrText>
      </w:r>
      <w:r w:rsidR="00A14365" w:rsidRPr="009E7B16">
        <w:rPr>
          <w:lang w:val="pt-BR"/>
        </w:rPr>
        <w:instrText>PAGE \# "'Página: '#'</w:instrText>
      </w:r>
      <w:r w:rsidR="00A14365" w:rsidRPr="009E7B16">
        <w:rPr>
          <w:lang w:val="pt-BR"/>
        </w:rPr>
        <w:br/>
        <w:instrText>'"</w:instrText>
      </w:r>
      <w:r w:rsidR="00A14365" w:rsidRPr="009E7B16">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sidRPr="009E7B16">
        <w:rPr>
          <w:lang w:val="pt-BR"/>
        </w:rPr>
        <w:t>F:Tipo_Interface:ReqPro:DEMRequirement::Text:SAAA:</w:t>
      </w:r>
    </w:p>
  </w:comment>
  <w:comment w:id="2230" w:author="TELEMAR" w:date="2011-06-14T17:56:00Z" w:initials="ENDREP">
    <w:p w:rsidR="00A14365" w:rsidRPr="009E7B16" w:rsidRDefault="009910BF" w:rsidP="00454013">
      <w:pPr>
        <w:pStyle w:val="Textodecomentrio"/>
        <w:rPr>
          <w:lang w:val="pt-BR"/>
        </w:rPr>
      </w:pPr>
      <w:r>
        <w:fldChar w:fldCharType="begin"/>
      </w:r>
      <w:r w:rsidR="00A14365" w:rsidRPr="009E7B16">
        <w:rPr>
          <w:rStyle w:val="Refdecomentrio"/>
          <w:rFonts w:eastAsiaTheme="majorEastAsia"/>
          <w:lang w:val="pt-BR"/>
        </w:rPr>
        <w:instrText xml:space="preserve"> </w:instrText>
      </w:r>
      <w:r w:rsidR="00A14365" w:rsidRPr="009E7B16">
        <w:rPr>
          <w:lang w:val="pt-BR"/>
        </w:rPr>
        <w:instrText>PAGE \# "'Página: '#'</w:instrText>
      </w:r>
      <w:r w:rsidR="00A14365" w:rsidRPr="009E7B16">
        <w:rPr>
          <w:lang w:val="pt-BR"/>
        </w:rPr>
        <w:br/>
        <w:instrText>'"</w:instrText>
      </w:r>
      <w:r w:rsidR="00A14365" w:rsidRPr="009E7B16">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sidRPr="009E7B16">
        <w:rPr>
          <w:lang w:val="pt-BR"/>
        </w:rPr>
        <w:t>R:Tipo_Interface:ReqPro:DEMRequirement:Demanda:ReqPro:DEMRequirement:N=ChildReqts:==A:ReqPro:DEMRequirement::Propriedades:STipo\x20Interface</w:t>
      </w:r>
    </w:p>
  </w:comment>
  <w:comment w:id="2232" w:author="TELEMAR" w:date="2011-06-14T17:56:00Z" w:initials="ENDMAST">
    <w:p w:rsidR="00A14365" w:rsidRPr="009E7B16" w:rsidRDefault="009910BF" w:rsidP="00454013">
      <w:pPr>
        <w:pStyle w:val="Textodecomentrio"/>
        <w:rPr>
          <w:lang w:val="pt-BR"/>
        </w:rPr>
      </w:pPr>
      <w:r>
        <w:fldChar w:fldCharType="begin"/>
      </w:r>
      <w:r w:rsidR="00A14365" w:rsidRPr="009E7B16">
        <w:rPr>
          <w:rStyle w:val="Refdecomentrio"/>
          <w:rFonts w:eastAsiaTheme="majorEastAsia"/>
          <w:lang w:val="pt-BR"/>
        </w:rPr>
        <w:instrText xml:space="preserve"> </w:instrText>
      </w:r>
      <w:r w:rsidR="00A14365" w:rsidRPr="009E7B16">
        <w:rPr>
          <w:lang w:val="pt-BR"/>
        </w:rPr>
        <w:instrText>PAGE \# "'Página: '#'</w:instrText>
      </w:r>
      <w:r w:rsidR="00A14365" w:rsidRPr="009E7B16">
        <w:rPr>
          <w:lang w:val="pt-BR"/>
        </w:rPr>
        <w:br/>
        <w:instrText>'"</w:instrText>
      </w:r>
      <w:r w:rsidR="00A14365" w:rsidRPr="009E7B16">
        <w:rPr>
          <w:rStyle w:val="Refdecomentrio"/>
          <w:rFonts w:eastAsiaTheme="majorEastAsia"/>
          <w:lang w:val="pt-BR"/>
        </w:rPr>
        <w:instrText xml:space="preserve"> </w:instrText>
      </w:r>
      <w:r>
        <w:fldChar w:fldCharType="end"/>
      </w:r>
      <w:r w:rsidR="00A14365">
        <w:rPr>
          <w:rStyle w:val="Refdecomentrio"/>
          <w:rFonts w:eastAsiaTheme="majorEastAsia"/>
        </w:rPr>
        <w:annotationRef/>
      </w:r>
      <w:r w:rsidR="00A14365" w:rsidRPr="009E7B16">
        <w:rPr>
          <w:lang w:val="pt-BR"/>
        </w:rPr>
        <w:t>M:Tipo_Interface:ReqPro:DEMRequirement:Demanda:ReqPro:DEMRequirement:N=ChildReqts:==A:ReqPro:DEMRequirement::Propriedades:STipo\x20Interface</w:t>
      </w:r>
    </w:p>
  </w:comment>
  <w:comment w:id="2455" w:author="Oi TNL-PCS" w:date="2011-04-18T20:44:00Z" w:initials="REPEAT">
    <w:p w:rsidR="00A14365" w:rsidRPr="00FE4F1A" w:rsidRDefault="009910BF" w:rsidP="00042EC1">
      <w:pPr>
        <w:pStyle w:val="Textodecomentrio"/>
        <w:rPr>
          <w:lang w:val="pt-BR"/>
        </w:rPr>
      </w:pPr>
      <w:r>
        <w:fldChar w:fldCharType="begin"/>
      </w:r>
      <w:r w:rsidR="00A14365" w:rsidRPr="00FE4F1A">
        <w:rPr>
          <w:lang w:val="pt-BR"/>
        </w:rPr>
        <w:instrText>PAGE \# "'Página: '#'</w:instrText>
      </w:r>
      <w:r w:rsidR="00A14365" w:rsidRPr="00FE4F1A">
        <w:rPr>
          <w:lang w:val="pt-BR"/>
        </w:rPr>
        <w:br/>
        <w:instrText>'"</w:instrText>
      </w:r>
      <w:r w:rsidR="00A14365" w:rsidRPr="00FE4F1A">
        <w:rPr>
          <w:rStyle w:val="Refdecomentrio"/>
          <w:lang w:val="pt-BR"/>
        </w:rPr>
        <w:instrText xml:space="preserve">  </w:instrText>
      </w:r>
      <w:r>
        <w:fldChar w:fldCharType="end"/>
      </w:r>
      <w:r w:rsidR="00A14365">
        <w:rPr>
          <w:rStyle w:val="Refdecomentrio"/>
        </w:rPr>
        <w:annotationRef/>
      </w:r>
      <w:r w:rsidR="00A14365" w:rsidRPr="00FE4F1A">
        <w:rPr>
          <w:lang w:val="pt-BR"/>
        </w:rPr>
        <w:t>ReqPro:DEMRequirement:ReqPro|1.1|Requirement('\\Rj06pcsvm\Projetos_Rational\RequisitePro\Siebel\Rqs\Siebel_TNL.rqs','310585','****','4','Relationships','24449')</w:t>
      </w:r>
    </w:p>
  </w:comment>
  <w:comment w:id="259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ReqPro:DEMRequirement:ReqPro|1.1|Requirement('\\Rj06pcsvm\Projetos_Rational\RequisitePro\Siebel\Rqs\Siebel_TNL.rqs','310585','****','4','Relationships','24450')</w:t>
      </w:r>
    </w:p>
  </w:comment>
  <w:comment w:id="261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ReqPro:DEMRequirement:ReqPro|1.1|Requirement('\\Rj06pcsvm\Projetos_Rational\RequisitePro\Siebel\Rqs\Siebel_TNL.rqs','310585','****','4','Relationships','24452')</w:t>
      </w:r>
    </w:p>
  </w:comment>
  <w:comment w:id="263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ReqPro:DEMRequirement:ReqPro|1.1|Requirement('\\Rj06pcsvm\Projetos_Rational\RequisitePro\Siebel\Rqs\Siebel_TNL.rqs','310585','****','4','Relationships','24451')</w:t>
      </w:r>
    </w:p>
  </w:comment>
  <w:comment w:id="268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ReqPro:Relationship:ReqPro|1.1.1|Relationship('\\Rj06pcsvm\Projetos_Rational\RequisitePro\Siebel\Rqs\Siebel_TNL.rqs','310585','****','4','Relationships','24446','{34D88BF9-1827-467B-AB1B-D3022BEDC302}24446{34D88BF9-1827-467B-AB1B-D3022BEDC302}24456')</w:t>
      </w:r>
    </w:p>
  </w:comment>
  <w:comment w:id="268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ReqPro:Relationship:ReqPro|1.1.1|Relationship('\\Rj06pcsvm\Projetos_Rational\RequisitePro\Siebel\Rqs\Siebel_TNL.rqs','310585','****','4','Relationships','24456','{34D88BF9-1827-467B-AB1B-D3022BEDC302}24456{34D88BF9-1827-467B-AB1B-D3022BEDC302}24453')</w:t>
      </w:r>
    </w:p>
  </w:comment>
  <w:comment w:id="334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ReqPro:FEATRequirement:ReqPro|1.1|Requirement('\\Rj06pcsvm\Projetos_Rational\RequisitePro\Siebel\Rqs\Siebel_TNL.rqs','310585','****','4','Relationships','24454')</w:t>
      </w:r>
    </w:p>
  </w:comment>
  <w:comment w:id="334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ReqPro:Relationship:ReqPro|1.1.1|Relationship('\\Rj06pcsvm\Projetos_Rational\RequisitePro\Siebel\Rqs\Siebel_TNL.rqs','310585','****','4','Relationships','24446','{34D88BF9-1827-467B-AB1B-D3022BEDC302}24446{34D88BF9-1827-467B-AB1B-D3022BEDC302}24478')</w:t>
      </w:r>
    </w:p>
  </w:comment>
  <w:comment w:id="335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ReqPro:Relationship:ReqPro|1.1.1|Relationship('\\Rj06pcsvm\Projetos_Rational\RequisitePro\Siebel\Rqs\Siebel_TNL.rqs','310585','****','4','Relationships','24478','{34D88BF9-1827-467B-AB1B-D3022BEDC302}24478{34D88BF9-1827-467B-AB1B-D3022BEDC302}24476')</w:t>
      </w:r>
    </w:p>
  </w:comment>
  <w:comment w:id="335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ReqPro:FEATRequirement:ReqPro|1.1|Requirement('\\Rj06pcsvm\Projetos_Rational\RequisitePro\Siebel\Rqs\Siebel_TNL.rqs','310585','****','4','Relationships','24477')</w:t>
      </w:r>
    </w:p>
  </w:comment>
  <w:comment w:id="336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ReqPro:Relationship:ReqPro|1.1.1|Relationship('\\Rj06pcsvm\Projetos_Rational\RequisitePro\Siebel\Rqs\Siebel_TNL.rqs','310585','****','4','Relationships','24446','{34D88BF9-1827-467B-AB1B-D3022BEDC302}24446{34D88BF9-1827-467B-AB1B-D3022BEDC302}24481')</w:t>
      </w:r>
    </w:p>
  </w:comment>
  <w:comment w:id="336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ReqPro:Relationship:ReqPro|1.1.1|Relationship('\\Rj06pcsvm\Projetos_Rational\RequisitePro\Siebel\Rqs\Siebel_TNL.rqs','310585','****','4','Relationships','24481','{34D88BF9-1827-467B-AB1B-D3022BEDC302}24481{34D88BF9-1827-467B-AB1B-D3022BEDC302}24517')</w:t>
      </w:r>
    </w:p>
  </w:comment>
  <w:comment w:id="337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ReqPro:FEATRequirement:ReqPro|1.1|Requirement('\\Rj06pcsvm\Projetos_Rational\RequisitePro\Siebel\Rqs\Siebel_TNL.rqs','310585','****','4','Relationships','24518')</w:t>
      </w:r>
    </w:p>
  </w:comment>
  <w:comment w:id="337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ReqPro:Relationship:ReqPro|1.1.1|Relationship('\\Rj06pcsvm\Projetos_Rational\RequisitePro\Siebel\Rqs\Siebel_TNL.rqs','310585','****','4','Relationships','24446','{34D88BF9-1827-467B-AB1B-D3022BEDC302}24446{34D88BF9-1827-467B-AB1B-D3022BEDC302}24482')</w:t>
      </w:r>
    </w:p>
  </w:comment>
  <w:comment w:id="338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ReqPro:Relationship:ReqPro|1.1.1|Relationship('\\Rj06pcsvm\Projetos_Rational\RequisitePro\Siebel\Rqs\Siebel_TNL.rqs','310585','****','4','Relationships','24446','{34D88BF9-1827-467B-AB1B-D3022BEDC302}24446{34D88BF9-1827-467B-AB1B-D3022BEDC302}24483')</w:t>
      </w:r>
    </w:p>
  </w:comment>
  <w:comment w:id="338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ReqPro:Relationship:ReqPro|1.1.1|Relationship('\\Rj06pcsvm\Projetos_Rational\RequisitePro\Siebel\Rqs\Siebel_TNL.rqs','310585','****','4','Relationships','24483','{34D88BF9-1827-467B-AB1B-D3022BEDC302}24483{34D88BF9-1827-467B-AB1B-D3022BEDC302}24519')</w:t>
      </w:r>
    </w:p>
  </w:comment>
  <w:comment w:id="338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ReqPro:FEATRequirement:ReqPro|1.1|Requirement('\\Rj06pcsvm\Projetos_Rational\RequisitePro\Siebel\Rqs\Siebel_TNL.rqs','310585','****','4','Relationships','24520')</w:t>
      </w:r>
    </w:p>
  </w:comment>
  <w:comment w:id="339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ReqPro:Relationship:ReqPro|1.1.1|Relationship('\\Rj06pcsvm\Projetos_Rational\RequisitePro\Siebel\Rqs\Siebel_TNL.rqs','310585','****','4','Relationships','24446','{34D88BF9-1827-467B-AB1B-D3022BEDC302}24446{34D88BF9-1827-467B-AB1B-D3022BEDC302}24484')</w:t>
      </w:r>
    </w:p>
  </w:comment>
  <w:comment w:id="339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ReqPro:Relationship:ReqPro|1.1.1|Relationship('\\Rj06pcsvm\Projetos_Rational\RequisitePro\Siebel\Rqs\Siebel_TNL.rqs','310585','****','4','Relationships','24484','{34D88BF9-1827-467B-AB1B-D3022BEDC302}24484{34D88BF9-1827-467B-AB1B-D3022BEDC302}24521')</w:t>
      </w:r>
    </w:p>
  </w:comment>
  <w:comment w:id="340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ReqPro:FEATRequirement:ReqPro|1.1|Requirement('\\Rj06pcsvm\Projetos_Rational\RequisitePro\Siebel\Rqs\Siebel_TNL.rqs','310585','****','4','Relationships','24522')</w:t>
      </w:r>
    </w:p>
  </w:comment>
  <w:comment w:id="341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ReqPro:Relationship:ReqPro|1.1.1|Relationship('\\Rj06pcsvm\Projetos_Rational\RequisitePro\Siebel\Rqs\Siebel_TNL.rqs','310585','****','4','Relationships','24446','{34D88BF9-1827-467B-AB1B-D3022BEDC302}24446{34D88BF9-1827-467B-AB1B-D3022BEDC302}24485')</w:t>
      </w:r>
    </w:p>
  </w:comment>
  <w:comment w:id="341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ReqPro:Relationship:ReqPro|1.1.1|Relationship('\\Rj06pcsvm\Projetos_Rational\RequisitePro\Siebel\Rqs\Siebel_TNL.rqs','310585','****','4','Relationships','24485','{34D88BF9-1827-467B-AB1B-D3022BEDC302}24485{34D88BF9-1827-467B-AB1B-D3022BEDC302}24523')</w:t>
      </w:r>
    </w:p>
  </w:comment>
  <w:comment w:id="341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ReqPro:FEATRequirement:ReqPro|1.1|Requirement('\\Rj06pcsvm\Projetos_Rational\RequisitePro\Siebel\Rqs\Siebel_TNL.rqs','310585','****','4','Relationships','24524')</w:t>
      </w:r>
    </w:p>
  </w:comment>
  <w:comment w:id="342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ReqPro:Relationship:ReqPro|1.1.1|Relationship('\\Rj06pcsvm\Projetos_Rational\RequisitePro\Siebel\Rqs\Siebel_TNL.rqs','310585','****','4','Relationships','24446','{34D88BF9-1827-467B-AB1B-D3022BEDC302}24446{34D88BF9-1827-467B-AB1B-D3022BEDC302}24486')</w:t>
      </w:r>
    </w:p>
  </w:comment>
  <w:comment w:id="342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ReqPro:Relationship:ReqPro|1.1.1|Relationship('\\Rj06pcsvm\Projetos_Rational\RequisitePro\Siebel\Rqs\Siebel_TNL.rqs','310585','****','4','Relationships','24486','{34D88BF9-1827-467B-AB1B-D3022BEDC302}24486{34D88BF9-1827-467B-AB1B-D3022BEDC302}24525')</w:t>
      </w:r>
    </w:p>
  </w:comment>
  <w:comment w:id="343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ReqPro:FEATRequirement:ReqPro|1.1|Requirement('\\Rj06pcsvm\Projetos_Rational\RequisitePro\Siebel\Rqs\Siebel_TNL.rqs','310585','****','4','Relationships','24526')</w:t>
      </w:r>
    </w:p>
  </w:comment>
  <w:comment w:id="344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ReqPro:Relationship:ReqPro|1.1.1|Relationship('\\Rj06pcsvm\Projetos_Rational\RequisitePro\Siebel\Rqs\Siebel_TNL.rqs','310585','****','4','Relationships','24446','{34D88BF9-1827-467B-AB1B-D3022BEDC302}24446{34D88BF9-1827-467B-AB1B-D3022BEDC302}24487')</w:t>
      </w:r>
    </w:p>
  </w:comment>
  <w:comment w:id="344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ReqPro:Relationship:ReqPro|1.1.1|Relationship('\\Rj06pcsvm\Projetos_Rational\RequisitePro\Siebel\Rqs\Siebel_TNL.rqs','310585','****','4','Relationships','24487','{34D88BF9-1827-467B-AB1B-D3022BEDC302}24487{34D88BF9-1827-467B-AB1B-D3022BEDC302}24527')</w:t>
      </w:r>
    </w:p>
  </w:comment>
  <w:comment w:id="344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ReqPro:FEATRequirement:ReqPro|1.1|Requirement('\\Rj06pcsvm\Projetos_Rational\RequisitePro\Siebel\Rqs\Siebel_TNL.rqs','310585','****','4','Relationships','24528')</w:t>
      </w:r>
    </w:p>
  </w:comment>
  <w:comment w:id="345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ReqPro:Relationship:ReqPro|1.1.1|Relationship('\\Rj06pcsvm\Projetos_Rational\RequisitePro\Siebel\Rqs\Siebel_TNL.rqs','310585','****','4','Relationships','24446','{34D88BF9-1827-467B-AB1B-D3022BEDC302}24446{34D88BF9-1827-467B-AB1B-D3022BEDC302}24488')</w:t>
      </w:r>
    </w:p>
  </w:comment>
  <w:comment w:id="345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ReqPro:Relationship:ReqPro|1.1.1|Relationship('\\Rj06pcsvm\Projetos_Rational\RequisitePro\Siebel\Rqs\Siebel_TNL.rqs','310585','****','4','Relationships','24488','{34D88BF9-1827-467B-AB1B-D3022BEDC302}24488{34D88BF9-1827-467B-AB1B-D3022BEDC302}24529')</w:t>
      </w:r>
    </w:p>
  </w:comment>
  <w:comment w:id="346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ReqPro:FEATRequirement:ReqPro|1.1|Requirement('\\Rj06pcsvm\Projetos_Rational\RequisitePro\Siebel\Rqs\Siebel_TNL.rqs','310585','****','4','Relationships','24530')</w:t>
      </w:r>
    </w:p>
  </w:comment>
  <w:comment w:id="347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ReqPro:Relationship:ReqPro|1.1.1|Relationship('\\Rj06pcsvm\Projetos_Rational\RequisitePro\Siebel\Rqs\Siebel_TNL.rqs','310585','****','4','Relationships','24446','{34D88BF9-1827-467B-AB1B-D3022BEDC302}24446{34D88BF9-1827-467B-AB1B-D3022BEDC302}24489')</w:t>
      </w:r>
    </w:p>
  </w:comment>
  <w:comment w:id="347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ReqPro:Relationship:ReqPro|1.1.1|Relationship('\\Rj06pcsvm\Projetos_Rational\RequisitePro\Siebel\Rqs\Siebel_TNL.rqs','310585','****','4','Relationships','24446','{34D88BF9-1827-467B-AB1B-D3022BEDC302}24446{34D88BF9-1827-467B-AB1B-D3022BEDC302}24490')</w:t>
      </w:r>
    </w:p>
  </w:comment>
  <w:comment w:id="347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ReqPro:Relationship:ReqPro|1.1.1|Relationship('\\Rj06pcsvm\Projetos_Rational\RequisitePro\Siebel\Rqs\Siebel_TNL.rqs','310585','****','4','Relationships','24490','{34D88BF9-1827-467B-AB1B-D3022BEDC302}24490{34D88BF9-1827-467B-AB1B-D3022BEDC302}24531')</w:t>
      </w:r>
    </w:p>
  </w:comment>
  <w:comment w:id="348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ReqPro:FEATRequirement:ReqPro|1.1|Requirement('\\Rj06pcsvm\Projetos_Rational\RequisitePro\Siebel\Rqs\Siebel_TNL.rqs','310585','****','4','Relationships','24532')</w:t>
      </w:r>
    </w:p>
  </w:comment>
  <w:comment w:id="349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ReqPro:Relationship:ReqPro|1.1.1|Relationship('\\Rj06pcsvm\Projetos_Rational\RequisitePro\Siebel\Rqs\Siebel_TNL.rqs','310585','****','4','Relationships','24446','{34D88BF9-1827-467B-AB1B-D3022BEDC302}24446{34D88BF9-1827-467B-AB1B-D3022BEDC302}24491')</w:t>
      </w:r>
    </w:p>
  </w:comment>
  <w:comment w:id="349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ReqPro:Relationship:ReqPro|1.1.1|Relationship('\\Rj06pcsvm\Projetos_Rational\RequisitePro\Siebel\Rqs\Siebel_TNL.rqs','310585','****','4','Relationships','24491','{34D88BF9-1827-467B-AB1B-D3022BEDC302}24491{34D88BF9-1827-467B-AB1B-D3022BEDC302}24533')</w:t>
      </w:r>
    </w:p>
  </w:comment>
  <w:comment w:id="349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ReqPro:FEATRequirement:ReqPro|1.1|Requirement('\\Rj06pcsvm\Projetos_Rational\RequisitePro\Siebel\Rqs\Siebel_TNL.rqs','310585','****','4','Relationships','24534')</w:t>
      </w:r>
    </w:p>
  </w:comment>
  <w:comment w:id="350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ReqPro:Relationship:ReqPro|1.1.1|Relationship('\\Rj06pcsvm\Projetos_Rational\RequisitePro\Siebel\Rqs\Siebel_TNL.rqs','310585','****','4','Relationships','24446','{34D88BF9-1827-467B-AB1B-D3022BEDC302}24446{34D88BF9-1827-467B-AB1B-D3022BEDC302}24492')</w:t>
      </w:r>
    </w:p>
  </w:comment>
  <w:comment w:id="350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ReqPro:Relationship:ReqPro|1.1.1|Relationship('\\Rj06pcsvm\Projetos_Rational\RequisitePro\Siebel\Rqs\Siebel_TNL.rqs','310585','****','4','Relationships','24492','{34D88BF9-1827-467B-AB1B-D3022BEDC302}24492{34D88BF9-1827-467B-AB1B-D3022BEDC302}24535')</w:t>
      </w:r>
    </w:p>
  </w:comment>
  <w:comment w:id="351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ReqPro:FEATRequirement:ReqPro|1.1|Requirement('\\Rj06pcsvm\Projetos_Rational\RequisitePro\Siebel\Rqs\Siebel_TNL.rqs','310585','****','4','Relationships','24536')</w:t>
      </w:r>
    </w:p>
  </w:comment>
  <w:comment w:id="352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ReqPro:Relationship:ReqPro|1.1.1|Relationship('\\Rj06pcsvm\Projetos_Rational\RequisitePro\Siebel\Rqs\Siebel_TNL.rqs','310585','****','4','Relationships','24446','{34D88BF9-1827-467B-AB1B-D3022BEDC302}24446{34D88BF9-1827-467B-AB1B-D3022BEDC302}24493')</w:t>
      </w:r>
    </w:p>
  </w:comment>
  <w:comment w:id="352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ReqPro:Relationship:ReqPro|1.1.1|Relationship('\\Rj06pcsvm\Projetos_Rational\RequisitePro\Siebel\Rqs\Siebel_TNL.rqs','310585','****','4','Relationships','24493','{34D88BF9-1827-467B-AB1B-D3022BEDC302}24493{34D88BF9-1827-467B-AB1B-D3022BEDC302}24537')</w:t>
      </w:r>
    </w:p>
  </w:comment>
  <w:comment w:id="352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ReqPro:FEATRequirement:ReqPro|1.1|Requirement('\\Rj06pcsvm\Projetos_Rational\RequisitePro\Siebel\Rqs\Siebel_TNL.rqs','310585','****','4','Relationships','24538')</w:t>
      </w:r>
    </w:p>
  </w:comment>
  <w:comment w:id="353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ReqPro:Relationship:ReqPro|1.1.1|Relationship('\\Rj06pcsvm\Projetos_Rational\RequisitePro\Siebel\Rqs\Siebel_TNL.rqs','310585','****','4','Relationships','24446','{34D88BF9-1827-467B-AB1B-D3022BEDC302}24446{34D88BF9-1827-467B-AB1B-D3022BEDC302}24494')</w:t>
      </w:r>
    </w:p>
  </w:comment>
  <w:comment w:id="353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ReqPro:Relationship:ReqPro|1.1.1|Relationship('\\Rj06pcsvm\Projetos_Rational\RequisitePro\Siebel\Rqs\Siebel_TNL.rqs','310585','****','4','Relationships','24446','{34D88BF9-1827-467B-AB1B-D3022BEDC302}24446{34D88BF9-1827-467B-AB1B-D3022BEDC302}24495')</w:t>
      </w:r>
    </w:p>
  </w:comment>
  <w:comment w:id="353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ReqPro:Relationship:ReqPro|1.1.1|Relationship('\\Rj06pcsvm\Projetos_Rational\RequisitePro\Siebel\Rqs\Siebel_TNL.rqs','310585','****','4','Relationships','24495','{34D88BF9-1827-467B-AB1B-D3022BEDC302}24495{34D88BF9-1827-467B-AB1B-D3022BEDC302}24539')</w:t>
      </w:r>
    </w:p>
  </w:comment>
  <w:comment w:id="354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ReqPro:FEATRequirement:ReqPro|1.1|Requirement('\\Rj06pcsvm\Projetos_Rational\RequisitePro\Siebel\Rqs\Siebel_TNL.rqs','310585','****','4','Relationships','24540')</w:t>
      </w:r>
    </w:p>
  </w:comment>
  <w:comment w:id="355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ReqPro:Relationship:ReqPro|1.1.1|Relationship('\\Rj06pcsvm\Projetos_Rational\RequisitePro\Siebel\Rqs\Siebel_TNL.rqs','310585','****','4','Relationships','24446','{34D88BF9-1827-467B-AB1B-D3022BEDC302}24446{34D88BF9-1827-467B-AB1B-D3022BEDC302}24496')</w:t>
      </w:r>
    </w:p>
  </w:comment>
  <w:comment w:id="355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ReqPro:Relationship:ReqPro|1.1.1|Relationship('\\Rj06pcsvm\Projetos_Rational\RequisitePro\Siebel\Rqs\Siebel_TNL.rqs','310585','****','4','Relationships','24496','{34D88BF9-1827-467B-AB1B-D3022BEDC302}24496{34D88BF9-1827-467B-AB1B-D3022BEDC302}24541')</w:t>
      </w:r>
    </w:p>
  </w:comment>
  <w:comment w:id="356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ReqPro:FEATRequirement:ReqPro|1.1|Requirement('\\Rj06pcsvm\Projetos_Rational\RequisitePro\Siebel\Rqs\Siebel_TNL.rqs','310585','****','4','Relationships','24542')</w:t>
      </w:r>
    </w:p>
  </w:comment>
  <w:comment w:id="3568" w:author="Oi TNL-PCS" w:date="2011-04-20T12:07: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ReqPro:Relationship:ReqPro|1.1.1|Relationship('\\Rj06pcsvm\Projetos_Rational\RequisitePro\Siebel\Rqs\Siebel_TNL.rqs','310585','****','4','Relationships','24446','{34D88BF9-1827-467B-AB1B-D3022BEDC302}24446{34D88BF9-1827-467B-AB1B-D3022BEDC302}24496')</w:t>
      </w:r>
    </w:p>
  </w:comment>
  <w:comment w:id="3569" w:author="Oi TNL-PCS" w:date="2011-04-20T12:07: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ReqPro:Relationship:ReqPro|1.1.1|Relationship('\\Rj06pcsvm\Projetos_Rational\RequisitePro\Siebel\Rqs\Siebel_TNL.rqs','310585','****','4','Relationships','24496','{34D88BF9-1827-467B-AB1B-D3022BEDC302}24496{34D88BF9-1827-467B-AB1B-D3022BEDC302}24541')</w:t>
      </w:r>
    </w:p>
  </w:comment>
  <w:comment w:id="3575" w:author="Oi TNL-PCS" w:date="2011-04-20T12:07: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ReqPro:FEATRequirement:ReqPro|1.1|Requirement('\\Rj06pcsvm\Projetos_Rational\RequisitePro\Siebel\Rqs\Siebel_TNL.rqs','310585','****','4','Relationships','24542')</w:t>
      </w:r>
    </w:p>
  </w:comment>
  <w:comment w:id="358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ReqPro:Relationship:ReqPro|1.1.1|Relationship('\\Rj06pcsvm\Projetos_Rational\RequisitePro\Siebel\Rqs\Siebel_TNL.rqs','310585','****','4','Relationships','24446','{34D88BF9-1827-467B-AB1B-D3022BEDC302}24446{34D88BF9-1827-467B-AB1B-D3022BEDC302}24497')</w:t>
      </w:r>
    </w:p>
  </w:comment>
  <w:comment w:id="358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ReqPro:Relationship:ReqPro|1.1.1|Relationship('\\Rj06pcsvm\Projetos_Rational\RequisitePro\Siebel\Rqs\Siebel_TNL.rqs','310585','****','4','Relationships','24497','{34D88BF9-1827-467B-AB1B-D3022BEDC302}24497{34D88BF9-1827-467B-AB1B-D3022BEDC302}24545')</w:t>
      </w:r>
    </w:p>
  </w:comment>
  <w:comment w:id="359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ReqPro:FEATRequirement:ReqPro|1.1|Requirement('\\Rj06pcsvm\Projetos_Rational\RequisitePro\Siebel\Rqs\Siebel_TNL.rqs','310585','****','4','Relationships','24546')</w:t>
      </w:r>
    </w:p>
  </w:comment>
  <w:comment w:id="360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ReqPro:Relationship:ReqPro|1.1.1|Relationship('\\Rj06pcsvm\Projetos_Rational\RequisitePro\Siebel\Rqs\Siebel_TNL.rqs','310585','****','4','Relationships','24446','{34D88BF9-1827-467B-AB1B-D3022BEDC302}24446{34D88BF9-1827-467B-AB1B-D3022BEDC302}24498')</w:t>
      </w:r>
    </w:p>
  </w:comment>
  <w:comment w:id="360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ReqPro:Relationship:ReqPro|1.1.1|Relationship('\\Rj06pcsvm\Projetos_Rational\RequisitePro\Siebel\Rqs\Siebel_TNL.rqs','310585','****','4','Relationships','24498','{34D88BF9-1827-467B-AB1B-D3022BEDC302}24498{34D88BF9-1827-467B-AB1B-D3022BEDC302}24547')</w:t>
      </w:r>
    </w:p>
  </w:comment>
  <w:comment w:id="360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ReqPro:FEATRequirement:ReqPro|1.1|Requirement('\\Rj06pcsvm\Projetos_Rational\RequisitePro\Siebel\Rqs\Siebel_TNL.rqs','310585','****','4','Relationships','24548')</w:t>
      </w:r>
    </w:p>
  </w:comment>
  <w:comment w:id="361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ReqPro:Relationship:ReqPro|1.1.1|Relationship('\\Rj06pcsvm\Projetos_Rational\RequisitePro\Siebel\Rqs\Siebel_TNL.rqs','310585','****','4','Relationships','24446','{34D88BF9-1827-467B-AB1B-D3022BEDC302}24446{34D88BF9-1827-467B-AB1B-D3022BEDC302}24499')</w:t>
      </w:r>
    </w:p>
  </w:comment>
  <w:comment w:id="361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ReqPro:Relationship:ReqPro|1.1.1|Relationship('\\Rj06pcsvm\Projetos_Rational\RequisitePro\Siebel\Rqs\Siebel_TNL.rqs','310585','****','4','Relationships','24499','{34D88BF9-1827-467B-AB1B-D3022BEDC302}24499{34D88BF9-1827-467B-AB1B-D3022BEDC302}24549')</w:t>
      </w:r>
    </w:p>
  </w:comment>
  <w:comment w:id="362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ReqPro:FEATRequirement:ReqPro|1.1|Requirement('\\Rj06pcsvm\Projetos_Rational\RequisitePro\Siebel\Rqs\Siebel_TNL.rqs','310585','****','4','Relationships','24550')</w:t>
      </w:r>
    </w:p>
  </w:comment>
  <w:comment w:id="363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ReqPro:Relationship:ReqPro|1.1.1|Relationship('\\Rj06pcsvm\Projetos_Rational\RequisitePro\Siebel\Rqs\Siebel_TNL.rqs','310585','****','4','Relationships','24446','{34D88BF9-1827-467B-AB1B-D3022BEDC302}24446{34D88BF9-1827-467B-AB1B-D3022BEDC302}24500')</w:t>
      </w:r>
    </w:p>
  </w:comment>
  <w:comment w:id="363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ReqPro:Relationship:ReqPro|1.1.1|Relationship('\\Rj06pcsvm\Projetos_Rational\RequisitePro\Siebel\Rqs\Siebel_TNL.rqs','310585','****','4','Relationships','24500','{34D88BF9-1827-467B-AB1B-D3022BEDC302}24500{34D88BF9-1827-467B-AB1B-D3022BEDC302}24551')</w:t>
      </w:r>
    </w:p>
  </w:comment>
  <w:comment w:id="363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ReqPro:FEATRequirement:ReqPro|1.1|Requirement('\\Rj06pcsvm\Projetos_Rational\RequisitePro\Siebel\Rqs\Siebel_TNL.rqs','310585','****','4','Relationships','24552')</w:t>
      </w:r>
    </w:p>
  </w:comment>
  <w:comment w:id="364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ReqPro:Relationship:ReqPro|1.1.1|Relationship('\\Rj06pcsvm\Projetos_Rational\RequisitePro\Siebel\Rqs\Siebel_TNL.rqs','310585','****','4','Relationships','24446','{34D88BF9-1827-467B-AB1B-D3022BEDC302}24446{34D88BF9-1827-467B-AB1B-D3022BEDC302}24501')</w:t>
      </w:r>
    </w:p>
  </w:comment>
  <w:comment w:id="364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ReqPro:Relationship:ReqPro|1.1.1|Relationship('\\Rj06pcsvm\Projetos_Rational\RequisitePro\Siebel\Rqs\Siebel_TNL.rqs','310585','****','4','Relationships','24501','{34D88BF9-1827-467B-AB1B-D3022BEDC302}24501{34D88BF9-1827-467B-AB1B-D3022BEDC302}24553')</w:t>
      </w:r>
    </w:p>
  </w:comment>
  <w:comment w:id="365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ReqPro:FEATRequirement:ReqPro|1.1|Requirement('\\Rj06pcsvm\Projetos_Rational\RequisitePro\Siebel\Rqs\Siebel_TNL.rqs','310585','****','4','Relationships','24554')</w:t>
      </w:r>
    </w:p>
  </w:comment>
  <w:comment w:id="366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ReqPro:Relationship:ReqPro|1.1.1|Relationship('\\Rj06pcsvm\Projetos_Rational\RequisitePro\Siebel\Rqs\Siebel_TNL.rqs','310585','****','4','Relationships','24446','{34D88BF9-1827-467B-AB1B-D3022BEDC302}24446{34D88BF9-1827-467B-AB1B-D3022BEDC302}24502')</w:t>
      </w:r>
    </w:p>
  </w:comment>
  <w:comment w:id="366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ReqPro:Relationship:ReqPro|1.1.1|Relationship('\\Rj06pcsvm\Projetos_Rational\RequisitePro\Siebel\Rqs\Siebel_TNL.rqs','310585','****','4','Relationships','24502','{34D88BF9-1827-467B-AB1B-D3022BEDC302}24502{34D88BF9-1827-467B-AB1B-D3022BEDC302}24555')</w:t>
      </w:r>
    </w:p>
  </w:comment>
  <w:comment w:id="366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ReqPro:FEATRequirement:ReqPro|1.1|Requirement('\\Rj06pcsvm\Projetos_Rational\RequisitePro\Siebel\Rqs\Siebel_TNL.rqs','310585','****','4','Relationships','24556')</w:t>
      </w:r>
    </w:p>
  </w:comment>
  <w:comment w:id="367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ReqPro:Relationship:ReqPro|1.1.1|Relationship('\\Rj06pcsvm\Projetos_Rational\RequisitePro\Siebel\Rqs\Siebel_TNL.rqs','310585','****','4','Relationships','24446','{34D88BF9-1827-467B-AB1B-D3022BEDC302}24446{34D88BF9-1827-467B-AB1B-D3022BEDC302}24503')</w:t>
      </w:r>
    </w:p>
  </w:comment>
  <w:comment w:id="367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ReqPro:Relationship:ReqPro|1.1.1|Relationship('\\Rj06pcsvm\Projetos_Rational\RequisitePro\Siebel\Rqs\Siebel_TNL.rqs','310585','****','4','Relationships','24503','{34D88BF9-1827-467B-AB1B-D3022BEDC302}24503{34D88BF9-1827-467B-AB1B-D3022BEDC302}24557')</w:t>
      </w:r>
    </w:p>
  </w:comment>
  <w:comment w:id="368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ReqPro:FEATRequirement:ReqPro|1.1|Requirement('\\Rj06pcsvm\Projetos_Rational\RequisitePro\Siebel\Rqs\Siebel_TNL.rqs','310585','****','4','Relationships','24558')</w:t>
      </w:r>
    </w:p>
  </w:comment>
  <w:comment w:id="3690"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ReqPro:Relationship:ReqPro|1.1.1|Relationship('\\Rj06pcsvm\Projetos_Rational\RequisitePro\Siebel\Rqs\Siebel_TNL.rqs','310585','****','4','Relationships','24446','{34D88BF9-1827-467B-AB1B-D3022BEDC302}24446{34D88BF9-1827-467B-AB1B-D3022BEDC302}24504')</w:t>
      </w:r>
    </w:p>
  </w:comment>
  <w:comment w:id="3691"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ReqPro:Relationship:ReqPro|1.1.1|Relationship('\\Rj06pcsvm\Projetos_Rational\RequisitePro\Siebel\Rqs\Siebel_TNL.rqs','310585','****','4','Relationships','24504','{34D88BF9-1827-467B-AB1B-D3022BEDC302}24504{34D88BF9-1827-467B-AB1B-D3022BEDC302}24559')</w:t>
      </w:r>
    </w:p>
  </w:comment>
  <w:comment w:id="369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ReqPro:FEATRequirement:ReqPro|1.1|Requirement('\\Rj06pcsvm\Projetos_Rational\RequisitePro\Siebel\Rqs\Siebel_TNL.rqs','310585','****','4','Relationships','24560')</w:t>
      </w:r>
    </w:p>
  </w:comment>
  <w:comment w:id="3705"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ReqPro:Relationship:ReqPro|1.1.1|Relationship('\\Rj06pcsvm\Projetos_Rational\RequisitePro\Siebel\Rqs\Siebel_TNL.rqs','310585','****','4','Relationships','24446','{34D88BF9-1827-467B-AB1B-D3022BEDC302}24446{34D88BF9-1827-467B-AB1B-D3022BEDC302}24505')</w:t>
      </w:r>
    </w:p>
  </w:comment>
  <w:comment w:id="3706"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ReqPro:Relationship:ReqPro|1.1.1|Relationship('\\Rj06pcsvm\Projetos_Rational\RequisitePro\Siebel\Rqs\Siebel_TNL.rqs','310585','****','4','Relationships','24505','{34D88BF9-1827-467B-AB1B-D3022BEDC302}24505{34D88BF9-1827-467B-AB1B-D3022BEDC302}24561')</w:t>
      </w:r>
    </w:p>
  </w:comment>
  <w:comment w:id="372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ReqPro:FEATRequirement:ReqPro|1.1|Requirement('\\Rj06pcsvm\Projetos_Rational\RequisitePro\Siebel\Rqs\Siebel_TNL.rqs','310585','****','4','Relationships','24562')</w:t>
      </w:r>
    </w:p>
  </w:comment>
  <w:comment w:id="373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ReqPro:Relationship:ReqPro|1.1.1|Relationship('\\Rj06pcsvm\Projetos_Rational\RequisitePro\Siebel\Rqs\Siebel_TNL.rqs','310585','****','4','Relationships','24446','{34D88BF9-1827-467B-AB1B-D3022BEDC302}24446{34D88BF9-1827-467B-AB1B-D3022BEDC302}24506')</w:t>
      </w:r>
    </w:p>
  </w:comment>
  <w:comment w:id="373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ReqPro:Relationship:ReqPro|1.1.1|Relationship('\\Rj06pcsvm\Projetos_Rational\RequisitePro\Siebel\Rqs\Siebel_TNL.rqs','310585','****','4','Relationships','24506','{34D88BF9-1827-467B-AB1B-D3022BEDC302}24506{34D88BF9-1827-467B-AB1B-D3022BEDC302}24563')</w:t>
      </w:r>
    </w:p>
  </w:comment>
  <w:comment w:id="375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ReqPro:FEATRequirement:ReqPro|1.1|Requirement('\\Rj06pcsvm\Projetos_Rational\RequisitePro\Siebel\Rqs\Siebel_TNL.rqs','310585','****','4','Relationships','24564')</w:t>
      </w:r>
    </w:p>
  </w:comment>
  <w:comment w:id="376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ReqPro:Relationship:ReqPro|1.1.1|Relationship('\\Rj06pcsvm\Projetos_Rational\RequisitePro\Siebel\Rqs\Siebel_TNL.rqs','310585','****','4','Relationships','24446','{34D88BF9-1827-467B-AB1B-D3022BEDC302}24446{34D88BF9-1827-467B-AB1B-D3022BEDC302}24507')</w:t>
      </w:r>
    </w:p>
  </w:comment>
  <w:comment w:id="376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ReqPro:Relationship:ReqPro|1.1.1|Relationship('\\Rj06pcsvm\Projetos_Rational\RequisitePro\Siebel\Rqs\Siebel_TNL.rqs','310585','****','4','Relationships','24507','{34D88BF9-1827-467B-AB1B-D3022BEDC302}24507{34D88BF9-1827-467B-AB1B-D3022BEDC302}24565')</w:t>
      </w:r>
    </w:p>
  </w:comment>
  <w:comment w:id="377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ReqPro:FEATRequirement:ReqPro|1.1|Requirement('\\Rj06pcsvm\Projetos_Rational\RequisitePro\Siebel\Rqs\Siebel_TNL.rqs','310585','****','4','Relationships','24566')</w:t>
      </w:r>
    </w:p>
  </w:comment>
  <w:comment w:id="378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ReqPro:Relationship:ReqPro|1.1.1|Relationship('\\Rj06pcsvm\Projetos_Rational\RequisitePro\Siebel\Rqs\Siebel_TNL.rqs','310585','****','4','Relationships','24446','{34D88BF9-1827-467B-AB1B-D3022BEDC302}24446{34D88BF9-1827-467B-AB1B-D3022BEDC302}24508')</w:t>
      </w:r>
    </w:p>
  </w:comment>
  <w:comment w:id="378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ReqPro:Relationship:ReqPro|1.1.1|Relationship('\\Rj06pcsvm\Projetos_Rational\RequisitePro\Siebel\Rqs\Siebel_TNL.rqs','310585','****','4','Relationships','24508','{34D88BF9-1827-467B-AB1B-D3022BEDC302}24508{34D88BF9-1827-467B-AB1B-D3022BEDC302}24567')</w:t>
      </w:r>
    </w:p>
  </w:comment>
  <w:comment w:id="378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ReqPro:FEATRequirement:ReqPro|1.1|Requirement('\\Rj06pcsvm\Projetos_Rational\RequisitePro\Siebel\Rqs\Siebel_TNL.rqs','310585','****','4','Relationships','24568')</w:t>
      </w:r>
    </w:p>
  </w:comment>
  <w:comment w:id="379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ReqPro:Relationship:ReqPro|1.1.1|Relationship('\\Rj06pcsvm\Projetos_Rational\RequisitePro\Siebel\Rqs\Siebel_TNL.rqs','310585','****','4','Relationships','24446','{34D88BF9-1827-467B-AB1B-D3022BEDC302}24446{34D88BF9-1827-467B-AB1B-D3022BEDC302}24509')</w:t>
      </w:r>
    </w:p>
  </w:comment>
  <w:comment w:id="379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ReqPro:Relationship:ReqPro|1.1.1|Relationship('\\Rj06pcsvm\Projetos_Rational\RequisitePro\Siebel\Rqs\Siebel_TNL.rqs','310585','****','4','Relationships','24509','{34D88BF9-1827-467B-AB1B-D3022BEDC302}24509{34D88BF9-1827-467B-AB1B-D3022BEDC302}24569')</w:t>
      </w:r>
    </w:p>
  </w:comment>
  <w:comment w:id="380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ReqPro:FEATRequirement:ReqPro|1.1|Requirement('\\Rj06pcsvm\Projetos_Rational\RequisitePro\Siebel\Rqs\Siebel_TNL.rqs','310585','****','4','Relationships','24570')</w:t>
      </w:r>
    </w:p>
  </w:comment>
  <w:comment w:id="381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ReqPro:Relationship:ReqPro|1.1.1|Relationship('\\Rj06pcsvm\Projetos_Rational\RequisitePro\Siebel\Rqs\Siebel_TNL.rqs','310585','****','4','Relationships','24446','{34D88BF9-1827-467B-AB1B-D3022BEDC302}24446{34D88BF9-1827-467B-AB1B-D3022BEDC302}24510')</w:t>
      </w:r>
    </w:p>
  </w:comment>
  <w:comment w:id="381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ReqPro:Relationship:ReqPro|1.1.1|Relationship('\\Rj06pcsvm\Projetos_Rational\RequisitePro\Siebel\Rqs\Siebel_TNL.rqs','310585','****','4','Relationships','24510','{34D88BF9-1827-467B-AB1B-D3022BEDC302}24510{34D88BF9-1827-467B-AB1B-D3022BEDC302}24571')</w:t>
      </w:r>
    </w:p>
  </w:comment>
  <w:comment w:id="381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ReqPro:FEATRequirement:ReqPro|1.1|Requirement('\\Rj06pcsvm\Projetos_Rational\RequisitePro\Siebel\Rqs\Siebel_TNL.rqs','310585','****','4','Relationships','24572')</w:t>
      </w:r>
    </w:p>
  </w:comment>
  <w:comment w:id="382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ReqPro:Relationship:ReqPro|1.1.1|Relationship('\\Rj06pcsvm\Projetos_Rational\RequisitePro\Siebel\Rqs\Siebel_TNL.rqs','310585','****','4','Relationships','24446','{34D88BF9-1827-467B-AB1B-D3022BEDC302}24446{34D88BF9-1827-467B-AB1B-D3022BEDC302}24511')</w:t>
      </w:r>
    </w:p>
  </w:comment>
  <w:comment w:id="382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ReqPro:Relationship:ReqPro|1.1.1|Relationship('\\Rj06pcsvm\Projetos_Rational\RequisitePro\Siebel\Rqs\Siebel_TNL.rqs','310585','****','4','Relationships','24511','{34D88BF9-1827-467B-AB1B-D3022BEDC302}24511{34D88BF9-1827-467B-AB1B-D3022BEDC302}24573')</w:t>
      </w:r>
    </w:p>
  </w:comment>
  <w:comment w:id="383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ReqPro:FEATRequirement:ReqPro|1.1|Requirement('\\Rj06pcsvm\Projetos_Rational\RequisitePro\Siebel\Rqs\Siebel_TNL.rqs','310585','****','4','Relationships','24574')</w:t>
      </w:r>
    </w:p>
  </w:comment>
  <w:comment w:id="384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ReqPro:Relationship:ReqPro|1.1.1|Relationship('\\Rj06pcsvm\Projetos_Rational\RequisitePro\Siebel\Rqs\Siebel_TNL.rqs','310585','****','4','Relationships','24446','{34D88BF9-1827-467B-AB1B-D3022BEDC302}24446{34D88BF9-1827-467B-AB1B-D3022BEDC302}24512')</w:t>
      </w:r>
    </w:p>
  </w:comment>
  <w:comment w:id="384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ReqPro:Relationship:ReqPro|1.1.1|Relationship('\\Rj06pcsvm\Projetos_Rational\RequisitePro\Siebel\Rqs\Siebel_TNL.rqs','310585','****','4','Relationships','24512','{34D88BF9-1827-467B-AB1B-D3022BEDC302}24512{34D88BF9-1827-467B-AB1B-D3022BEDC302}24575')</w:t>
      </w:r>
    </w:p>
  </w:comment>
  <w:comment w:id="384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ReqPro:FEATRequirement:ReqPro|1.1|Requirement('\\Rj06pcsvm\Projetos_Rational\RequisitePro\Siebel\Rqs\Siebel_TNL.rqs','310585','****','4','Relationships','24576')</w:t>
      </w:r>
    </w:p>
  </w:comment>
  <w:comment w:id="385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ReqPro:Relationship:ReqPro|1.1.1|Relationship('\\Rj06pcsvm\Projetos_Rational\RequisitePro\Siebel\Rqs\Siebel_TNL.rqs','310585','****','4','Relationships','24446','{34D88BF9-1827-467B-AB1B-D3022BEDC302}24446{34D88BF9-1827-467B-AB1B-D3022BEDC302}24513')</w:t>
      </w:r>
    </w:p>
  </w:comment>
  <w:comment w:id="385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ReqPro:Relationship:ReqPro|1.1.1|Relationship('\\Rj06pcsvm\Projetos_Rational\RequisitePro\Siebel\Rqs\Siebel_TNL.rqs','310585','****','4','Relationships','24513','{34D88BF9-1827-467B-AB1B-D3022BEDC302}24513{34D88BF9-1827-467B-AB1B-D3022BEDC302}24577')</w:t>
      </w:r>
    </w:p>
  </w:comment>
  <w:comment w:id="386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ReqPro:FEATRequirement:ReqPro|1.1|Requirement('\\Rj06pcsvm\Projetos_Rational\RequisitePro\Siebel\Rqs\Siebel_TNL.rqs','310585','****','4','Relationships','24578')</w:t>
      </w:r>
    </w:p>
  </w:comment>
  <w:comment w:id="387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ReqPro:Relationship:ReqPro|1.1.1|Relationship('\\Rj06pcsvm\Projetos_Rational\RequisitePro\Siebel\Rqs\Siebel_TNL.rqs','310585','****','4','Relationships','24446','{34D88BF9-1827-467B-AB1B-D3022BEDC302}24446{34D88BF9-1827-467B-AB1B-D3022BEDC302}24514')</w:t>
      </w:r>
    </w:p>
  </w:comment>
  <w:comment w:id="387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ReqPro:Relationship:ReqPro|1.1.1|Relationship('\\Rj06pcsvm\Projetos_Rational\RequisitePro\Siebel\Rqs\Siebel_TNL.rqs','310585','****','4','Relationships','24514','{34D88BF9-1827-467B-AB1B-D3022BEDC302}24514{34D88BF9-1827-467B-AB1B-D3022BEDC302}24579')</w:t>
      </w:r>
    </w:p>
  </w:comment>
  <w:comment w:id="389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ReqPro:FEATRequirement:ReqPro|1.1|Requirement('\\Rj06pcsvm\Projetos_Rational\RequisitePro\Siebel\Rqs\Siebel_TNL.rqs','310585','****','4','Relationships','24580')</w:t>
      </w:r>
    </w:p>
  </w:comment>
  <w:comment w:id="3902"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ReqPro:Relationship:ReqPro|1.1.1|Relationship('\\Rj06pcsvm\Projetos_Rational\RequisitePro\Siebel\Rqs\Siebel_TNL.rqs','310585','****','4','Relationships','24446','{34D88BF9-1827-467B-AB1B-D3022BEDC302}24446{34D88BF9-1827-467B-AB1B-D3022BEDC302}24515')</w:t>
      </w:r>
    </w:p>
  </w:comment>
  <w:comment w:id="3903"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ReqPro:Relationship:ReqPro|1.1.1|Relationship('\\Rj06pcsvm\Projetos_Rational\RequisitePro\Siebel\Rqs\Siebel_TNL.rqs','310585','****','4','Relationships','24515','{34D88BF9-1827-467B-AB1B-D3022BEDC302}24515{34D88BF9-1827-467B-AB1B-D3022BEDC302}24581')</w:t>
      </w:r>
    </w:p>
  </w:comment>
  <w:comment w:id="3909"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ReqPro:FEATRequirement:ReqPro|1.1|Requirement('\\Rj06pcsvm\Projetos_Rational\RequisitePro\Siebel\Rqs\Siebel_TNL.rqs','310585','****','4','Relationships','24582')</w:t>
      </w:r>
    </w:p>
  </w:comment>
  <w:comment w:id="3917"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ReqPro:Relationship:ReqPro|1.1.1|Relationship('\\Rj06pcsvm\Projetos_Rational\RequisitePro\Siebel\Rqs\Siebel_TNL.rqs','310585','****','4','Relationships','24446','{34D88BF9-1827-467B-AB1B-D3022BEDC302}24446{34D88BF9-1827-467B-AB1B-D3022BEDC302}24516')</w:t>
      </w:r>
    </w:p>
  </w:comment>
  <w:comment w:id="3918"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ReqPro:Relationship:ReqPro|1.1.1|Relationship('\\Rj06pcsvm\Projetos_Rational\RequisitePro\Siebel\Rqs\Siebel_TNL.rqs','310585','****','4','Relationships','24516','{34D88BF9-1827-467B-AB1B-D3022BEDC302}24516{34D88BF9-1827-467B-AB1B-D3022BEDC302}24583')</w:t>
      </w:r>
    </w:p>
  </w:comment>
  <w:comment w:id="3924" w:author="Oi TNL-PCS" w:date="2011-04-18T20:44:00Z" w:initials="REPEAT">
    <w:p w:rsidR="00A14365" w:rsidRDefault="009910BF" w:rsidP="00042EC1">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ReqPro:FEATRequirement:ReqPro|1.1|Requirement('\\Rj06pcsvm\Projetos_Rational\RequisitePro\Siebel\Rqs\Siebel_TNL.rqs','310585','****','4','Relationships','24584')</w:t>
      </w:r>
    </w:p>
  </w:comment>
  <w:comment w:id="3933" w:author="Oi TNL-PCS" w:date="2011-04-20T12:04: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ReqPro:Relationship:ReqPro|1.1.1|Relationship('\\Rj06pcsvm\Projetos_Rational\RequisitePro\Siebel\Rqs\Siebel_TNL.rqs','310585','****','4','Relationships','24446','{34D88BF9-1827-467B-AB1B-D3022BEDC302}24446{34D88BF9-1827-467B-AB1B-D3022BEDC302}24516')</w:t>
      </w:r>
    </w:p>
  </w:comment>
  <w:comment w:id="3934" w:author="Oi TNL-PCS" w:date="2011-04-20T12:04: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ReqPro:Relationship:ReqPro|1.1.1|Relationship('\\Rj06pcsvm\Projetos_Rational\RequisitePro\Siebel\Rqs\Siebel_TNL.rqs','310585','****','4','Relationships','24516','{34D88BF9-1827-467B-AB1B-D3022BEDC302}24516{34D88BF9-1827-467B-AB1B-D3022BEDC302}24583')</w:t>
      </w:r>
    </w:p>
  </w:comment>
  <w:comment w:id="3940" w:author="Oi TNL-PCS" w:date="2011-04-20T12:04: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ReqPro:FEATRequirement:ReqPro|1.1|Requirement('\\Rj06pcsvm\Projetos_Rational\RequisitePro\Siebel\Rqs\Siebel_TNL.rqs','310585','****','4','Relationships','24584')</w:t>
      </w:r>
    </w:p>
  </w:comment>
  <w:comment w:id="3948" w:author="Oi TNL-PCS" w:date="2011-04-20T12:04: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ReqPro:Relationship:ReqPro|1.1.1|Relationship('\\Rj06pcsvm\Projetos_Rational\RequisitePro\Siebel\Rqs\Siebel_TNL.rqs','310585','****','4','Relationships','24446','{34D88BF9-1827-467B-AB1B-D3022BEDC302}24446{34D88BF9-1827-467B-AB1B-D3022BEDC302}24516')</w:t>
      </w:r>
    </w:p>
  </w:comment>
  <w:comment w:id="3949" w:author="Oi TNL-PCS" w:date="2011-04-20T12:04: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ReqPro:Relationship:ReqPro|1.1.1|Relationship('\\Rj06pcsvm\Projetos_Rational\RequisitePro\Siebel\Rqs\Siebel_TNL.rqs','310585','****','4','Relationships','24516','{34D88BF9-1827-467B-AB1B-D3022BEDC302}24516{34D88BF9-1827-467B-AB1B-D3022BEDC302}24583')</w:t>
      </w:r>
    </w:p>
  </w:comment>
  <w:comment w:id="3955" w:author="Oi TNL-PCS" w:date="2011-04-20T12:04:00Z" w:initials="REPEAT">
    <w:p w:rsidR="00A14365" w:rsidRDefault="009910BF" w:rsidP="00D55CBC">
      <w:pPr>
        <w:pStyle w:val="Textodecomentrio"/>
      </w:pPr>
      <w:r>
        <w:fldChar w:fldCharType="begin"/>
      </w:r>
      <w:r w:rsidR="00A14365">
        <w:instrText>PAGE \# "'Página: '#'</w:instrText>
      </w:r>
      <w:r w:rsidR="00A14365">
        <w:br/>
        <w:instrText>'"</w:instrText>
      </w:r>
      <w:r w:rsidR="00A14365">
        <w:rPr>
          <w:rStyle w:val="Refdecomentrio"/>
        </w:rPr>
        <w:instrText xml:space="preserve">  </w:instrText>
      </w:r>
      <w:r>
        <w:fldChar w:fldCharType="end"/>
      </w:r>
      <w:r w:rsidR="00A14365">
        <w:rPr>
          <w:rStyle w:val="Refdecomentrio"/>
        </w:rPr>
        <w:annotationRef/>
      </w:r>
      <w:r w:rsidR="00A14365">
        <w:t>ReqPro:FEATRequirement:ReqPro|1.1|Requirement('\\Rj06pcsvm\Projetos_Rational\RequisitePro\Siebel\Rqs\Siebel_TNL.rqs','310585','****','4','Relationships','24584')</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FBD" w:rsidRDefault="00BC1FBD">
      <w:r>
        <w:separator/>
      </w:r>
    </w:p>
  </w:endnote>
  <w:endnote w:type="continuationSeparator" w:id="0">
    <w:p w:rsidR="00BC1FBD" w:rsidRDefault="00BC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65" w:rsidRDefault="00FE4F1A" w:rsidP="00AB08A3">
    <w:pPr>
      <w:pStyle w:val="Rodap"/>
      <w:tabs>
        <w:tab w:val="clear" w:pos="4153"/>
        <w:tab w:val="clear" w:pos="8306"/>
        <w:tab w:val="center" w:pos="5103"/>
        <w:tab w:val="left" w:pos="8222"/>
      </w:tabs>
      <w:ind w:left="0"/>
      <w:rPr>
        <w:rStyle w:val="Nmerodepgina"/>
        <w:rFonts w:cs="Arial"/>
        <w:snapToGrid w:val="0"/>
        <w:sz w:val="18"/>
      </w:rPr>
    </w:pPr>
    <w:r>
      <w:rPr>
        <w:noProof/>
        <w:lang w:eastAsia="pt-BR"/>
      </w:rPr>
      <mc:AlternateContent>
        <mc:Choice Requires="wps">
          <w:drawing>
            <wp:anchor distT="0" distB="0" distL="114300" distR="114300" simplePos="0" relativeHeight="251660288" behindDoc="0" locked="0" layoutInCell="1" allowOverlap="1">
              <wp:simplePos x="0" y="0"/>
              <wp:positionH relativeFrom="column">
                <wp:posOffset>-32385</wp:posOffset>
              </wp:positionH>
              <wp:positionV relativeFrom="paragraph">
                <wp:posOffset>6985</wp:posOffset>
              </wp:positionV>
              <wp:extent cx="6400800" cy="0"/>
              <wp:effectExtent l="15240" t="16510" r="13335" b="12065"/>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5pt" to="501.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FAIAACk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" strokeweight="1.25pt">
              <w10:wrap type="topAndBottom"/>
            </v:line>
          </w:pict>
        </mc:Fallback>
      </mc:AlternateContent>
    </w:r>
    <w:r w:rsidR="00A14365">
      <w:rPr>
        <w:rStyle w:val="Nmerodepgina"/>
        <w:rFonts w:cs="Arial"/>
        <w:snapToGrid w:val="0"/>
        <w:sz w:val="18"/>
      </w:rPr>
      <w:t>ESTUDO DE TI</w:t>
    </w:r>
  </w:p>
  <w:p w:rsidR="00A14365" w:rsidRDefault="00A14365" w:rsidP="00AB08A3">
    <w:pPr>
      <w:pStyle w:val="Rodap"/>
      <w:tabs>
        <w:tab w:val="clear" w:pos="4153"/>
        <w:tab w:val="clear" w:pos="8306"/>
        <w:tab w:val="center" w:pos="5103"/>
        <w:tab w:val="left" w:pos="8222"/>
      </w:tabs>
      <w:ind w:left="0"/>
      <w:rPr>
        <w:rStyle w:val="Nmerodepgina"/>
        <w:rFonts w:cs="Arial"/>
        <w:snapToGrid w:val="0"/>
        <w:sz w:val="18"/>
      </w:rPr>
    </w:pPr>
    <w:r>
      <w:rPr>
        <w:rStyle w:val="Nmerodepgina"/>
        <w:rFonts w:cs="Arial"/>
        <w:snapToGrid w:val="0"/>
        <w:sz w:val="18"/>
      </w:rPr>
      <w:t xml:space="preserve">Data: </w:t>
    </w:r>
    <w:del w:id="4425" w:author="273776" w:date="2011-05-09T12:08:00Z">
      <w:r w:rsidDel="00D26DD0">
        <w:rPr>
          <w:rStyle w:val="Nmerodepgina"/>
          <w:rFonts w:cs="Arial"/>
          <w:snapToGrid w:val="0"/>
          <w:sz w:val="18"/>
        </w:rPr>
        <w:delText>01</w:delText>
      </w:r>
    </w:del>
    <w:ins w:id="4426" w:author="273776" w:date="2011-05-09T12:08:00Z">
      <w:r>
        <w:rPr>
          <w:rStyle w:val="Nmerodepgina"/>
          <w:rFonts w:cs="Arial"/>
          <w:snapToGrid w:val="0"/>
          <w:sz w:val="18"/>
        </w:rPr>
        <w:t>03</w:t>
      </w:r>
    </w:ins>
    <w:r>
      <w:rPr>
        <w:rStyle w:val="Nmerodepgina"/>
        <w:rFonts w:cs="Arial"/>
        <w:snapToGrid w:val="0"/>
        <w:sz w:val="18"/>
      </w:rPr>
      <w:t>/0</w:t>
    </w:r>
    <w:ins w:id="4427" w:author="273776" w:date="2011-05-09T12:08:00Z">
      <w:r>
        <w:rPr>
          <w:rStyle w:val="Nmerodepgina"/>
          <w:rFonts w:cs="Arial"/>
          <w:snapToGrid w:val="0"/>
          <w:sz w:val="18"/>
        </w:rPr>
        <w:t>5</w:t>
      </w:r>
    </w:ins>
    <w:del w:id="4428" w:author="273776" w:date="2011-05-09T12:08:00Z">
      <w:r w:rsidDel="00D26DD0">
        <w:rPr>
          <w:rStyle w:val="Nmerodepgina"/>
          <w:rFonts w:cs="Arial"/>
          <w:snapToGrid w:val="0"/>
          <w:sz w:val="18"/>
        </w:rPr>
        <w:delText>3</w:delText>
      </w:r>
    </w:del>
    <w:r>
      <w:rPr>
        <w:rStyle w:val="Nmerodepgina"/>
        <w:rFonts w:cs="Arial"/>
        <w:snapToGrid w:val="0"/>
        <w:sz w:val="18"/>
      </w:rPr>
      <w:t>/2011</w:t>
    </w:r>
    <w:r>
      <w:rPr>
        <w:rStyle w:val="Nmerodepgina"/>
        <w:rFonts w:cs="Arial"/>
        <w:snapToGrid w:val="0"/>
        <w:sz w:val="18"/>
      </w:rPr>
      <w:tab/>
    </w:r>
    <w:r>
      <w:rPr>
        <w:rStyle w:val="Nmerodepgina"/>
        <w:rFonts w:cs="Arial"/>
        <w:snapToGrid w:val="0"/>
        <w:sz w:val="18"/>
      </w:rPr>
      <w:tab/>
    </w:r>
    <w:r>
      <w:rPr>
        <w:rStyle w:val="Nmerodepgina"/>
        <w:rFonts w:cs="Arial"/>
        <w:snapToGrid w:val="0"/>
        <w:sz w:val="18"/>
      </w:rPr>
      <w:tab/>
    </w:r>
    <w:r>
      <w:rPr>
        <w:rStyle w:val="Nmerodepgina"/>
        <w:rFonts w:cs="Arial"/>
        <w:snapToGrid w:val="0"/>
        <w:sz w:val="18"/>
      </w:rPr>
      <w:tab/>
    </w:r>
    <w:r w:rsidR="009910BF">
      <w:rPr>
        <w:rStyle w:val="Nmerodepgina"/>
        <w:rFonts w:cs="Arial"/>
        <w:sz w:val="18"/>
      </w:rPr>
      <w:fldChar w:fldCharType="begin"/>
    </w:r>
    <w:r>
      <w:rPr>
        <w:rStyle w:val="Nmerodepgina"/>
        <w:rFonts w:cs="Arial"/>
        <w:sz w:val="18"/>
      </w:rPr>
      <w:instrText xml:space="preserve"> PAGE </w:instrText>
    </w:r>
    <w:r w:rsidR="009910BF">
      <w:rPr>
        <w:rStyle w:val="Nmerodepgina"/>
        <w:rFonts w:cs="Arial"/>
        <w:sz w:val="18"/>
      </w:rPr>
      <w:fldChar w:fldCharType="separate"/>
    </w:r>
    <w:r w:rsidR="00FE4F1A">
      <w:rPr>
        <w:rStyle w:val="Nmerodepgina"/>
        <w:rFonts w:cs="Arial"/>
        <w:noProof/>
        <w:sz w:val="18"/>
      </w:rPr>
      <w:t>7</w:t>
    </w:r>
    <w:r w:rsidR="009910BF">
      <w:rPr>
        <w:rStyle w:val="Nmerodepgina"/>
        <w:rFonts w:cs="Arial"/>
        <w:sz w:val="18"/>
      </w:rPr>
      <w:fldChar w:fldCharType="end"/>
    </w:r>
    <w:r>
      <w:rPr>
        <w:rStyle w:val="Nmerodepgina"/>
        <w:rFonts w:cs="Arial"/>
        <w:sz w:val="18"/>
      </w:rPr>
      <w:t xml:space="preserve">/ </w:t>
    </w:r>
    <w:r w:rsidR="009910BF">
      <w:rPr>
        <w:rStyle w:val="Nmerodepgina"/>
        <w:rFonts w:cs="Arial"/>
        <w:sz w:val="18"/>
      </w:rPr>
      <w:fldChar w:fldCharType="begin"/>
    </w:r>
    <w:r>
      <w:rPr>
        <w:rStyle w:val="Nmerodepgina"/>
        <w:rFonts w:cs="Arial"/>
        <w:sz w:val="18"/>
      </w:rPr>
      <w:instrText xml:space="preserve"> NUMPAGES </w:instrText>
    </w:r>
    <w:r w:rsidR="009910BF">
      <w:rPr>
        <w:rStyle w:val="Nmerodepgina"/>
        <w:rFonts w:cs="Arial"/>
        <w:sz w:val="18"/>
      </w:rPr>
      <w:fldChar w:fldCharType="separate"/>
    </w:r>
    <w:r w:rsidR="00FE4F1A">
      <w:rPr>
        <w:rStyle w:val="Nmerodepgina"/>
        <w:rFonts w:cs="Arial"/>
        <w:noProof/>
        <w:sz w:val="18"/>
      </w:rPr>
      <w:t>12</w:t>
    </w:r>
    <w:r w:rsidR="009910BF">
      <w:rPr>
        <w:rStyle w:val="Nmerodepgina"/>
        <w:rFonts w:cs="Arial"/>
        <w:sz w:val="18"/>
      </w:rPr>
      <w:fldChar w:fldCharType="end"/>
    </w:r>
    <w:r w:rsidR="009910BF">
      <w:rPr>
        <w:rStyle w:val="Nmerodepgina"/>
        <w:rFonts w:cs="Arial"/>
        <w:sz w:val="18"/>
      </w:rPr>
      <w:fldChar w:fldCharType="begin"/>
    </w:r>
    <w:r w:rsidR="009910BF">
      <w:rPr>
        <w:rStyle w:val="Nmerodepgina"/>
        <w:rFonts w:cs="Arial"/>
        <w:sz w:val="18"/>
      </w:rPr>
      <w:fldChar w:fldCharType="begin"/>
    </w:r>
    <w:r>
      <w:rPr>
        <w:rStyle w:val="Nmerodepgina"/>
        <w:rFonts w:cs="Arial"/>
        <w:sz w:val="18"/>
      </w:rPr>
      <w:instrText xml:space="preserve"> NUMPAGES </w:instrText>
    </w:r>
    <w:r w:rsidR="009910BF">
      <w:rPr>
        <w:rStyle w:val="Nmerodepgina"/>
        <w:rFonts w:cs="Arial"/>
        <w:sz w:val="18"/>
      </w:rPr>
      <w:fldChar w:fldCharType="separate"/>
    </w:r>
    <w:r w:rsidR="00FE4F1A">
      <w:rPr>
        <w:rStyle w:val="Nmerodepgina"/>
        <w:rFonts w:cs="Arial"/>
        <w:noProof/>
        <w:sz w:val="18"/>
      </w:rPr>
      <w:instrText>12</w:instrText>
    </w:r>
    <w:r w:rsidR="009910BF">
      <w:rPr>
        <w:rStyle w:val="Nmerodepgina"/>
        <w:rFonts w:cs="Arial"/>
        <w:sz w:val="18"/>
      </w:rPr>
      <w:fldChar w:fldCharType="end"/>
    </w:r>
    <w:r>
      <w:rPr>
        <w:rStyle w:val="Nmerodepgina"/>
        <w:rFonts w:cs="Arial"/>
        <w:sz w:val="18"/>
      </w:rPr>
      <w:instrText>/</w:instrText>
    </w:r>
    <w:r w:rsidR="009910BF">
      <w:rPr>
        <w:rStyle w:val="Nmerodepgina"/>
        <w:rFonts w:cs="Arial"/>
        <w:sz w:val="18"/>
      </w:rPr>
      <w:fldChar w:fldCharType="begin"/>
    </w:r>
    <w:r>
      <w:rPr>
        <w:rStyle w:val="Nmerodepgina"/>
        <w:rFonts w:cs="Arial"/>
        <w:sz w:val="18"/>
      </w:rPr>
      <w:instrText xml:space="preserve"> NUMPAGES </w:instrText>
    </w:r>
    <w:r w:rsidR="009910BF">
      <w:rPr>
        <w:rStyle w:val="Nmerodepgina"/>
        <w:rFonts w:cs="Arial"/>
        <w:sz w:val="18"/>
      </w:rPr>
      <w:fldChar w:fldCharType="separate"/>
    </w:r>
    <w:r w:rsidR="00FE4F1A">
      <w:rPr>
        <w:rStyle w:val="Nmerodepgina"/>
        <w:rFonts w:cs="Arial"/>
        <w:noProof/>
        <w:sz w:val="18"/>
      </w:rPr>
      <w:instrText>12</w:instrText>
    </w:r>
    <w:r w:rsidR="009910BF">
      <w:rPr>
        <w:rStyle w:val="Nmerodepgina"/>
        <w:rFonts w:cs="Arial"/>
        <w:sz w:val="18"/>
      </w:rPr>
      <w:fldChar w:fldCharType="end"/>
    </w:r>
    <w:r>
      <w:rPr>
        <w:rStyle w:val="Nmerodepgina"/>
        <w:rFonts w:cs="Arial"/>
        <w:sz w:val="18"/>
      </w:rPr>
      <w:instrText xml:space="preserve"> NUMPAGES </w:instrText>
    </w:r>
    <w:r w:rsidR="009910BF">
      <w:rPr>
        <w:rStyle w:val="Nmerodepgina"/>
        <w:rFonts w:cs="Arial"/>
        <w:sz w:val="18"/>
      </w:rPr>
      <w:fldChar w:fldCharType="separate"/>
    </w:r>
    <w:r>
      <w:rPr>
        <w:rStyle w:val="Nmerodepgina"/>
        <w:rFonts w:cs="Arial"/>
        <w:noProof/>
        <w:sz w:val="18"/>
      </w:rPr>
      <w:t>16</w:t>
    </w:r>
    <w:r w:rsidR="009910BF">
      <w:rPr>
        <w:rStyle w:val="Nmerodepgina"/>
        <w:rFonts w:cs="Arial"/>
        <w:sz w:val="18"/>
      </w:rPr>
      <w:fldChar w:fldCharType="end"/>
    </w:r>
  </w:p>
  <w:p w:rsidR="00A14365" w:rsidRDefault="00A14365" w:rsidP="00AB08A3">
    <w:pPr>
      <w:pStyle w:val="Rodap"/>
      <w:tabs>
        <w:tab w:val="clear" w:pos="4153"/>
        <w:tab w:val="clear" w:pos="8306"/>
        <w:tab w:val="center" w:pos="5103"/>
        <w:tab w:val="left" w:pos="8222"/>
      </w:tabs>
      <w:ind w:left="0"/>
      <w:rPr>
        <w:rFonts w:cs="Arial"/>
        <w:b/>
        <w:sz w:val="18"/>
      </w:rPr>
    </w:pPr>
    <w:r>
      <w:rPr>
        <w:rStyle w:val="Nmerodepgina"/>
        <w:rFonts w:cs="Arial"/>
        <w:snapToGrid w:val="0"/>
        <w:sz w:val="18"/>
      </w:rPr>
      <w:t>Versão</w:t>
    </w:r>
    <w:ins w:id="4429" w:author="273776" w:date="2011-05-09T12:09:00Z">
      <w:r>
        <w:rPr>
          <w:rStyle w:val="Nmerodepgina"/>
          <w:rFonts w:cs="Arial"/>
          <w:snapToGrid w:val="0"/>
          <w:sz w:val="18"/>
        </w:rPr>
        <w:t xml:space="preserve"> </w:t>
      </w:r>
    </w:ins>
    <w:del w:id="4430" w:author="273776" w:date="2011-05-09T12:09:00Z">
      <w:r w:rsidDel="00D26DD0">
        <w:rPr>
          <w:rStyle w:val="Nmerodepgina"/>
          <w:rFonts w:cs="Arial"/>
          <w:snapToGrid w:val="0"/>
          <w:sz w:val="18"/>
        </w:rPr>
        <w:delText xml:space="preserve"> </w:delText>
      </w:r>
    </w:del>
    <w:ins w:id="4431" w:author="273776" w:date="2011-05-09T12:09:00Z">
      <w:r>
        <w:rPr>
          <w:rStyle w:val="Nmerodepgina"/>
          <w:rFonts w:cs="Arial"/>
          <w:snapToGrid w:val="0"/>
          <w:sz w:val="18"/>
        </w:rPr>
        <w:t>1.0</w:t>
      </w:r>
    </w:ins>
    <w:del w:id="4432" w:author="273776" w:date="2011-05-09T12:08:00Z">
      <w:r w:rsidDel="00D26DD0">
        <w:rPr>
          <w:rStyle w:val="Nmerodepgina"/>
          <w:rFonts w:cs="Arial"/>
          <w:snapToGrid w:val="0"/>
          <w:sz w:val="18"/>
        </w:rPr>
        <w:delText>2</w:delText>
      </w:r>
    </w:del>
    <w:del w:id="4433" w:author="273776" w:date="2011-05-09T12:09:00Z">
      <w:r w:rsidDel="00D26DD0">
        <w:rPr>
          <w:rStyle w:val="Nmerodepgina"/>
          <w:rFonts w:cs="Arial"/>
          <w:snapToGrid w:val="0"/>
          <w:sz w:val="18"/>
        </w:rPr>
        <w:delText>.0</w:delText>
      </w:r>
    </w:del>
    <w:r>
      <w:rPr>
        <w:rStyle w:val="Nmerodepgina"/>
        <w:rFonts w:cs="Arial"/>
        <w:snapToGrid w:val="0"/>
        <w:sz w:val="18"/>
      </w:rPr>
      <w:tab/>
    </w:r>
    <w:r>
      <w:rPr>
        <w:rStyle w:val="Nmerodepgina"/>
        <w:rFonts w:cs="Arial"/>
        <w:snapToGrid w:val="0"/>
        <w:sz w:val="18"/>
      </w:rPr>
      <w:tab/>
    </w:r>
    <w:r>
      <w:rPr>
        <w:rStyle w:val="Nmerodepgina"/>
        <w:rFonts w:cs="Arial"/>
        <w:snapToGrid w:val="0"/>
        <w:sz w:val="18"/>
      </w:rPr>
      <w:tab/>
    </w:r>
  </w:p>
  <w:p w:rsidR="00A14365" w:rsidRDefault="00A14365" w:rsidP="00AB08A3">
    <w:pPr>
      <w:pStyle w:val="Rodap"/>
      <w:tabs>
        <w:tab w:val="clear" w:pos="4153"/>
        <w:tab w:val="clear" w:pos="8306"/>
        <w:tab w:val="center" w:pos="5103"/>
        <w:tab w:val="left" w:pos="8222"/>
      </w:tabs>
      <w:ind w:left="0"/>
      <w:jc w:val="center"/>
      <w:rPr>
        <w:rFonts w:cs="Arial"/>
        <w:b/>
        <w:sz w:val="18"/>
      </w:rPr>
    </w:pPr>
    <w:r>
      <w:rPr>
        <w:rFonts w:cs="Arial"/>
        <w:b/>
        <w:sz w:val="18"/>
      </w:rPr>
      <w:t>Documento confidencial e de propriedade da Oi</w:t>
    </w:r>
  </w:p>
  <w:p w:rsidR="00A14365" w:rsidRPr="00AB08A3" w:rsidRDefault="00A14365" w:rsidP="00AB08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FBD" w:rsidRDefault="00BC1FBD">
      <w:r>
        <w:separator/>
      </w:r>
    </w:p>
  </w:footnote>
  <w:footnote w:type="continuationSeparator" w:id="0">
    <w:p w:rsidR="00BC1FBD" w:rsidRDefault="00BC1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365" w:rsidRDefault="00A14365" w:rsidP="00AB08A3">
    <w:pPr>
      <w:pStyle w:val="Cabealho"/>
      <w:rPr>
        <w:b/>
        <w:bCs/>
        <w:i/>
        <w:iCs/>
      </w:rPr>
    </w:pPr>
    <w:r>
      <w:rPr>
        <w:noProof/>
        <w:lang w:eastAsia="pt-BR"/>
      </w:rPr>
      <w:drawing>
        <wp:inline distT="0" distB="0" distL="0" distR="0">
          <wp:extent cx="781050" cy="704850"/>
          <wp:effectExtent l="19050" t="0" r="0" b="0"/>
          <wp:docPr id="7" name="Imagem 5" desc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Oi"/>
                  <pic:cNvPicPr>
                    <a:picLocks noChangeAspect="1" noChangeArrowheads="1"/>
                  </pic:cNvPicPr>
                </pic:nvPicPr>
                <pic:blipFill>
                  <a:blip r:embed="rId1"/>
                  <a:srcRect/>
                  <a:stretch>
                    <a:fillRect/>
                  </a:stretch>
                </pic:blipFill>
                <pic:spPr bwMode="auto">
                  <a:xfrm>
                    <a:off x="0" y="0"/>
                    <a:ext cx="781050" cy="704850"/>
                  </a:xfrm>
                  <a:prstGeom prst="rect">
                    <a:avLst/>
                  </a:prstGeom>
                  <a:noFill/>
                  <a:ln w="9525">
                    <a:noFill/>
                    <a:miter lim="800000"/>
                    <a:headEnd/>
                    <a:tailEnd/>
                  </a:ln>
                </pic:spPr>
              </pic:pic>
            </a:graphicData>
          </a:graphic>
        </wp:inline>
      </w:drawing>
    </w:r>
    <w:r>
      <w:tab/>
    </w:r>
    <w:r>
      <w:rPr>
        <w:rFonts w:cs="Arial"/>
        <w:b/>
        <w:bCs/>
        <w:i/>
        <w:iCs/>
      </w:rPr>
      <w:t xml:space="preserve">                                               </w:t>
    </w:r>
    <w:r>
      <w:rPr>
        <w:rFonts w:cs="Arial"/>
        <w:b/>
        <w:bCs/>
        <w:i/>
        <w:iCs/>
      </w:rPr>
      <w:tab/>
    </w:r>
    <w:r>
      <w:rPr>
        <w:rFonts w:cs="Arial"/>
        <w:b/>
        <w:bCs/>
        <w:i/>
        <w:iCs/>
      </w:rPr>
      <w:tab/>
      <w:t>Estudo de TI</w:t>
    </w:r>
    <w:r>
      <w:rPr>
        <w:b/>
        <w:bCs/>
        <w:i/>
        <w:iCs/>
      </w:rPr>
      <w:t xml:space="preserve">          </w:t>
    </w:r>
  </w:p>
  <w:p w:rsidR="00A14365" w:rsidRPr="00177321" w:rsidRDefault="00A14365" w:rsidP="00AB08A3">
    <w:pPr>
      <w:keepNext/>
      <w:keepLines/>
      <w:pBdr>
        <w:bottom w:val="single" w:sz="12" w:space="0" w:color="auto"/>
      </w:pBdr>
      <w:ind w:right="340"/>
      <w:jc w:val="center"/>
      <w:rPr>
        <w:sz w:val="16"/>
        <w:lang w:val="pt-BR"/>
      </w:rPr>
    </w:pPr>
  </w:p>
  <w:p w:rsidR="00A14365" w:rsidRDefault="00A14365">
    <w:pPr>
      <w:pStyle w:val="Cabealho"/>
    </w:pPr>
  </w:p>
  <w:p w:rsidR="00A14365" w:rsidRDefault="00A14365" w:rsidP="00AB08A3">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99A"/>
    <w:multiLevelType w:val="hybridMultilevel"/>
    <w:tmpl w:val="DF36B9B4"/>
    <w:lvl w:ilvl="0" w:tplc="65EA37B6">
      <w:start w:val="1"/>
      <w:numFmt w:val="bullet"/>
      <w:lvlText w:val=""/>
      <w:lvlJc w:val="left"/>
      <w:pPr>
        <w:ind w:left="720" w:hanging="360"/>
      </w:pPr>
      <w:rPr>
        <w:rFonts w:ascii="Symbol" w:hAnsi="Symbol" w:hint="default"/>
      </w:rPr>
    </w:lvl>
    <w:lvl w:ilvl="1" w:tplc="A7B40FC0">
      <w:start w:val="1"/>
      <w:numFmt w:val="bullet"/>
      <w:lvlText w:val="o"/>
      <w:lvlJc w:val="left"/>
      <w:pPr>
        <w:ind w:left="1440" w:hanging="360"/>
      </w:pPr>
      <w:rPr>
        <w:rFonts w:ascii="Courier New" w:hAnsi="Courier New" w:hint="default"/>
      </w:rPr>
    </w:lvl>
    <w:lvl w:ilvl="2" w:tplc="BC8CCA0C">
      <w:start w:val="1"/>
      <w:numFmt w:val="bullet"/>
      <w:lvlText w:val=""/>
      <w:lvlJc w:val="left"/>
      <w:pPr>
        <w:ind w:left="2160" w:hanging="360"/>
      </w:pPr>
      <w:rPr>
        <w:rFonts w:ascii="Wingdings" w:hAnsi="Wingdings" w:hint="default"/>
      </w:rPr>
    </w:lvl>
    <w:lvl w:ilvl="3" w:tplc="E932B7B4" w:tentative="1">
      <w:start w:val="1"/>
      <w:numFmt w:val="bullet"/>
      <w:lvlText w:val=""/>
      <w:lvlJc w:val="left"/>
      <w:pPr>
        <w:ind w:left="2880" w:hanging="360"/>
      </w:pPr>
      <w:rPr>
        <w:rFonts w:ascii="Symbol" w:hAnsi="Symbol" w:hint="default"/>
      </w:rPr>
    </w:lvl>
    <w:lvl w:ilvl="4" w:tplc="19F42A54" w:tentative="1">
      <w:start w:val="1"/>
      <w:numFmt w:val="bullet"/>
      <w:lvlText w:val="o"/>
      <w:lvlJc w:val="left"/>
      <w:pPr>
        <w:ind w:left="3600" w:hanging="360"/>
      </w:pPr>
      <w:rPr>
        <w:rFonts w:ascii="Courier New" w:hAnsi="Courier New" w:hint="default"/>
      </w:rPr>
    </w:lvl>
    <w:lvl w:ilvl="5" w:tplc="27266B0E" w:tentative="1">
      <w:start w:val="1"/>
      <w:numFmt w:val="bullet"/>
      <w:lvlText w:val=""/>
      <w:lvlJc w:val="left"/>
      <w:pPr>
        <w:ind w:left="4320" w:hanging="360"/>
      </w:pPr>
      <w:rPr>
        <w:rFonts w:ascii="Wingdings" w:hAnsi="Wingdings" w:hint="default"/>
      </w:rPr>
    </w:lvl>
    <w:lvl w:ilvl="6" w:tplc="7B40D0AA" w:tentative="1">
      <w:start w:val="1"/>
      <w:numFmt w:val="bullet"/>
      <w:lvlText w:val=""/>
      <w:lvlJc w:val="left"/>
      <w:pPr>
        <w:ind w:left="5040" w:hanging="360"/>
      </w:pPr>
      <w:rPr>
        <w:rFonts w:ascii="Symbol" w:hAnsi="Symbol" w:hint="default"/>
      </w:rPr>
    </w:lvl>
    <w:lvl w:ilvl="7" w:tplc="9FA037AA" w:tentative="1">
      <w:start w:val="1"/>
      <w:numFmt w:val="bullet"/>
      <w:lvlText w:val="o"/>
      <w:lvlJc w:val="left"/>
      <w:pPr>
        <w:ind w:left="5760" w:hanging="360"/>
      </w:pPr>
      <w:rPr>
        <w:rFonts w:ascii="Courier New" w:hAnsi="Courier New" w:hint="default"/>
      </w:rPr>
    </w:lvl>
    <w:lvl w:ilvl="8" w:tplc="C39CDDEE" w:tentative="1">
      <w:start w:val="1"/>
      <w:numFmt w:val="bullet"/>
      <w:lvlText w:val=""/>
      <w:lvlJc w:val="left"/>
      <w:pPr>
        <w:ind w:left="6480" w:hanging="360"/>
      </w:pPr>
      <w:rPr>
        <w:rFonts w:ascii="Wingdings" w:hAnsi="Wingdings" w:hint="default"/>
      </w:rPr>
    </w:lvl>
  </w:abstractNum>
  <w:abstractNum w:abstractNumId="1">
    <w:nsid w:val="08DC0A3F"/>
    <w:multiLevelType w:val="hybridMultilevel"/>
    <w:tmpl w:val="834EED5E"/>
    <w:lvl w:ilvl="0" w:tplc="04160003">
      <w:start w:val="1"/>
      <w:numFmt w:val="bullet"/>
      <w:lvlText w:val="o"/>
      <w:lvlJc w:val="left"/>
      <w:pPr>
        <w:tabs>
          <w:tab w:val="num" w:pos="2520"/>
        </w:tabs>
        <w:ind w:left="2520" w:hanging="360"/>
      </w:pPr>
      <w:rPr>
        <w:rFonts w:ascii="Courier New" w:hAnsi="Courier New" w:cs="Courier New" w:hint="default"/>
      </w:rPr>
    </w:lvl>
    <w:lvl w:ilvl="1" w:tplc="04160003" w:tentative="1">
      <w:start w:val="1"/>
      <w:numFmt w:val="bullet"/>
      <w:lvlText w:val="o"/>
      <w:lvlJc w:val="left"/>
      <w:pPr>
        <w:tabs>
          <w:tab w:val="num" w:pos="3240"/>
        </w:tabs>
        <w:ind w:left="3240" w:hanging="360"/>
      </w:pPr>
      <w:rPr>
        <w:rFonts w:ascii="Courier New" w:hAnsi="Courier New" w:cs="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cs="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cs="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2">
    <w:nsid w:val="0A0466EA"/>
    <w:multiLevelType w:val="hybridMultilevel"/>
    <w:tmpl w:val="C8B8B8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11DE1498"/>
    <w:multiLevelType w:val="hybridMultilevel"/>
    <w:tmpl w:val="60D89E56"/>
    <w:lvl w:ilvl="0" w:tplc="04160003">
      <w:start w:val="1"/>
      <w:numFmt w:val="bullet"/>
      <w:lvlText w:val="o"/>
      <w:lvlJc w:val="left"/>
      <w:pPr>
        <w:tabs>
          <w:tab w:val="num" w:pos="1440"/>
        </w:tabs>
        <w:ind w:left="1440" w:hanging="360"/>
      </w:pPr>
      <w:rPr>
        <w:rFonts w:ascii="Courier New" w:hAnsi="Courier New" w:cs="Courier New"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
    <w:nsid w:val="14257C7A"/>
    <w:multiLevelType w:val="hybridMultilevel"/>
    <w:tmpl w:val="3A6CA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4CE69C9"/>
    <w:multiLevelType w:val="hybridMultilevel"/>
    <w:tmpl w:val="FE2ECB84"/>
    <w:lvl w:ilvl="0" w:tplc="0416000F">
      <w:start w:val="1"/>
      <w:numFmt w:val="decimal"/>
      <w:lvlText w:val="%1."/>
      <w:lvlJc w:val="left"/>
      <w:pPr>
        <w:ind w:left="2520" w:hanging="360"/>
      </w:pPr>
      <w:rPr>
        <w:rFonts w:cs="Times New Roman"/>
      </w:rPr>
    </w:lvl>
    <w:lvl w:ilvl="1" w:tplc="04160019" w:tentative="1">
      <w:start w:val="1"/>
      <w:numFmt w:val="lowerLetter"/>
      <w:lvlText w:val="%2."/>
      <w:lvlJc w:val="left"/>
      <w:pPr>
        <w:ind w:left="3240" w:hanging="360"/>
      </w:pPr>
      <w:rPr>
        <w:rFonts w:cs="Times New Roman"/>
      </w:rPr>
    </w:lvl>
    <w:lvl w:ilvl="2" w:tplc="0416001B" w:tentative="1">
      <w:start w:val="1"/>
      <w:numFmt w:val="lowerRoman"/>
      <w:lvlText w:val="%3."/>
      <w:lvlJc w:val="right"/>
      <w:pPr>
        <w:ind w:left="3960" w:hanging="180"/>
      </w:pPr>
      <w:rPr>
        <w:rFonts w:cs="Times New Roman"/>
      </w:rPr>
    </w:lvl>
    <w:lvl w:ilvl="3" w:tplc="0416000F" w:tentative="1">
      <w:start w:val="1"/>
      <w:numFmt w:val="decimal"/>
      <w:lvlText w:val="%4."/>
      <w:lvlJc w:val="left"/>
      <w:pPr>
        <w:ind w:left="4680" w:hanging="360"/>
      </w:pPr>
      <w:rPr>
        <w:rFonts w:cs="Times New Roman"/>
      </w:rPr>
    </w:lvl>
    <w:lvl w:ilvl="4" w:tplc="04160019" w:tentative="1">
      <w:start w:val="1"/>
      <w:numFmt w:val="lowerLetter"/>
      <w:lvlText w:val="%5."/>
      <w:lvlJc w:val="left"/>
      <w:pPr>
        <w:ind w:left="5400" w:hanging="360"/>
      </w:pPr>
      <w:rPr>
        <w:rFonts w:cs="Times New Roman"/>
      </w:rPr>
    </w:lvl>
    <w:lvl w:ilvl="5" w:tplc="0416001B" w:tentative="1">
      <w:start w:val="1"/>
      <w:numFmt w:val="lowerRoman"/>
      <w:lvlText w:val="%6."/>
      <w:lvlJc w:val="right"/>
      <w:pPr>
        <w:ind w:left="6120" w:hanging="180"/>
      </w:pPr>
      <w:rPr>
        <w:rFonts w:cs="Times New Roman"/>
      </w:rPr>
    </w:lvl>
    <w:lvl w:ilvl="6" w:tplc="0416000F" w:tentative="1">
      <w:start w:val="1"/>
      <w:numFmt w:val="decimal"/>
      <w:lvlText w:val="%7."/>
      <w:lvlJc w:val="left"/>
      <w:pPr>
        <w:ind w:left="6840" w:hanging="360"/>
      </w:pPr>
      <w:rPr>
        <w:rFonts w:cs="Times New Roman"/>
      </w:rPr>
    </w:lvl>
    <w:lvl w:ilvl="7" w:tplc="04160019" w:tentative="1">
      <w:start w:val="1"/>
      <w:numFmt w:val="lowerLetter"/>
      <w:lvlText w:val="%8."/>
      <w:lvlJc w:val="left"/>
      <w:pPr>
        <w:ind w:left="7560" w:hanging="360"/>
      </w:pPr>
      <w:rPr>
        <w:rFonts w:cs="Times New Roman"/>
      </w:rPr>
    </w:lvl>
    <w:lvl w:ilvl="8" w:tplc="0416001B" w:tentative="1">
      <w:start w:val="1"/>
      <w:numFmt w:val="lowerRoman"/>
      <w:lvlText w:val="%9."/>
      <w:lvlJc w:val="right"/>
      <w:pPr>
        <w:ind w:left="8280" w:hanging="180"/>
      </w:pPr>
      <w:rPr>
        <w:rFonts w:cs="Times New Roman"/>
      </w:rPr>
    </w:lvl>
  </w:abstractNum>
  <w:abstractNum w:abstractNumId="6">
    <w:nsid w:val="15C43E08"/>
    <w:multiLevelType w:val="hybridMultilevel"/>
    <w:tmpl w:val="DFC6371C"/>
    <w:lvl w:ilvl="0" w:tplc="04160003">
      <w:start w:val="1"/>
      <w:numFmt w:val="bullet"/>
      <w:lvlText w:val="o"/>
      <w:lvlJc w:val="left"/>
      <w:pPr>
        <w:tabs>
          <w:tab w:val="num" w:pos="1089"/>
        </w:tabs>
        <w:ind w:left="1089" w:hanging="360"/>
      </w:pPr>
      <w:rPr>
        <w:rFonts w:ascii="Courier New" w:hAnsi="Courier New" w:cs="Courier New" w:hint="default"/>
      </w:rPr>
    </w:lvl>
    <w:lvl w:ilvl="1" w:tplc="04160003" w:tentative="1">
      <w:start w:val="1"/>
      <w:numFmt w:val="bullet"/>
      <w:lvlText w:val="o"/>
      <w:lvlJc w:val="left"/>
      <w:pPr>
        <w:tabs>
          <w:tab w:val="num" w:pos="1809"/>
        </w:tabs>
        <w:ind w:left="1809" w:hanging="360"/>
      </w:pPr>
      <w:rPr>
        <w:rFonts w:ascii="Courier New" w:hAnsi="Courier New" w:cs="Courier New" w:hint="default"/>
      </w:rPr>
    </w:lvl>
    <w:lvl w:ilvl="2" w:tplc="04160005" w:tentative="1">
      <w:start w:val="1"/>
      <w:numFmt w:val="bullet"/>
      <w:lvlText w:val=""/>
      <w:lvlJc w:val="left"/>
      <w:pPr>
        <w:tabs>
          <w:tab w:val="num" w:pos="2529"/>
        </w:tabs>
        <w:ind w:left="2529" w:hanging="360"/>
      </w:pPr>
      <w:rPr>
        <w:rFonts w:ascii="Wingdings" w:hAnsi="Wingdings" w:hint="default"/>
      </w:rPr>
    </w:lvl>
    <w:lvl w:ilvl="3" w:tplc="04160001" w:tentative="1">
      <w:start w:val="1"/>
      <w:numFmt w:val="bullet"/>
      <w:lvlText w:val=""/>
      <w:lvlJc w:val="left"/>
      <w:pPr>
        <w:tabs>
          <w:tab w:val="num" w:pos="3249"/>
        </w:tabs>
        <w:ind w:left="3249" w:hanging="360"/>
      </w:pPr>
      <w:rPr>
        <w:rFonts w:ascii="Symbol" w:hAnsi="Symbol" w:hint="default"/>
      </w:rPr>
    </w:lvl>
    <w:lvl w:ilvl="4" w:tplc="04160003" w:tentative="1">
      <w:start w:val="1"/>
      <w:numFmt w:val="bullet"/>
      <w:lvlText w:val="o"/>
      <w:lvlJc w:val="left"/>
      <w:pPr>
        <w:tabs>
          <w:tab w:val="num" w:pos="3969"/>
        </w:tabs>
        <w:ind w:left="3969" w:hanging="360"/>
      </w:pPr>
      <w:rPr>
        <w:rFonts w:ascii="Courier New" w:hAnsi="Courier New" w:cs="Courier New" w:hint="default"/>
      </w:rPr>
    </w:lvl>
    <w:lvl w:ilvl="5" w:tplc="04160005" w:tentative="1">
      <w:start w:val="1"/>
      <w:numFmt w:val="bullet"/>
      <w:lvlText w:val=""/>
      <w:lvlJc w:val="left"/>
      <w:pPr>
        <w:tabs>
          <w:tab w:val="num" w:pos="4689"/>
        </w:tabs>
        <w:ind w:left="4689" w:hanging="360"/>
      </w:pPr>
      <w:rPr>
        <w:rFonts w:ascii="Wingdings" w:hAnsi="Wingdings" w:hint="default"/>
      </w:rPr>
    </w:lvl>
    <w:lvl w:ilvl="6" w:tplc="04160001" w:tentative="1">
      <w:start w:val="1"/>
      <w:numFmt w:val="bullet"/>
      <w:lvlText w:val=""/>
      <w:lvlJc w:val="left"/>
      <w:pPr>
        <w:tabs>
          <w:tab w:val="num" w:pos="5409"/>
        </w:tabs>
        <w:ind w:left="5409" w:hanging="360"/>
      </w:pPr>
      <w:rPr>
        <w:rFonts w:ascii="Symbol" w:hAnsi="Symbol" w:hint="default"/>
      </w:rPr>
    </w:lvl>
    <w:lvl w:ilvl="7" w:tplc="04160003" w:tentative="1">
      <w:start w:val="1"/>
      <w:numFmt w:val="bullet"/>
      <w:lvlText w:val="o"/>
      <w:lvlJc w:val="left"/>
      <w:pPr>
        <w:tabs>
          <w:tab w:val="num" w:pos="6129"/>
        </w:tabs>
        <w:ind w:left="6129" w:hanging="360"/>
      </w:pPr>
      <w:rPr>
        <w:rFonts w:ascii="Courier New" w:hAnsi="Courier New" w:cs="Courier New" w:hint="default"/>
      </w:rPr>
    </w:lvl>
    <w:lvl w:ilvl="8" w:tplc="04160005" w:tentative="1">
      <w:start w:val="1"/>
      <w:numFmt w:val="bullet"/>
      <w:lvlText w:val=""/>
      <w:lvlJc w:val="left"/>
      <w:pPr>
        <w:tabs>
          <w:tab w:val="num" w:pos="6849"/>
        </w:tabs>
        <w:ind w:left="6849" w:hanging="360"/>
      </w:pPr>
      <w:rPr>
        <w:rFonts w:ascii="Wingdings" w:hAnsi="Wingdings" w:hint="default"/>
      </w:rPr>
    </w:lvl>
  </w:abstractNum>
  <w:abstractNum w:abstractNumId="7">
    <w:nsid w:val="15F9346A"/>
    <w:multiLevelType w:val="hybridMultilevel"/>
    <w:tmpl w:val="FE2ECB84"/>
    <w:lvl w:ilvl="0" w:tplc="0416000F">
      <w:start w:val="1"/>
      <w:numFmt w:val="decimal"/>
      <w:lvlText w:val="%1."/>
      <w:lvlJc w:val="left"/>
      <w:pPr>
        <w:ind w:left="2520" w:hanging="360"/>
      </w:pPr>
      <w:rPr>
        <w:rFonts w:cs="Times New Roman"/>
      </w:rPr>
    </w:lvl>
    <w:lvl w:ilvl="1" w:tplc="04160019" w:tentative="1">
      <w:start w:val="1"/>
      <w:numFmt w:val="lowerLetter"/>
      <w:lvlText w:val="%2."/>
      <w:lvlJc w:val="left"/>
      <w:pPr>
        <w:ind w:left="3240" w:hanging="360"/>
      </w:pPr>
      <w:rPr>
        <w:rFonts w:cs="Times New Roman"/>
      </w:rPr>
    </w:lvl>
    <w:lvl w:ilvl="2" w:tplc="0416001B" w:tentative="1">
      <w:start w:val="1"/>
      <w:numFmt w:val="lowerRoman"/>
      <w:lvlText w:val="%3."/>
      <w:lvlJc w:val="right"/>
      <w:pPr>
        <w:ind w:left="3960" w:hanging="180"/>
      </w:pPr>
      <w:rPr>
        <w:rFonts w:cs="Times New Roman"/>
      </w:rPr>
    </w:lvl>
    <w:lvl w:ilvl="3" w:tplc="0416000F" w:tentative="1">
      <w:start w:val="1"/>
      <w:numFmt w:val="decimal"/>
      <w:lvlText w:val="%4."/>
      <w:lvlJc w:val="left"/>
      <w:pPr>
        <w:ind w:left="4680" w:hanging="360"/>
      </w:pPr>
      <w:rPr>
        <w:rFonts w:cs="Times New Roman"/>
      </w:rPr>
    </w:lvl>
    <w:lvl w:ilvl="4" w:tplc="04160019" w:tentative="1">
      <w:start w:val="1"/>
      <w:numFmt w:val="lowerLetter"/>
      <w:lvlText w:val="%5."/>
      <w:lvlJc w:val="left"/>
      <w:pPr>
        <w:ind w:left="5400" w:hanging="360"/>
      </w:pPr>
      <w:rPr>
        <w:rFonts w:cs="Times New Roman"/>
      </w:rPr>
    </w:lvl>
    <w:lvl w:ilvl="5" w:tplc="0416001B" w:tentative="1">
      <w:start w:val="1"/>
      <w:numFmt w:val="lowerRoman"/>
      <w:lvlText w:val="%6."/>
      <w:lvlJc w:val="right"/>
      <w:pPr>
        <w:ind w:left="6120" w:hanging="180"/>
      </w:pPr>
      <w:rPr>
        <w:rFonts w:cs="Times New Roman"/>
      </w:rPr>
    </w:lvl>
    <w:lvl w:ilvl="6" w:tplc="0416000F" w:tentative="1">
      <w:start w:val="1"/>
      <w:numFmt w:val="decimal"/>
      <w:lvlText w:val="%7."/>
      <w:lvlJc w:val="left"/>
      <w:pPr>
        <w:ind w:left="6840" w:hanging="360"/>
      </w:pPr>
      <w:rPr>
        <w:rFonts w:cs="Times New Roman"/>
      </w:rPr>
    </w:lvl>
    <w:lvl w:ilvl="7" w:tplc="04160019" w:tentative="1">
      <w:start w:val="1"/>
      <w:numFmt w:val="lowerLetter"/>
      <w:lvlText w:val="%8."/>
      <w:lvlJc w:val="left"/>
      <w:pPr>
        <w:ind w:left="7560" w:hanging="360"/>
      </w:pPr>
      <w:rPr>
        <w:rFonts w:cs="Times New Roman"/>
      </w:rPr>
    </w:lvl>
    <w:lvl w:ilvl="8" w:tplc="0416001B" w:tentative="1">
      <w:start w:val="1"/>
      <w:numFmt w:val="lowerRoman"/>
      <w:lvlText w:val="%9."/>
      <w:lvlJc w:val="right"/>
      <w:pPr>
        <w:ind w:left="8280" w:hanging="180"/>
      </w:pPr>
      <w:rPr>
        <w:rFonts w:cs="Times New Roman"/>
      </w:rPr>
    </w:lvl>
  </w:abstractNum>
  <w:abstractNum w:abstractNumId="8">
    <w:nsid w:val="169870D8"/>
    <w:multiLevelType w:val="hybridMultilevel"/>
    <w:tmpl w:val="A5403A44"/>
    <w:lvl w:ilvl="0" w:tplc="FFFFFFFF">
      <w:start w:val="1"/>
      <w:numFmt w:val="bullet"/>
      <w:lvlText w:val=""/>
      <w:lvlJc w:val="left"/>
      <w:pPr>
        <w:ind w:left="1146" w:hanging="360"/>
      </w:pPr>
      <w:rPr>
        <w:rFonts w:ascii="Symbol" w:hAnsi="Symbol" w:hint="default"/>
      </w:rPr>
    </w:lvl>
    <w:lvl w:ilvl="1" w:tplc="E1B68344" w:tentative="1">
      <w:start w:val="1"/>
      <w:numFmt w:val="bullet"/>
      <w:lvlText w:val="o"/>
      <w:lvlJc w:val="left"/>
      <w:pPr>
        <w:ind w:left="1866" w:hanging="360"/>
      </w:pPr>
      <w:rPr>
        <w:rFonts w:ascii="Courier New" w:hAnsi="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9">
    <w:nsid w:val="1794513A"/>
    <w:multiLevelType w:val="hybridMultilevel"/>
    <w:tmpl w:val="A9DA962E"/>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0">
    <w:nsid w:val="1C812FF1"/>
    <w:multiLevelType w:val="hybridMultilevel"/>
    <w:tmpl w:val="24BA55EA"/>
    <w:lvl w:ilvl="0" w:tplc="7AD4B208">
      <w:start w:val="1"/>
      <w:numFmt w:val="bullet"/>
      <w:lvlText w:val=""/>
      <w:lvlJc w:val="left"/>
      <w:pPr>
        <w:tabs>
          <w:tab w:val="num" w:pos="1069"/>
        </w:tabs>
        <w:ind w:left="1069" w:hanging="360"/>
      </w:pPr>
      <w:rPr>
        <w:rFonts w:ascii="Symbol" w:hAnsi="Symbol" w:hint="default"/>
        <w:color w:val="auto"/>
        <w:sz w:val="18"/>
      </w:rPr>
    </w:lvl>
    <w:lvl w:ilvl="1" w:tplc="04160003" w:tentative="1">
      <w:start w:val="1"/>
      <w:numFmt w:val="bullet"/>
      <w:lvlText w:val="o"/>
      <w:lvlJc w:val="left"/>
      <w:pPr>
        <w:tabs>
          <w:tab w:val="num" w:pos="-371"/>
        </w:tabs>
        <w:ind w:left="-371" w:hanging="360"/>
      </w:pPr>
      <w:rPr>
        <w:rFonts w:ascii="Courier New" w:hAnsi="Courier New" w:cs="Courier New" w:hint="default"/>
      </w:rPr>
    </w:lvl>
    <w:lvl w:ilvl="2" w:tplc="04160005" w:tentative="1">
      <w:start w:val="1"/>
      <w:numFmt w:val="bullet"/>
      <w:lvlText w:val=""/>
      <w:lvlJc w:val="left"/>
      <w:pPr>
        <w:tabs>
          <w:tab w:val="num" w:pos="349"/>
        </w:tabs>
        <w:ind w:left="349" w:hanging="360"/>
      </w:pPr>
      <w:rPr>
        <w:rFonts w:ascii="Wingdings" w:hAnsi="Wingdings" w:hint="default"/>
      </w:rPr>
    </w:lvl>
    <w:lvl w:ilvl="3" w:tplc="04160001" w:tentative="1">
      <w:start w:val="1"/>
      <w:numFmt w:val="bullet"/>
      <w:lvlText w:val=""/>
      <w:lvlJc w:val="left"/>
      <w:pPr>
        <w:tabs>
          <w:tab w:val="num" w:pos="1069"/>
        </w:tabs>
        <w:ind w:left="1069" w:hanging="360"/>
      </w:pPr>
      <w:rPr>
        <w:rFonts w:ascii="Symbol" w:hAnsi="Symbol" w:hint="default"/>
      </w:rPr>
    </w:lvl>
    <w:lvl w:ilvl="4" w:tplc="04160003" w:tentative="1">
      <w:start w:val="1"/>
      <w:numFmt w:val="bullet"/>
      <w:lvlText w:val="o"/>
      <w:lvlJc w:val="left"/>
      <w:pPr>
        <w:tabs>
          <w:tab w:val="num" w:pos="1789"/>
        </w:tabs>
        <w:ind w:left="1789" w:hanging="360"/>
      </w:pPr>
      <w:rPr>
        <w:rFonts w:ascii="Courier New" w:hAnsi="Courier New" w:cs="Courier New" w:hint="default"/>
      </w:rPr>
    </w:lvl>
    <w:lvl w:ilvl="5" w:tplc="04160005" w:tentative="1">
      <w:start w:val="1"/>
      <w:numFmt w:val="bullet"/>
      <w:lvlText w:val=""/>
      <w:lvlJc w:val="left"/>
      <w:pPr>
        <w:tabs>
          <w:tab w:val="num" w:pos="2509"/>
        </w:tabs>
        <w:ind w:left="2509" w:hanging="360"/>
      </w:pPr>
      <w:rPr>
        <w:rFonts w:ascii="Wingdings" w:hAnsi="Wingdings" w:hint="default"/>
      </w:rPr>
    </w:lvl>
    <w:lvl w:ilvl="6" w:tplc="04160001" w:tentative="1">
      <w:start w:val="1"/>
      <w:numFmt w:val="bullet"/>
      <w:lvlText w:val=""/>
      <w:lvlJc w:val="left"/>
      <w:pPr>
        <w:tabs>
          <w:tab w:val="num" w:pos="3229"/>
        </w:tabs>
        <w:ind w:left="3229" w:hanging="360"/>
      </w:pPr>
      <w:rPr>
        <w:rFonts w:ascii="Symbol" w:hAnsi="Symbol" w:hint="default"/>
      </w:rPr>
    </w:lvl>
    <w:lvl w:ilvl="7" w:tplc="04160003" w:tentative="1">
      <w:start w:val="1"/>
      <w:numFmt w:val="bullet"/>
      <w:lvlText w:val="o"/>
      <w:lvlJc w:val="left"/>
      <w:pPr>
        <w:tabs>
          <w:tab w:val="num" w:pos="3949"/>
        </w:tabs>
        <w:ind w:left="3949" w:hanging="360"/>
      </w:pPr>
      <w:rPr>
        <w:rFonts w:ascii="Courier New" w:hAnsi="Courier New" w:cs="Courier New" w:hint="default"/>
      </w:rPr>
    </w:lvl>
    <w:lvl w:ilvl="8" w:tplc="04160005" w:tentative="1">
      <w:start w:val="1"/>
      <w:numFmt w:val="bullet"/>
      <w:lvlText w:val=""/>
      <w:lvlJc w:val="left"/>
      <w:pPr>
        <w:tabs>
          <w:tab w:val="num" w:pos="4669"/>
        </w:tabs>
        <w:ind w:left="4669" w:hanging="360"/>
      </w:pPr>
      <w:rPr>
        <w:rFonts w:ascii="Wingdings" w:hAnsi="Wingdings" w:hint="default"/>
      </w:rPr>
    </w:lvl>
  </w:abstractNum>
  <w:abstractNum w:abstractNumId="11">
    <w:nsid w:val="1CC27989"/>
    <w:multiLevelType w:val="hybridMultilevel"/>
    <w:tmpl w:val="C494D7AC"/>
    <w:lvl w:ilvl="0" w:tplc="0416000F">
      <w:start w:val="1"/>
      <w:numFmt w:val="decimal"/>
      <w:lvlText w:val="%1."/>
      <w:lvlJc w:val="left"/>
      <w:pPr>
        <w:tabs>
          <w:tab w:val="num" w:pos="1800"/>
        </w:tabs>
        <w:ind w:left="1800" w:hanging="360"/>
      </w:p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2">
    <w:nsid w:val="2660651E"/>
    <w:multiLevelType w:val="hybridMultilevel"/>
    <w:tmpl w:val="09CC2522"/>
    <w:lvl w:ilvl="0" w:tplc="04160003">
      <w:start w:val="1"/>
      <w:numFmt w:val="bullet"/>
      <w:lvlText w:val="o"/>
      <w:lvlJc w:val="left"/>
      <w:pPr>
        <w:tabs>
          <w:tab w:val="num" w:pos="1800"/>
        </w:tabs>
        <w:ind w:left="1800" w:hanging="360"/>
      </w:pPr>
      <w:rPr>
        <w:rFonts w:ascii="Courier New" w:hAnsi="Courier New" w:cs="Courier New"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3">
    <w:nsid w:val="2F521AA2"/>
    <w:multiLevelType w:val="hybridMultilevel"/>
    <w:tmpl w:val="C7886598"/>
    <w:lvl w:ilvl="0" w:tplc="3EE66202">
      <w:numFmt w:val="bullet"/>
      <w:lvlText w:val="-"/>
      <w:lvlJc w:val="left"/>
      <w:pPr>
        <w:ind w:left="1440" w:hanging="360"/>
      </w:pPr>
      <w:rPr>
        <w:rFonts w:ascii="Calibri" w:eastAsia="Times New Roman" w:hAnsi="Calibri" w:cs="Arial" w:hint="default"/>
      </w:rPr>
    </w:lvl>
    <w:lvl w:ilvl="1" w:tplc="04160003" w:tentative="1">
      <w:start w:val="1"/>
      <w:numFmt w:val="bullet"/>
      <w:lvlText w:val="o"/>
      <w:lvlJc w:val="left"/>
      <w:pPr>
        <w:ind w:left="1812" w:hanging="360"/>
      </w:pPr>
      <w:rPr>
        <w:rFonts w:ascii="Courier New" w:hAnsi="Courier New" w:cs="Courier New" w:hint="default"/>
      </w:rPr>
    </w:lvl>
    <w:lvl w:ilvl="2" w:tplc="04160005" w:tentative="1">
      <w:start w:val="1"/>
      <w:numFmt w:val="bullet"/>
      <w:lvlText w:val=""/>
      <w:lvlJc w:val="left"/>
      <w:pPr>
        <w:ind w:left="2532" w:hanging="360"/>
      </w:pPr>
      <w:rPr>
        <w:rFonts w:ascii="Wingdings" w:hAnsi="Wingdings" w:hint="default"/>
      </w:rPr>
    </w:lvl>
    <w:lvl w:ilvl="3" w:tplc="04160001" w:tentative="1">
      <w:start w:val="1"/>
      <w:numFmt w:val="bullet"/>
      <w:lvlText w:val=""/>
      <w:lvlJc w:val="left"/>
      <w:pPr>
        <w:ind w:left="3252" w:hanging="360"/>
      </w:pPr>
      <w:rPr>
        <w:rFonts w:ascii="Symbol" w:hAnsi="Symbol" w:hint="default"/>
      </w:rPr>
    </w:lvl>
    <w:lvl w:ilvl="4" w:tplc="04160003" w:tentative="1">
      <w:start w:val="1"/>
      <w:numFmt w:val="bullet"/>
      <w:lvlText w:val="o"/>
      <w:lvlJc w:val="left"/>
      <w:pPr>
        <w:ind w:left="3972" w:hanging="360"/>
      </w:pPr>
      <w:rPr>
        <w:rFonts w:ascii="Courier New" w:hAnsi="Courier New" w:cs="Courier New" w:hint="default"/>
      </w:rPr>
    </w:lvl>
    <w:lvl w:ilvl="5" w:tplc="04160005" w:tentative="1">
      <w:start w:val="1"/>
      <w:numFmt w:val="bullet"/>
      <w:lvlText w:val=""/>
      <w:lvlJc w:val="left"/>
      <w:pPr>
        <w:ind w:left="4692" w:hanging="360"/>
      </w:pPr>
      <w:rPr>
        <w:rFonts w:ascii="Wingdings" w:hAnsi="Wingdings" w:hint="default"/>
      </w:rPr>
    </w:lvl>
    <w:lvl w:ilvl="6" w:tplc="04160001" w:tentative="1">
      <w:start w:val="1"/>
      <w:numFmt w:val="bullet"/>
      <w:lvlText w:val=""/>
      <w:lvlJc w:val="left"/>
      <w:pPr>
        <w:ind w:left="5412" w:hanging="360"/>
      </w:pPr>
      <w:rPr>
        <w:rFonts w:ascii="Symbol" w:hAnsi="Symbol" w:hint="default"/>
      </w:rPr>
    </w:lvl>
    <w:lvl w:ilvl="7" w:tplc="04160003" w:tentative="1">
      <w:start w:val="1"/>
      <w:numFmt w:val="bullet"/>
      <w:lvlText w:val="o"/>
      <w:lvlJc w:val="left"/>
      <w:pPr>
        <w:ind w:left="6132" w:hanging="360"/>
      </w:pPr>
      <w:rPr>
        <w:rFonts w:ascii="Courier New" w:hAnsi="Courier New" w:cs="Courier New" w:hint="default"/>
      </w:rPr>
    </w:lvl>
    <w:lvl w:ilvl="8" w:tplc="04160005" w:tentative="1">
      <w:start w:val="1"/>
      <w:numFmt w:val="bullet"/>
      <w:lvlText w:val=""/>
      <w:lvlJc w:val="left"/>
      <w:pPr>
        <w:ind w:left="6852" w:hanging="360"/>
      </w:pPr>
      <w:rPr>
        <w:rFonts w:ascii="Wingdings" w:hAnsi="Wingdings" w:hint="default"/>
      </w:rPr>
    </w:lvl>
  </w:abstractNum>
  <w:abstractNum w:abstractNumId="14">
    <w:nsid w:val="350829F1"/>
    <w:multiLevelType w:val="hybridMultilevel"/>
    <w:tmpl w:val="830CD870"/>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5">
    <w:nsid w:val="3C887A4F"/>
    <w:multiLevelType w:val="hybridMultilevel"/>
    <w:tmpl w:val="F2682D3A"/>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6">
    <w:nsid w:val="3CAB23D0"/>
    <w:multiLevelType w:val="hybridMultilevel"/>
    <w:tmpl w:val="6FD248FC"/>
    <w:lvl w:ilvl="0" w:tplc="4D1EEC3C">
      <w:start w:val="1"/>
      <w:numFmt w:val="bullet"/>
      <w:lvlText w:val=""/>
      <w:lvlJc w:val="left"/>
      <w:pPr>
        <w:tabs>
          <w:tab w:val="num" w:pos="1069"/>
        </w:tabs>
        <w:ind w:left="1069" w:hanging="360"/>
      </w:pPr>
      <w:rPr>
        <w:rFonts w:ascii="Symbol" w:hAnsi="Symbol" w:hint="default"/>
        <w:sz w:val="18"/>
      </w:rPr>
    </w:lvl>
    <w:lvl w:ilvl="1" w:tplc="04160003" w:tentative="1">
      <w:start w:val="1"/>
      <w:numFmt w:val="bullet"/>
      <w:lvlText w:val="o"/>
      <w:lvlJc w:val="left"/>
      <w:pPr>
        <w:tabs>
          <w:tab w:val="num" w:pos="-371"/>
        </w:tabs>
        <w:ind w:left="-371" w:hanging="360"/>
      </w:pPr>
      <w:rPr>
        <w:rFonts w:ascii="Courier New" w:hAnsi="Courier New" w:cs="Courier New" w:hint="default"/>
      </w:rPr>
    </w:lvl>
    <w:lvl w:ilvl="2" w:tplc="04160005" w:tentative="1">
      <w:start w:val="1"/>
      <w:numFmt w:val="bullet"/>
      <w:lvlText w:val=""/>
      <w:lvlJc w:val="left"/>
      <w:pPr>
        <w:tabs>
          <w:tab w:val="num" w:pos="349"/>
        </w:tabs>
        <w:ind w:left="349" w:hanging="360"/>
      </w:pPr>
      <w:rPr>
        <w:rFonts w:ascii="Wingdings" w:hAnsi="Wingdings" w:hint="default"/>
      </w:rPr>
    </w:lvl>
    <w:lvl w:ilvl="3" w:tplc="04160001" w:tentative="1">
      <w:start w:val="1"/>
      <w:numFmt w:val="bullet"/>
      <w:lvlText w:val=""/>
      <w:lvlJc w:val="left"/>
      <w:pPr>
        <w:tabs>
          <w:tab w:val="num" w:pos="1069"/>
        </w:tabs>
        <w:ind w:left="1069" w:hanging="360"/>
      </w:pPr>
      <w:rPr>
        <w:rFonts w:ascii="Symbol" w:hAnsi="Symbol" w:hint="default"/>
      </w:rPr>
    </w:lvl>
    <w:lvl w:ilvl="4" w:tplc="04160003" w:tentative="1">
      <w:start w:val="1"/>
      <w:numFmt w:val="bullet"/>
      <w:lvlText w:val="o"/>
      <w:lvlJc w:val="left"/>
      <w:pPr>
        <w:tabs>
          <w:tab w:val="num" w:pos="1789"/>
        </w:tabs>
        <w:ind w:left="1789" w:hanging="360"/>
      </w:pPr>
      <w:rPr>
        <w:rFonts w:ascii="Courier New" w:hAnsi="Courier New" w:cs="Courier New" w:hint="default"/>
      </w:rPr>
    </w:lvl>
    <w:lvl w:ilvl="5" w:tplc="04160005" w:tentative="1">
      <w:start w:val="1"/>
      <w:numFmt w:val="bullet"/>
      <w:lvlText w:val=""/>
      <w:lvlJc w:val="left"/>
      <w:pPr>
        <w:tabs>
          <w:tab w:val="num" w:pos="2509"/>
        </w:tabs>
        <w:ind w:left="2509" w:hanging="360"/>
      </w:pPr>
      <w:rPr>
        <w:rFonts w:ascii="Wingdings" w:hAnsi="Wingdings" w:hint="default"/>
      </w:rPr>
    </w:lvl>
    <w:lvl w:ilvl="6" w:tplc="04160001" w:tentative="1">
      <w:start w:val="1"/>
      <w:numFmt w:val="bullet"/>
      <w:lvlText w:val=""/>
      <w:lvlJc w:val="left"/>
      <w:pPr>
        <w:tabs>
          <w:tab w:val="num" w:pos="3229"/>
        </w:tabs>
        <w:ind w:left="3229" w:hanging="360"/>
      </w:pPr>
      <w:rPr>
        <w:rFonts w:ascii="Symbol" w:hAnsi="Symbol" w:hint="default"/>
      </w:rPr>
    </w:lvl>
    <w:lvl w:ilvl="7" w:tplc="04160003" w:tentative="1">
      <w:start w:val="1"/>
      <w:numFmt w:val="bullet"/>
      <w:lvlText w:val="o"/>
      <w:lvlJc w:val="left"/>
      <w:pPr>
        <w:tabs>
          <w:tab w:val="num" w:pos="3949"/>
        </w:tabs>
        <w:ind w:left="3949" w:hanging="360"/>
      </w:pPr>
      <w:rPr>
        <w:rFonts w:ascii="Courier New" w:hAnsi="Courier New" w:cs="Courier New" w:hint="default"/>
      </w:rPr>
    </w:lvl>
    <w:lvl w:ilvl="8" w:tplc="04160005" w:tentative="1">
      <w:start w:val="1"/>
      <w:numFmt w:val="bullet"/>
      <w:lvlText w:val=""/>
      <w:lvlJc w:val="left"/>
      <w:pPr>
        <w:tabs>
          <w:tab w:val="num" w:pos="4669"/>
        </w:tabs>
        <w:ind w:left="4669" w:hanging="360"/>
      </w:pPr>
      <w:rPr>
        <w:rFonts w:ascii="Wingdings" w:hAnsi="Wingdings" w:hint="default"/>
      </w:rPr>
    </w:lvl>
  </w:abstractNum>
  <w:abstractNum w:abstractNumId="17">
    <w:nsid w:val="3E3A6642"/>
    <w:multiLevelType w:val="hybridMultilevel"/>
    <w:tmpl w:val="53126ABA"/>
    <w:lvl w:ilvl="0" w:tplc="3EE66202">
      <w:numFmt w:val="bullet"/>
      <w:lvlText w:val="-"/>
      <w:lvlJc w:val="left"/>
      <w:pPr>
        <w:ind w:left="1068" w:hanging="360"/>
      </w:pPr>
      <w:rPr>
        <w:rFonts w:ascii="Calibri" w:eastAsia="Times New Roman" w:hAnsi="Calibri"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nsid w:val="3E3A6BD5"/>
    <w:multiLevelType w:val="hybridMultilevel"/>
    <w:tmpl w:val="772E7BA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3FE57E0E"/>
    <w:multiLevelType w:val="multilevel"/>
    <w:tmpl w:val="5112BA0C"/>
    <w:lvl w:ilvl="0">
      <w:start w:val="1"/>
      <w:numFmt w:val="decimal"/>
      <w:pStyle w:val="Ttulo1"/>
      <w:lvlText w:val="%1."/>
      <w:lvlJc w:val="left"/>
      <w:pPr>
        <w:tabs>
          <w:tab w:val="num" w:pos="1080"/>
        </w:tabs>
        <w:ind w:left="1080" w:hanging="360"/>
      </w:pPr>
      <w:rPr>
        <w:rFonts w:cs="Times New Roman" w:hint="default"/>
      </w:rPr>
    </w:lvl>
    <w:lvl w:ilvl="1">
      <w:start w:val="1"/>
      <w:numFmt w:val="decimal"/>
      <w:pStyle w:val="Ttulo2"/>
      <w:lvlText w:val="%1.%2."/>
      <w:lvlJc w:val="left"/>
      <w:pPr>
        <w:tabs>
          <w:tab w:val="num" w:pos="1512"/>
        </w:tabs>
        <w:ind w:left="1512" w:hanging="432"/>
      </w:pPr>
      <w:rPr>
        <w:rFonts w:cs="Times New Roman" w:hint="default"/>
        <w:sz w:val="24"/>
        <w:szCs w:val="24"/>
      </w:rPr>
    </w:lvl>
    <w:lvl w:ilvl="2">
      <w:start w:val="1"/>
      <w:numFmt w:val="decimal"/>
      <w:pStyle w:val="Ttulo3"/>
      <w:lvlText w:val="%1.%2.%3."/>
      <w:lvlJc w:val="left"/>
      <w:pPr>
        <w:tabs>
          <w:tab w:val="num" w:pos="2160"/>
        </w:tabs>
        <w:ind w:left="1944" w:hanging="504"/>
      </w:pPr>
      <w:rPr>
        <w:rFonts w:cs="Times New Roman" w:hint="default"/>
      </w:rPr>
    </w:lvl>
    <w:lvl w:ilvl="3">
      <w:start w:val="1"/>
      <w:numFmt w:val="decimal"/>
      <w:lvlText w:val="%1.%2.%3.%4."/>
      <w:lvlJc w:val="left"/>
      <w:pPr>
        <w:tabs>
          <w:tab w:val="num" w:pos="288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96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5040"/>
        </w:tabs>
        <w:ind w:left="4464" w:hanging="1224"/>
      </w:pPr>
      <w:rPr>
        <w:rFonts w:cs="Times New Roman" w:hint="default"/>
      </w:rPr>
    </w:lvl>
    <w:lvl w:ilvl="8">
      <w:start w:val="1"/>
      <w:numFmt w:val="decimal"/>
      <w:lvlText w:val="%1.%2.%3.%4.%5.%6.%7.%8.%9."/>
      <w:lvlJc w:val="left"/>
      <w:pPr>
        <w:tabs>
          <w:tab w:val="num" w:pos="5760"/>
        </w:tabs>
        <w:ind w:left="5040" w:hanging="1440"/>
      </w:pPr>
      <w:rPr>
        <w:rFonts w:cs="Times New Roman" w:hint="default"/>
      </w:rPr>
    </w:lvl>
  </w:abstractNum>
  <w:abstractNum w:abstractNumId="20">
    <w:nsid w:val="42981682"/>
    <w:multiLevelType w:val="hybridMultilevel"/>
    <w:tmpl w:val="8E20DD42"/>
    <w:lvl w:ilvl="0" w:tplc="4D1EEC3C">
      <w:start w:val="1"/>
      <w:numFmt w:val="bullet"/>
      <w:lvlText w:val=""/>
      <w:lvlJc w:val="left"/>
      <w:pPr>
        <w:tabs>
          <w:tab w:val="num" w:pos="1069"/>
        </w:tabs>
        <w:ind w:left="1069" w:hanging="360"/>
      </w:pPr>
      <w:rPr>
        <w:rFonts w:ascii="Symbol" w:hAnsi="Symbol" w:hint="default"/>
        <w:sz w:val="18"/>
      </w:rPr>
    </w:lvl>
    <w:lvl w:ilvl="1" w:tplc="04160003" w:tentative="1">
      <w:start w:val="1"/>
      <w:numFmt w:val="bullet"/>
      <w:lvlText w:val="o"/>
      <w:lvlJc w:val="left"/>
      <w:pPr>
        <w:tabs>
          <w:tab w:val="num" w:pos="-371"/>
        </w:tabs>
        <w:ind w:left="-371" w:hanging="360"/>
      </w:pPr>
      <w:rPr>
        <w:rFonts w:ascii="Courier New" w:hAnsi="Courier New" w:cs="Courier New" w:hint="default"/>
      </w:rPr>
    </w:lvl>
    <w:lvl w:ilvl="2" w:tplc="04160005" w:tentative="1">
      <w:start w:val="1"/>
      <w:numFmt w:val="bullet"/>
      <w:lvlText w:val=""/>
      <w:lvlJc w:val="left"/>
      <w:pPr>
        <w:tabs>
          <w:tab w:val="num" w:pos="349"/>
        </w:tabs>
        <w:ind w:left="349" w:hanging="360"/>
      </w:pPr>
      <w:rPr>
        <w:rFonts w:ascii="Wingdings" w:hAnsi="Wingdings" w:hint="default"/>
      </w:rPr>
    </w:lvl>
    <w:lvl w:ilvl="3" w:tplc="04160001" w:tentative="1">
      <w:start w:val="1"/>
      <w:numFmt w:val="bullet"/>
      <w:lvlText w:val=""/>
      <w:lvlJc w:val="left"/>
      <w:pPr>
        <w:tabs>
          <w:tab w:val="num" w:pos="1069"/>
        </w:tabs>
        <w:ind w:left="1069" w:hanging="360"/>
      </w:pPr>
      <w:rPr>
        <w:rFonts w:ascii="Symbol" w:hAnsi="Symbol" w:hint="default"/>
      </w:rPr>
    </w:lvl>
    <w:lvl w:ilvl="4" w:tplc="04160003" w:tentative="1">
      <w:start w:val="1"/>
      <w:numFmt w:val="bullet"/>
      <w:lvlText w:val="o"/>
      <w:lvlJc w:val="left"/>
      <w:pPr>
        <w:tabs>
          <w:tab w:val="num" w:pos="1789"/>
        </w:tabs>
        <w:ind w:left="1789" w:hanging="360"/>
      </w:pPr>
      <w:rPr>
        <w:rFonts w:ascii="Courier New" w:hAnsi="Courier New" w:cs="Courier New" w:hint="default"/>
      </w:rPr>
    </w:lvl>
    <w:lvl w:ilvl="5" w:tplc="04160005" w:tentative="1">
      <w:start w:val="1"/>
      <w:numFmt w:val="bullet"/>
      <w:lvlText w:val=""/>
      <w:lvlJc w:val="left"/>
      <w:pPr>
        <w:tabs>
          <w:tab w:val="num" w:pos="2509"/>
        </w:tabs>
        <w:ind w:left="2509" w:hanging="360"/>
      </w:pPr>
      <w:rPr>
        <w:rFonts w:ascii="Wingdings" w:hAnsi="Wingdings" w:hint="default"/>
      </w:rPr>
    </w:lvl>
    <w:lvl w:ilvl="6" w:tplc="04160001" w:tentative="1">
      <w:start w:val="1"/>
      <w:numFmt w:val="bullet"/>
      <w:lvlText w:val=""/>
      <w:lvlJc w:val="left"/>
      <w:pPr>
        <w:tabs>
          <w:tab w:val="num" w:pos="3229"/>
        </w:tabs>
        <w:ind w:left="3229" w:hanging="360"/>
      </w:pPr>
      <w:rPr>
        <w:rFonts w:ascii="Symbol" w:hAnsi="Symbol" w:hint="default"/>
      </w:rPr>
    </w:lvl>
    <w:lvl w:ilvl="7" w:tplc="04160003" w:tentative="1">
      <w:start w:val="1"/>
      <w:numFmt w:val="bullet"/>
      <w:lvlText w:val="o"/>
      <w:lvlJc w:val="left"/>
      <w:pPr>
        <w:tabs>
          <w:tab w:val="num" w:pos="3949"/>
        </w:tabs>
        <w:ind w:left="3949" w:hanging="360"/>
      </w:pPr>
      <w:rPr>
        <w:rFonts w:ascii="Courier New" w:hAnsi="Courier New" w:cs="Courier New" w:hint="default"/>
      </w:rPr>
    </w:lvl>
    <w:lvl w:ilvl="8" w:tplc="04160005" w:tentative="1">
      <w:start w:val="1"/>
      <w:numFmt w:val="bullet"/>
      <w:lvlText w:val=""/>
      <w:lvlJc w:val="left"/>
      <w:pPr>
        <w:tabs>
          <w:tab w:val="num" w:pos="4669"/>
        </w:tabs>
        <w:ind w:left="4669" w:hanging="360"/>
      </w:pPr>
      <w:rPr>
        <w:rFonts w:ascii="Wingdings" w:hAnsi="Wingdings" w:hint="default"/>
      </w:rPr>
    </w:lvl>
  </w:abstractNum>
  <w:abstractNum w:abstractNumId="21">
    <w:nsid w:val="467420A3"/>
    <w:multiLevelType w:val="hybridMultilevel"/>
    <w:tmpl w:val="933A8A8E"/>
    <w:lvl w:ilvl="0" w:tplc="04160003">
      <w:start w:val="1"/>
      <w:numFmt w:val="bullet"/>
      <w:lvlText w:val="o"/>
      <w:lvlJc w:val="left"/>
      <w:pPr>
        <w:tabs>
          <w:tab w:val="num" w:pos="1800"/>
        </w:tabs>
        <w:ind w:left="1800" w:hanging="360"/>
      </w:pPr>
      <w:rPr>
        <w:rFonts w:ascii="Courier New" w:hAnsi="Courier New" w:cs="Courier New" w:hint="default"/>
      </w:rPr>
    </w:lvl>
    <w:lvl w:ilvl="1" w:tplc="04160003">
      <w:start w:val="1"/>
      <w:numFmt w:val="bullet"/>
      <w:lvlText w:val="o"/>
      <w:lvlJc w:val="left"/>
      <w:pPr>
        <w:tabs>
          <w:tab w:val="num" w:pos="2520"/>
        </w:tabs>
        <w:ind w:left="2520" w:hanging="360"/>
      </w:pPr>
      <w:rPr>
        <w:rFonts w:ascii="Courier New" w:hAnsi="Courier New" w:cs="Courier New" w:hint="default"/>
      </w:rPr>
    </w:lvl>
    <w:lvl w:ilvl="2" w:tplc="0416000F">
      <w:start w:val="1"/>
      <w:numFmt w:val="decimal"/>
      <w:lvlText w:val="%3."/>
      <w:lvlJc w:val="left"/>
      <w:pPr>
        <w:tabs>
          <w:tab w:val="num" w:pos="3240"/>
        </w:tabs>
        <w:ind w:left="3240" w:hanging="360"/>
      </w:pPr>
      <w:rPr>
        <w:rFont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22">
    <w:nsid w:val="47A660B7"/>
    <w:multiLevelType w:val="multilevel"/>
    <w:tmpl w:val="80282436"/>
    <w:lvl w:ilvl="0">
      <w:start w:val="1"/>
      <w:numFmt w:val="decimal"/>
      <w:lvlText w:val="%1."/>
      <w:lvlJc w:val="left"/>
      <w:pPr>
        <w:tabs>
          <w:tab w:val="num" w:pos="1080"/>
        </w:tabs>
        <w:ind w:left="1080" w:hanging="360"/>
      </w:pPr>
      <w:rPr>
        <w:rFonts w:cs="Times New Roman" w:hint="default"/>
      </w:rPr>
    </w:lvl>
    <w:lvl w:ilvl="1">
      <w:start w:val="1"/>
      <w:numFmt w:val="decimal"/>
      <w:pStyle w:val="EstiloTtulo212pt"/>
      <w:lvlText w:val="%1.%2."/>
      <w:lvlJc w:val="left"/>
      <w:pPr>
        <w:tabs>
          <w:tab w:val="num" w:pos="1512"/>
        </w:tabs>
        <w:ind w:left="1512" w:hanging="432"/>
      </w:pPr>
      <w:rPr>
        <w:rFonts w:cs="Times New Roman" w:hint="default"/>
      </w:rPr>
    </w:lvl>
    <w:lvl w:ilvl="2">
      <w:start w:val="1"/>
      <w:numFmt w:val="decimal"/>
      <w:lvlText w:val="%1.%2.%3."/>
      <w:lvlJc w:val="left"/>
      <w:pPr>
        <w:tabs>
          <w:tab w:val="num" w:pos="2160"/>
        </w:tabs>
        <w:ind w:left="1944" w:hanging="504"/>
      </w:pPr>
      <w:rPr>
        <w:rFonts w:cs="Times New Roman" w:hint="default"/>
      </w:rPr>
    </w:lvl>
    <w:lvl w:ilvl="3">
      <w:start w:val="1"/>
      <w:numFmt w:val="decimal"/>
      <w:lvlText w:val="%1.%2.%3.%4."/>
      <w:lvlJc w:val="left"/>
      <w:pPr>
        <w:tabs>
          <w:tab w:val="num" w:pos="2880"/>
        </w:tabs>
        <w:ind w:left="2448" w:hanging="648"/>
      </w:pPr>
      <w:rPr>
        <w:rFonts w:cs="Times New Roman" w:hint="default"/>
      </w:rPr>
    </w:lvl>
    <w:lvl w:ilvl="4">
      <w:start w:val="1"/>
      <w:numFmt w:val="decimal"/>
      <w:lvlText w:val="%1.%2.%3.%4.%5."/>
      <w:lvlJc w:val="left"/>
      <w:pPr>
        <w:tabs>
          <w:tab w:val="num" w:pos="3240"/>
        </w:tabs>
        <w:ind w:left="2952" w:hanging="792"/>
      </w:pPr>
      <w:rPr>
        <w:rFonts w:cs="Times New Roman" w:hint="default"/>
      </w:rPr>
    </w:lvl>
    <w:lvl w:ilvl="5">
      <w:start w:val="1"/>
      <w:numFmt w:val="decimal"/>
      <w:lvlText w:val="%1.%2.%3.%4.%5.%6."/>
      <w:lvlJc w:val="left"/>
      <w:pPr>
        <w:tabs>
          <w:tab w:val="num" w:pos="3960"/>
        </w:tabs>
        <w:ind w:left="3456" w:hanging="936"/>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5040"/>
        </w:tabs>
        <w:ind w:left="4464" w:hanging="1224"/>
      </w:pPr>
      <w:rPr>
        <w:rFonts w:cs="Times New Roman" w:hint="default"/>
      </w:rPr>
    </w:lvl>
    <w:lvl w:ilvl="8">
      <w:start w:val="1"/>
      <w:numFmt w:val="decimal"/>
      <w:lvlText w:val="%1.%2.%3.%4.%5.%6.%7.%8.%9."/>
      <w:lvlJc w:val="left"/>
      <w:pPr>
        <w:tabs>
          <w:tab w:val="num" w:pos="5760"/>
        </w:tabs>
        <w:ind w:left="5040" w:hanging="1440"/>
      </w:pPr>
      <w:rPr>
        <w:rFonts w:cs="Times New Roman" w:hint="default"/>
      </w:rPr>
    </w:lvl>
  </w:abstractNum>
  <w:abstractNum w:abstractNumId="23">
    <w:nsid w:val="481B7E18"/>
    <w:multiLevelType w:val="hybridMultilevel"/>
    <w:tmpl w:val="72C2ED4E"/>
    <w:lvl w:ilvl="0" w:tplc="3CB09682">
      <w:start w:val="1"/>
      <w:numFmt w:val="bullet"/>
      <w:lvlText w:val=""/>
      <w:lvlJc w:val="left"/>
      <w:pPr>
        <w:ind w:left="2136" w:hanging="360"/>
      </w:pPr>
      <w:rPr>
        <w:rFonts w:ascii="Symbol" w:hAnsi="Symbol" w:hint="default"/>
      </w:rPr>
    </w:lvl>
    <w:lvl w:ilvl="1" w:tplc="69C62E6C" w:tentative="1">
      <w:start w:val="1"/>
      <w:numFmt w:val="bullet"/>
      <w:lvlText w:val="o"/>
      <w:lvlJc w:val="left"/>
      <w:pPr>
        <w:ind w:left="2856" w:hanging="360"/>
      </w:pPr>
      <w:rPr>
        <w:rFonts w:ascii="Courier New" w:hAnsi="Courier New" w:hint="default"/>
      </w:rPr>
    </w:lvl>
    <w:lvl w:ilvl="2" w:tplc="75EA09D8" w:tentative="1">
      <w:start w:val="1"/>
      <w:numFmt w:val="bullet"/>
      <w:lvlText w:val=""/>
      <w:lvlJc w:val="left"/>
      <w:pPr>
        <w:ind w:left="3576" w:hanging="360"/>
      </w:pPr>
      <w:rPr>
        <w:rFonts w:ascii="Wingdings" w:hAnsi="Wingdings" w:hint="default"/>
      </w:rPr>
    </w:lvl>
    <w:lvl w:ilvl="3" w:tplc="F2122234" w:tentative="1">
      <w:start w:val="1"/>
      <w:numFmt w:val="bullet"/>
      <w:lvlText w:val=""/>
      <w:lvlJc w:val="left"/>
      <w:pPr>
        <w:ind w:left="4296" w:hanging="360"/>
      </w:pPr>
      <w:rPr>
        <w:rFonts w:ascii="Symbol" w:hAnsi="Symbol" w:hint="default"/>
      </w:rPr>
    </w:lvl>
    <w:lvl w:ilvl="4" w:tplc="6C62697A" w:tentative="1">
      <w:start w:val="1"/>
      <w:numFmt w:val="bullet"/>
      <w:lvlText w:val="o"/>
      <w:lvlJc w:val="left"/>
      <w:pPr>
        <w:ind w:left="5016" w:hanging="360"/>
      </w:pPr>
      <w:rPr>
        <w:rFonts w:ascii="Courier New" w:hAnsi="Courier New" w:hint="default"/>
      </w:rPr>
    </w:lvl>
    <w:lvl w:ilvl="5" w:tplc="D7CAEA28" w:tentative="1">
      <w:start w:val="1"/>
      <w:numFmt w:val="bullet"/>
      <w:lvlText w:val=""/>
      <w:lvlJc w:val="left"/>
      <w:pPr>
        <w:ind w:left="5736" w:hanging="360"/>
      </w:pPr>
      <w:rPr>
        <w:rFonts w:ascii="Wingdings" w:hAnsi="Wingdings" w:hint="default"/>
      </w:rPr>
    </w:lvl>
    <w:lvl w:ilvl="6" w:tplc="C728D248" w:tentative="1">
      <w:start w:val="1"/>
      <w:numFmt w:val="bullet"/>
      <w:lvlText w:val=""/>
      <w:lvlJc w:val="left"/>
      <w:pPr>
        <w:ind w:left="6456" w:hanging="360"/>
      </w:pPr>
      <w:rPr>
        <w:rFonts w:ascii="Symbol" w:hAnsi="Symbol" w:hint="default"/>
      </w:rPr>
    </w:lvl>
    <w:lvl w:ilvl="7" w:tplc="C26E80D6" w:tentative="1">
      <w:start w:val="1"/>
      <w:numFmt w:val="bullet"/>
      <w:lvlText w:val="o"/>
      <w:lvlJc w:val="left"/>
      <w:pPr>
        <w:ind w:left="7176" w:hanging="360"/>
      </w:pPr>
      <w:rPr>
        <w:rFonts w:ascii="Courier New" w:hAnsi="Courier New" w:hint="default"/>
      </w:rPr>
    </w:lvl>
    <w:lvl w:ilvl="8" w:tplc="F3A2188A" w:tentative="1">
      <w:start w:val="1"/>
      <w:numFmt w:val="bullet"/>
      <w:lvlText w:val=""/>
      <w:lvlJc w:val="left"/>
      <w:pPr>
        <w:ind w:left="7896" w:hanging="360"/>
      </w:pPr>
      <w:rPr>
        <w:rFonts w:ascii="Wingdings" w:hAnsi="Wingdings" w:hint="default"/>
      </w:rPr>
    </w:lvl>
  </w:abstractNum>
  <w:abstractNum w:abstractNumId="24">
    <w:nsid w:val="4D642D4F"/>
    <w:multiLevelType w:val="hybridMultilevel"/>
    <w:tmpl w:val="B8A05CB6"/>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25">
    <w:nsid w:val="57412C0C"/>
    <w:multiLevelType w:val="hybridMultilevel"/>
    <w:tmpl w:val="F02EC106"/>
    <w:lvl w:ilvl="0" w:tplc="04160003">
      <w:start w:val="1"/>
      <w:numFmt w:val="bullet"/>
      <w:lvlText w:val="o"/>
      <w:lvlJc w:val="left"/>
      <w:pPr>
        <w:tabs>
          <w:tab w:val="num" w:pos="1440"/>
        </w:tabs>
        <w:ind w:left="1440" w:hanging="360"/>
      </w:pPr>
      <w:rPr>
        <w:rFonts w:ascii="Courier New" w:hAnsi="Courier New" w:cs="Courier New"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6">
    <w:nsid w:val="5A5F3161"/>
    <w:multiLevelType w:val="multilevel"/>
    <w:tmpl w:val="FED004D6"/>
    <w:lvl w:ilvl="0">
      <w:start w:val="1"/>
      <w:numFmt w:val="decimal"/>
      <w:lvlText w:val="%1.1"/>
      <w:lvlJc w:val="left"/>
      <w:pPr>
        <w:tabs>
          <w:tab w:val="num" w:pos="1080"/>
        </w:tabs>
        <w:ind w:left="1080" w:hanging="360"/>
      </w:pPr>
      <w:rPr>
        <w:rFonts w:cs="Times New Roman" w:hint="default"/>
      </w:rPr>
    </w:lvl>
    <w:lvl w:ilvl="1">
      <w:start w:val="1"/>
      <w:numFmt w:val="decimal"/>
      <w:pStyle w:val="Estilo1"/>
      <w:lvlText w:val="2.%2."/>
      <w:lvlJc w:val="left"/>
      <w:pPr>
        <w:tabs>
          <w:tab w:val="num" w:pos="1800"/>
        </w:tabs>
        <w:ind w:left="1512" w:hanging="432"/>
      </w:pPr>
      <w:rPr>
        <w:rFonts w:cs="Times New Roman" w:hint="default"/>
      </w:rPr>
    </w:lvl>
    <w:lvl w:ilvl="2">
      <w:start w:val="1"/>
      <w:numFmt w:val="none"/>
      <w:lvlText w:val="10.1.3"/>
      <w:lvlJc w:val="left"/>
      <w:pPr>
        <w:tabs>
          <w:tab w:val="num" w:pos="2160"/>
        </w:tabs>
        <w:ind w:left="1944" w:hanging="504"/>
      </w:pPr>
      <w:rPr>
        <w:rFonts w:cs="Times New Roman" w:hint="default"/>
      </w:rPr>
    </w:lvl>
    <w:lvl w:ilvl="3">
      <w:start w:val="1"/>
      <w:numFmt w:val="decimal"/>
      <w:lvlText w:val="%1.%2.%3.%4."/>
      <w:lvlJc w:val="left"/>
      <w:pPr>
        <w:tabs>
          <w:tab w:val="num" w:pos="2880"/>
        </w:tabs>
        <w:ind w:left="2448" w:hanging="648"/>
      </w:pPr>
      <w:rPr>
        <w:rFonts w:cs="Times New Roman" w:hint="default"/>
      </w:rPr>
    </w:lvl>
    <w:lvl w:ilvl="4">
      <w:start w:val="1"/>
      <w:numFmt w:val="decimal"/>
      <w:lvlText w:val="%1.%2.%3.%4.%5."/>
      <w:lvlJc w:val="left"/>
      <w:pPr>
        <w:tabs>
          <w:tab w:val="num" w:pos="3600"/>
        </w:tabs>
        <w:ind w:left="2952" w:hanging="792"/>
      </w:pPr>
      <w:rPr>
        <w:rFonts w:cs="Times New Roman" w:hint="default"/>
      </w:rPr>
    </w:lvl>
    <w:lvl w:ilvl="5">
      <w:start w:val="1"/>
      <w:numFmt w:val="decimal"/>
      <w:lvlText w:val="%1.%2.%3.%4.%5.%6."/>
      <w:lvlJc w:val="left"/>
      <w:pPr>
        <w:tabs>
          <w:tab w:val="num" w:pos="3960"/>
        </w:tabs>
        <w:ind w:left="3456" w:hanging="936"/>
      </w:pPr>
      <w:rPr>
        <w:rFonts w:cs="Times New Roman" w:hint="default"/>
      </w:rPr>
    </w:lvl>
    <w:lvl w:ilvl="6">
      <w:start w:val="1"/>
      <w:numFmt w:val="none"/>
      <w:lvlText w:val="10.1.1"/>
      <w:lvlJc w:val="left"/>
      <w:pPr>
        <w:tabs>
          <w:tab w:val="num" w:pos="4680"/>
        </w:tabs>
        <w:ind w:left="3960" w:hanging="1080"/>
      </w:pPr>
      <w:rPr>
        <w:rFonts w:cs="Times New Roman" w:hint="default"/>
      </w:rPr>
    </w:lvl>
    <w:lvl w:ilvl="7">
      <w:start w:val="1"/>
      <w:numFmt w:val="decimal"/>
      <w:lvlText w:val="%1.%2.%3.%4.%5.%6.%7.%8."/>
      <w:lvlJc w:val="left"/>
      <w:pPr>
        <w:tabs>
          <w:tab w:val="num" w:pos="5400"/>
        </w:tabs>
        <w:ind w:left="4464" w:hanging="1224"/>
      </w:pPr>
      <w:rPr>
        <w:rFonts w:cs="Times New Roman" w:hint="default"/>
      </w:rPr>
    </w:lvl>
    <w:lvl w:ilvl="8">
      <w:start w:val="1"/>
      <w:numFmt w:val="decimal"/>
      <w:lvlText w:val="%1.%2.%3.%4.%5.%6.%7.%8.%9."/>
      <w:lvlJc w:val="left"/>
      <w:pPr>
        <w:tabs>
          <w:tab w:val="num" w:pos="5760"/>
        </w:tabs>
        <w:ind w:left="5040" w:hanging="1440"/>
      </w:pPr>
      <w:rPr>
        <w:rFonts w:cs="Times New Roman" w:hint="default"/>
      </w:rPr>
    </w:lvl>
  </w:abstractNum>
  <w:abstractNum w:abstractNumId="27">
    <w:nsid w:val="5CD22966"/>
    <w:multiLevelType w:val="hybridMultilevel"/>
    <w:tmpl w:val="CCCEADD6"/>
    <w:lvl w:ilvl="0" w:tplc="643A7398">
      <w:start w:val="1"/>
      <w:numFmt w:val="bullet"/>
      <w:lvlText w:val=""/>
      <w:lvlJc w:val="left"/>
      <w:pPr>
        <w:tabs>
          <w:tab w:val="num" w:pos="1789"/>
        </w:tabs>
        <w:ind w:left="1789" w:hanging="360"/>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nsid w:val="5EA81E5D"/>
    <w:multiLevelType w:val="hybridMultilevel"/>
    <w:tmpl w:val="394EB578"/>
    <w:lvl w:ilvl="0" w:tplc="53322E6C">
      <w:start w:val="1"/>
      <w:numFmt w:val="bullet"/>
      <w:lvlText w:val=""/>
      <w:lvlJc w:val="left"/>
      <w:pPr>
        <w:tabs>
          <w:tab w:val="num" w:pos="1080"/>
        </w:tabs>
        <w:ind w:left="1080" w:hanging="360"/>
      </w:pPr>
      <w:rPr>
        <w:rFonts w:ascii="Symbol" w:hAnsi="Symbol" w:hint="default"/>
        <w:color w:val="auto"/>
        <w:sz w:val="24"/>
      </w:rPr>
    </w:lvl>
    <w:lvl w:ilvl="1" w:tplc="54A223D6">
      <w:start w:val="1"/>
      <w:numFmt w:val="decimal"/>
      <w:lvlText w:val="%2."/>
      <w:lvlJc w:val="left"/>
      <w:pPr>
        <w:tabs>
          <w:tab w:val="num" w:pos="384"/>
        </w:tabs>
        <w:ind w:left="384" w:hanging="360"/>
      </w:pPr>
      <w:rPr>
        <w:rFonts w:cs="Times New Roman"/>
      </w:rPr>
    </w:lvl>
    <w:lvl w:ilvl="2" w:tplc="556A1DC4" w:tentative="1">
      <w:start w:val="1"/>
      <w:numFmt w:val="bullet"/>
      <w:lvlText w:val=""/>
      <w:lvlJc w:val="left"/>
      <w:pPr>
        <w:tabs>
          <w:tab w:val="num" w:pos="1104"/>
        </w:tabs>
        <w:ind w:left="1104" w:hanging="360"/>
      </w:pPr>
      <w:rPr>
        <w:rFonts w:ascii="Wingdings" w:hAnsi="Wingdings" w:hint="default"/>
      </w:rPr>
    </w:lvl>
    <w:lvl w:ilvl="3" w:tplc="4824077C" w:tentative="1">
      <w:start w:val="1"/>
      <w:numFmt w:val="bullet"/>
      <w:lvlText w:val=""/>
      <w:lvlJc w:val="left"/>
      <w:pPr>
        <w:tabs>
          <w:tab w:val="num" w:pos="1824"/>
        </w:tabs>
        <w:ind w:left="1824" w:hanging="360"/>
      </w:pPr>
      <w:rPr>
        <w:rFonts w:ascii="Symbol" w:hAnsi="Symbol" w:hint="default"/>
      </w:rPr>
    </w:lvl>
    <w:lvl w:ilvl="4" w:tplc="85D00256" w:tentative="1">
      <w:start w:val="1"/>
      <w:numFmt w:val="bullet"/>
      <w:lvlText w:val="o"/>
      <w:lvlJc w:val="left"/>
      <w:pPr>
        <w:tabs>
          <w:tab w:val="num" w:pos="2544"/>
        </w:tabs>
        <w:ind w:left="2544" w:hanging="360"/>
      </w:pPr>
      <w:rPr>
        <w:rFonts w:ascii="Courier New" w:hAnsi="Courier New" w:hint="default"/>
      </w:rPr>
    </w:lvl>
    <w:lvl w:ilvl="5" w:tplc="FB78DE1C" w:tentative="1">
      <w:start w:val="1"/>
      <w:numFmt w:val="bullet"/>
      <w:lvlText w:val=""/>
      <w:lvlJc w:val="left"/>
      <w:pPr>
        <w:tabs>
          <w:tab w:val="num" w:pos="3264"/>
        </w:tabs>
        <w:ind w:left="3264" w:hanging="360"/>
      </w:pPr>
      <w:rPr>
        <w:rFonts w:ascii="Wingdings" w:hAnsi="Wingdings" w:hint="default"/>
      </w:rPr>
    </w:lvl>
    <w:lvl w:ilvl="6" w:tplc="9AA09336" w:tentative="1">
      <w:start w:val="1"/>
      <w:numFmt w:val="bullet"/>
      <w:lvlText w:val=""/>
      <w:lvlJc w:val="left"/>
      <w:pPr>
        <w:tabs>
          <w:tab w:val="num" w:pos="3984"/>
        </w:tabs>
        <w:ind w:left="3984" w:hanging="360"/>
      </w:pPr>
      <w:rPr>
        <w:rFonts w:ascii="Symbol" w:hAnsi="Symbol" w:hint="default"/>
      </w:rPr>
    </w:lvl>
    <w:lvl w:ilvl="7" w:tplc="F348C2DA" w:tentative="1">
      <w:start w:val="1"/>
      <w:numFmt w:val="bullet"/>
      <w:lvlText w:val="o"/>
      <w:lvlJc w:val="left"/>
      <w:pPr>
        <w:tabs>
          <w:tab w:val="num" w:pos="4704"/>
        </w:tabs>
        <w:ind w:left="4704" w:hanging="360"/>
      </w:pPr>
      <w:rPr>
        <w:rFonts w:ascii="Courier New" w:hAnsi="Courier New" w:hint="default"/>
      </w:rPr>
    </w:lvl>
    <w:lvl w:ilvl="8" w:tplc="C98806F2" w:tentative="1">
      <w:start w:val="1"/>
      <w:numFmt w:val="bullet"/>
      <w:lvlText w:val=""/>
      <w:lvlJc w:val="left"/>
      <w:pPr>
        <w:tabs>
          <w:tab w:val="num" w:pos="5424"/>
        </w:tabs>
        <w:ind w:left="5424" w:hanging="360"/>
      </w:pPr>
      <w:rPr>
        <w:rFonts w:ascii="Wingdings" w:hAnsi="Wingdings" w:hint="default"/>
      </w:rPr>
    </w:lvl>
  </w:abstractNum>
  <w:abstractNum w:abstractNumId="29">
    <w:nsid w:val="5FBD30DE"/>
    <w:multiLevelType w:val="hybridMultilevel"/>
    <w:tmpl w:val="ECD446E0"/>
    <w:lvl w:ilvl="0" w:tplc="04160001">
      <w:start w:val="1"/>
      <w:numFmt w:val="bullet"/>
      <w:pStyle w:val="Bulleted1"/>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nsid w:val="61F82488"/>
    <w:multiLevelType w:val="hybridMultilevel"/>
    <w:tmpl w:val="75745E3A"/>
    <w:lvl w:ilvl="0" w:tplc="D52C82F4">
      <w:start w:val="1"/>
      <w:numFmt w:val="bullet"/>
      <w:lvlText w:val=""/>
      <w:lvlJc w:val="left"/>
      <w:pPr>
        <w:ind w:left="1440" w:hanging="360"/>
      </w:pPr>
      <w:rPr>
        <w:rFonts w:ascii="Wingdings" w:hAnsi="Wingdings" w:hint="default"/>
      </w:rPr>
    </w:lvl>
    <w:lvl w:ilvl="1" w:tplc="67187368" w:tentative="1">
      <w:start w:val="1"/>
      <w:numFmt w:val="bullet"/>
      <w:lvlText w:val="o"/>
      <w:lvlJc w:val="left"/>
      <w:pPr>
        <w:ind w:left="2160" w:hanging="360"/>
      </w:pPr>
      <w:rPr>
        <w:rFonts w:ascii="Courier New" w:hAnsi="Courier New" w:hint="default"/>
      </w:rPr>
    </w:lvl>
    <w:lvl w:ilvl="2" w:tplc="C6E0F91C" w:tentative="1">
      <w:start w:val="1"/>
      <w:numFmt w:val="bullet"/>
      <w:lvlText w:val=""/>
      <w:lvlJc w:val="left"/>
      <w:pPr>
        <w:ind w:left="2880" w:hanging="360"/>
      </w:pPr>
      <w:rPr>
        <w:rFonts w:ascii="Wingdings" w:hAnsi="Wingdings" w:hint="default"/>
      </w:rPr>
    </w:lvl>
    <w:lvl w:ilvl="3" w:tplc="7436AD3E" w:tentative="1">
      <w:start w:val="1"/>
      <w:numFmt w:val="bullet"/>
      <w:lvlText w:val=""/>
      <w:lvlJc w:val="left"/>
      <w:pPr>
        <w:ind w:left="3600" w:hanging="360"/>
      </w:pPr>
      <w:rPr>
        <w:rFonts w:ascii="Symbol" w:hAnsi="Symbol" w:hint="default"/>
      </w:rPr>
    </w:lvl>
    <w:lvl w:ilvl="4" w:tplc="B35EB20A" w:tentative="1">
      <w:start w:val="1"/>
      <w:numFmt w:val="bullet"/>
      <w:lvlText w:val="o"/>
      <w:lvlJc w:val="left"/>
      <w:pPr>
        <w:ind w:left="4320" w:hanging="360"/>
      </w:pPr>
      <w:rPr>
        <w:rFonts w:ascii="Courier New" w:hAnsi="Courier New" w:hint="default"/>
      </w:rPr>
    </w:lvl>
    <w:lvl w:ilvl="5" w:tplc="DA44ED96" w:tentative="1">
      <w:start w:val="1"/>
      <w:numFmt w:val="bullet"/>
      <w:lvlText w:val=""/>
      <w:lvlJc w:val="left"/>
      <w:pPr>
        <w:ind w:left="5040" w:hanging="360"/>
      </w:pPr>
      <w:rPr>
        <w:rFonts w:ascii="Wingdings" w:hAnsi="Wingdings" w:hint="default"/>
      </w:rPr>
    </w:lvl>
    <w:lvl w:ilvl="6" w:tplc="420AF4F6" w:tentative="1">
      <w:start w:val="1"/>
      <w:numFmt w:val="bullet"/>
      <w:lvlText w:val=""/>
      <w:lvlJc w:val="left"/>
      <w:pPr>
        <w:ind w:left="5760" w:hanging="360"/>
      </w:pPr>
      <w:rPr>
        <w:rFonts w:ascii="Symbol" w:hAnsi="Symbol" w:hint="default"/>
      </w:rPr>
    </w:lvl>
    <w:lvl w:ilvl="7" w:tplc="21CCF918" w:tentative="1">
      <w:start w:val="1"/>
      <w:numFmt w:val="bullet"/>
      <w:lvlText w:val="o"/>
      <w:lvlJc w:val="left"/>
      <w:pPr>
        <w:ind w:left="6480" w:hanging="360"/>
      </w:pPr>
      <w:rPr>
        <w:rFonts w:ascii="Courier New" w:hAnsi="Courier New" w:hint="default"/>
      </w:rPr>
    </w:lvl>
    <w:lvl w:ilvl="8" w:tplc="CBFC15D8" w:tentative="1">
      <w:start w:val="1"/>
      <w:numFmt w:val="bullet"/>
      <w:lvlText w:val=""/>
      <w:lvlJc w:val="left"/>
      <w:pPr>
        <w:ind w:left="7200" w:hanging="360"/>
      </w:pPr>
      <w:rPr>
        <w:rFonts w:ascii="Wingdings" w:hAnsi="Wingdings" w:hint="default"/>
      </w:rPr>
    </w:lvl>
  </w:abstractNum>
  <w:abstractNum w:abstractNumId="31">
    <w:nsid w:val="64002C57"/>
    <w:multiLevelType w:val="hybridMultilevel"/>
    <w:tmpl w:val="94DADE38"/>
    <w:lvl w:ilvl="0" w:tplc="D66472BC">
      <w:start w:val="1"/>
      <w:numFmt w:val="bullet"/>
      <w:lvlText w:val=""/>
      <w:lvlJc w:val="left"/>
      <w:pPr>
        <w:tabs>
          <w:tab w:val="num" w:pos="786"/>
        </w:tabs>
        <w:ind w:left="653" w:hanging="227"/>
      </w:pPr>
      <w:rPr>
        <w:rFonts w:ascii="Symbol" w:hAnsi="Symbol" w:hint="default"/>
      </w:rPr>
    </w:lvl>
    <w:lvl w:ilvl="1" w:tplc="04160001">
      <w:start w:val="1"/>
      <w:numFmt w:val="bullet"/>
      <w:lvlText w:val=""/>
      <w:lvlJc w:val="left"/>
      <w:pPr>
        <w:tabs>
          <w:tab w:val="num" w:pos="1809"/>
        </w:tabs>
        <w:ind w:left="1809" w:hanging="360"/>
      </w:pPr>
      <w:rPr>
        <w:rFonts w:ascii="Symbol" w:hAnsi="Symbol" w:hint="default"/>
      </w:rPr>
    </w:lvl>
    <w:lvl w:ilvl="2" w:tplc="04160005" w:tentative="1">
      <w:start w:val="1"/>
      <w:numFmt w:val="bullet"/>
      <w:lvlText w:val=""/>
      <w:lvlJc w:val="left"/>
      <w:pPr>
        <w:tabs>
          <w:tab w:val="num" w:pos="2529"/>
        </w:tabs>
        <w:ind w:left="2529" w:hanging="360"/>
      </w:pPr>
      <w:rPr>
        <w:rFonts w:ascii="Wingdings" w:hAnsi="Wingdings" w:hint="default"/>
      </w:rPr>
    </w:lvl>
    <w:lvl w:ilvl="3" w:tplc="04160001" w:tentative="1">
      <w:start w:val="1"/>
      <w:numFmt w:val="bullet"/>
      <w:lvlText w:val=""/>
      <w:lvlJc w:val="left"/>
      <w:pPr>
        <w:tabs>
          <w:tab w:val="num" w:pos="3249"/>
        </w:tabs>
        <w:ind w:left="3249" w:hanging="360"/>
      </w:pPr>
      <w:rPr>
        <w:rFonts w:ascii="Symbol" w:hAnsi="Symbol" w:hint="default"/>
      </w:rPr>
    </w:lvl>
    <w:lvl w:ilvl="4" w:tplc="04160003" w:tentative="1">
      <w:start w:val="1"/>
      <w:numFmt w:val="bullet"/>
      <w:lvlText w:val="o"/>
      <w:lvlJc w:val="left"/>
      <w:pPr>
        <w:tabs>
          <w:tab w:val="num" w:pos="3969"/>
        </w:tabs>
        <w:ind w:left="3969" w:hanging="360"/>
      </w:pPr>
      <w:rPr>
        <w:rFonts w:ascii="Courier New" w:hAnsi="Courier New" w:hint="default"/>
      </w:rPr>
    </w:lvl>
    <w:lvl w:ilvl="5" w:tplc="04160005" w:tentative="1">
      <w:start w:val="1"/>
      <w:numFmt w:val="bullet"/>
      <w:lvlText w:val=""/>
      <w:lvlJc w:val="left"/>
      <w:pPr>
        <w:tabs>
          <w:tab w:val="num" w:pos="4689"/>
        </w:tabs>
        <w:ind w:left="4689" w:hanging="360"/>
      </w:pPr>
      <w:rPr>
        <w:rFonts w:ascii="Wingdings" w:hAnsi="Wingdings" w:hint="default"/>
      </w:rPr>
    </w:lvl>
    <w:lvl w:ilvl="6" w:tplc="04160001" w:tentative="1">
      <w:start w:val="1"/>
      <w:numFmt w:val="bullet"/>
      <w:lvlText w:val=""/>
      <w:lvlJc w:val="left"/>
      <w:pPr>
        <w:tabs>
          <w:tab w:val="num" w:pos="5409"/>
        </w:tabs>
        <w:ind w:left="5409" w:hanging="360"/>
      </w:pPr>
      <w:rPr>
        <w:rFonts w:ascii="Symbol" w:hAnsi="Symbol" w:hint="default"/>
      </w:rPr>
    </w:lvl>
    <w:lvl w:ilvl="7" w:tplc="04160003" w:tentative="1">
      <w:start w:val="1"/>
      <w:numFmt w:val="bullet"/>
      <w:lvlText w:val="o"/>
      <w:lvlJc w:val="left"/>
      <w:pPr>
        <w:tabs>
          <w:tab w:val="num" w:pos="6129"/>
        </w:tabs>
        <w:ind w:left="6129" w:hanging="360"/>
      </w:pPr>
      <w:rPr>
        <w:rFonts w:ascii="Courier New" w:hAnsi="Courier New" w:hint="default"/>
      </w:rPr>
    </w:lvl>
    <w:lvl w:ilvl="8" w:tplc="04160005" w:tentative="1">
      <w:start w:val="1"/>
      <w:numFmt w:val="bullet"/>
      <w:lvlText w:val=""/>
      <w:lvlJc w:val="left"/>
      <w:pPr>
        <w:tabs>
          <w:tab w:val="num" w:pos="6849"/>
        </w:tabs>
        <w:ind w:left="6849" w:hanging="360"/>
      </w:pPr>
      <w:rPr>
        <w:rFonts w:ascii="Wingdings" w:hAnsi="Wingdings" w:hint="default"/>
      </w:rPr>
    </w:lvl>
  </w:abstractNum>
  <w:abstractNum w:abstractNumId="32">
    <w:nsid w:val="652759EB"/>
    <w:multiLevelType w:val="hybridMultilevel"/>
    <w:tmpl w:val="B7A84142"/>
    <w:lvl w:ilvl="0" w:tplc="04160001">
      <w:start w:val="1"/>
      <w:numFmt w:val="bullet"/>
      <w:lvlText w:val=""/>
      <w:lvlJc w:val="left"/>
      <w:pPr>
        <w:ind w:left="2880" w:hanging="360"/>
      </w:pPr>
      <w:rPr>
        <w:rFonts w:ascii="Symbol" w:hAnsi="Symbol" w:hint="default"/>
      </w:rPr>
    </w:lvl>
    <w:lvl w:ilvl="1" w:tplc="04160003">
      <w:start w:val="1"/>
      <w:numFmt w:val="bullet"/>
      <w:lvlText w:val="o"/>
      <w:lvlJc w:val="left"/>
      <w:pPr>
        <w:ind w:left="3600" w:hanging="360"/>
      </w:pPr>
      <w:rPr>
        <w:rFonts w:ascii="Courier New" w:hAnsi="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33">
    <w:nsid w:val="65280B1B"/>
    <w:multiLevelType w:val="hybridMultilevel"/>
    <w:tmpl w:val="87C4DB7A"/>
    <w:lvl w:ilvl="0" w:tplc="4D1EEC3C">
      <w:start w:val="1"/>
      <w:numFmt w:val="bullet"/>
      <w:lvlText w:val=""/>
      <w:lvlJc w:val="left"/>
      <w:pPr>
        <w:tabs>
          <w:tab w:val="num" w:pos="1069"/>
        </w:tabs>
        <w:ind w:left="1069" w:hanging="360"/>
      </w:pPr>
      <w:rPr>
        <w:rFonts w:ascii="Symbol" w:hAnsi="Symbol" w:hint="default"/>
        <w:sz w:val="18"/>
      </w:rPr>
    </w:lvl>
    <w:lvl w:ilvl="1" w:tplc="04160003" w:tentative="1">
      <w:start w:val="1"/>
      <w:numFmt w:val="bullet"/>
      <w:lvlText w:val="o"/>
      <w:lvlJc w:val="left"/>
      <w:pPr>
        <w:tabs>
          <w:tab w:val="num" w:pos="-371"/>
        </w:tabs>
        <w:ind w:left="-371" w:hanging="360"/>
      </w:pPr>
      <w:rPr>
        <w:rFonts w:ascii="Courier New" w:hAnsi="Courier New" w:cs="Courier New" w:hint="default"/>
      </w:rPr>
    </w:lvl>
    <w:lvl w:ilvl="2" w:tplc="04160005" w:tentative="1">
      <w:start w:val="1"/>
      <w:numFmt w:val="bullet"/>
      <w:lvlText w:val=""/>
      <w:lvlJc w:val="left"/>
      <w:pPr>
        <w:tabs>
          <w:tab w:val="num" w:pos="349"/>
        </w:tabs>
        <w:ind w:left="349" w:hanging="360"/>
      </w:pPr>
      <w:rPr>
        <w:rFonts w:ascii="Wingdings" w:hAnsi="Wingdings" w:hint="default"/>
      </w:rPr>
    </w:lvl>
    <w:lvl w:ilvl="3" w:tplc="04160001" w:tentative="1">
      <w:start w:val="1"/>
      <w:numFmt w:val="bullet"/>
      <w:lvlText w:val=""/>
      <w:lvlJc w:val="left"/>
      <w:pPr>
        <w:tabs>
          <w:tab w:val="num" w:pos="1069"/>
        </w:tabs>
        <w:ind w:left="1069" w:hanging="360"/>
      </w:pPr>
      <w:rPr>
        <w:rFonts w:ascii="Symbol" w:hAnsi="Symbol" w:hint="default"/>
      </w:rPr>
    </w:lvl>
    <w:lvl w:ilvl="4" w:tplc="04160003" w:tentative="1">
      <w:start w:val="1"/>
      <w:numFmt w:val="bullet"/>
      <w:lvlText w:val="o"/>
      <w:lvlJc w:val="left"/>
      <w:pPr>
        <w:tabs>
          <w:tab w:val="num" w:pos="1789"/>
        </w:tabs>
        <w:ind w:left="1789" w:hanging="360"/>
      </w:pPr>
      <w:rPr>
        <w:rFonts w:ascii="Courier New" w:hAnsi="Courier New" w:cs="Courier New" w:hint="default"/>
      </w:rPr>
    </w:lvl>
    <w:lvl w:ilvl="5" w:tplc="04160005" w:tentative="1">
      <w:start w:val="1"/>
      <w:numFmt w:val="bullet"/>
      <w:lvlText w:val=""/>
      <w:lvlJc w:val="left"/>
      <w:pPr>
        <w:tabs>
          <w:tab w:val="num" w:pos="2509"/>
        </w:tabs>
        <w:ind w:left="2509" w:hanging="360"/>
      </w:pPr>
      <w:rPr>
        <w:rFonts w:ascii="Wingdings" w:hAnsi="Wingdings" w:hint="default"/>
      </w:rPr>
    </w:lvl>
    <w:lvl w:ilvl="6" w:tplc="04160001" w:tentative="1">
      <w:start w:val="1"/>
      <w:numFmt w:val="bullet"/>
      <w:lvlText w:val=""/>
      <w:lvlJc w:val="left"/>
      <w:pPr>
        <w:tabs>
          <w:tab w:val="num" w:pos="3229"/>
        </w:tabs>
        <w:ind w:left="3229" w:hanging="360"/>
      </w:pPr>
      <w:rPr>
        <w:rFonts w:ascii="Symbol" w:hAnsi="Symbol" w:hint="default"/>
      </w:rPr>
    </w:lvl>
    <w:lvl w:ilvl="7" w:tplc="04160003" w:tentative="1">
      <w:start w:val="1"/>
      <w:numFmt w:val="bullet"/>
      <w:lvlText w:val="o"/>
      <w:lvlJc w:val="left"/>
      <w:pPr>
        <w:tabs>
          <w:tab w:val="num" w:pos="3949"/>
        </w:tabs>
        <w:ind w:left="3949" w:hanging="360"/>
      </w:pPr>
      <w:rPr>
        <w:rFonts w:ascii="Courier New" w:hAnsi="Courier New" w:cs="Courier New" w:hint="default"/>
      </w:rPr>
    </w:lvl>
    <w:lvl w:ilvl="8" w:tplc="04160005" w:tentative="1">
      <w:start w:val="1"/>
      <w:numFmt w:val="bullet"/>
      <w:lvlText w:val=""/>
      <w:lvlJc w:val="left"/>
      <w:pPr>
        <w:tabs>
          <w:tab w:val="num" w:pos="4669"/>
        </w:tabs>
        <w:ind w:left="4669" w:hanging="360"/>
      </w:pPr>
      <w:rPr>
        <w:rFonts w:ascii="Wingdings" w:hAnsi="Wingdings" w:hint="default"/>
      </w:rPr>
    </w:lvl>
  </w:abstractNum>
  <w:abstractNum w:abstractNumId="34">
    <w:nsid w:val="656175E5"/>
    <w:multiLevelType w:val="hybridMultilevel"/>
    <w:tmpl w:val="551ECD22"/>
    <w:lvl w:ilvl="0" w:tplc="04160001">
      <w:start w:val="1"/>
      <w:numFmt w:val="bullet"/>
      <w:lvlText w:val=""/>
      <w:lvlJc w:val="left"/>
      <w:pPr>
        <w:ind w:left="900" w:hanging="360"/>
      </w:pPr>
      <w:rPr>
        <w:rFonts w:ascii="Symbol" w:hAnsi="Symbol" w:hint="default"/>
      </w:rPr>
    </w:lvl>
    <w:lvl w:ilvl="1" w:tplc="04160003" w:tentative="1">
      <w:start w:val="1"/>
      <w:numFmt w:val="bullet"/>
      <w:lvlText w:val="o"/>
      <w:lvlJc w:val="left"/>
      <w:pPr>
        <w:ind w:left="1620" w:hanging="360"/>
      </w:pPr>
      <w:rPr>
        <w:rFonts w:ascii="Courier New" w:hAnsi="Courier New" w:hint="default"/>
      </w:rPr>
    </w:lvl>
    <w:lvl w:ilvl="2" w:tplc="04160005" w:tentative="1">
      <w:start w:val="1"/>
      <w:numFmt w:val="bullet"/>
      <w:lvlText w:val=""/>
      <w:lvlJc w:val="left"/>
      <w:pPr>
        <w:ind w:left="2340" w:hanging="360"/>
      </w:pPr>
      <w:rPr>
        <w:rFonts w:ascii="Wingdings" w:hAnsi="Wingdings" w:hint="default"/>
      </w:rPr>
    </w:lvl>
    <w:lvl w:ilvl="3" w:tplc="04160001" w:tentative="1">
      <w:start w:val="1"/>
      <w:numFmt w:val="bullet"/>
      <w:lvlText w:val=""/>
      <w:lvlJc w:val="left"/>
      <w:pPr>
        <w:ind w:left="3060" w:hanging="360"/>
      </w:pPr>
      <w:rPr>
        <w:rFonts w:ascii="Symbol" w:hAnsi="Symbol" w:hint="default"/>
      </w:rPr>
    </w:lvl>
    <w:lvl w:ilvl="4" w:tplc="04160003" w:tentative="1">
      <w:start w:val="1"/>
      <w:numFmt w:val="bullet"/>
      <w:lvlText w:val="o"/>
      <w:lvlJc w:val="left"/>
      <w:pPr>
        <w:ind w:left="3780" w:hanging="360"/>
      </w:pPr>
      <w:rPr>
        <w:rFonts w:ascii="Courier New" w:hAnsi="Courier New" w:hint="default"/>
      </w:rPr>
    </w:lvl>
    <w:lvl w:ilvl="5" w:tplc="04160005" w:tentative="1">
      <w:start w:val="1"/>
      <w:numFmt w:val="bullet"/>
      <w:lvlText w:val=""/>
      <w:lvlJc w:val="left"/>
      <w:pPr>
        <w:ind w:left="4500" w:hanging="360"/>
      </w:pPr>
      <w:rPr>
        <w:rFonts w:ascii="Wingdings" w:hAnsi="Wingdings" w:hint="default"/>
      </w:rPr>
    </w:lvl>
    <w:lvl w:ilvl="6" w:tplc="04160001" w:tentative="1">
      <w:start w:val="1"/>
      <w:numFmt w:val="bullet"/>
      <w:lvlText w:val=""/>
      <w:lvlJc w:val="left"/>
      <w:pPr>
        <w:ind w:left="5220" w:hanging="360"/>
      </w:pPr>
      <w:rPr>
        <w:rFonts w:ascii="Symbol" w:hAnsi="Symbol" w:hint="default"/>
      </w:rPr>
    </w:lvl>
    <w:lvl w:ilvl="7" w:tplc="04160003" w:tentative="1">
      <w:start w:val="1"/>
      <w:numFmt w:val="bullet"/>
      <w:lvlText w:val="o"/>
      <w:lvlJc w:val="left"/>
      <w:pPr>
        <w:ind w:left="5940" w:hanging="360"/>
      </w:pPr>
      <w:rPr>
        <w:rFonts w:ascii="Courier New" w:hAnsi="Courier New" w:hint="default"/>
      </w:rPr>
    </w:lvl>
    <w:lvl w:ilvl="8" w:tplc="04160005" w:tentative="1">
      <w:start w:val="1"/>
      <w:numFmt w:val="bullet"/>
      <w:lvlText w:val=""/>
      <w:lvlJc w:val="left"/>
      <w:pPr>
        <w:ind w:left="6660" w:hanging="360"/>
      </w:pPr>
      <w:rPr>
        <w:rFonts w:ascii="Wingdings" w:hAnsi="Wingdings" w:hint="default"/>
      </w:rPr>
    </w:lvl>
  </w:abstractNum>
  <w:abstractNum w:abstractNumId="35">
    <w:nsid w:val="66883ACC"/>
    <w:multiLevelType w:val="hybridMultilevel"/>
    <w:tmpl w:val="F81042CA"/>
    <w:lvl w:ilvl="0" w:tplc="BD6A339A">
      <w:start w:val="7"/>
      <w:numFmt w:val="bullet"/>
      <w:lvlText w:val="·"/>
      <w:lvlJc w:val="left"/>
      <w:pPr>
        <w:ind w:left="2520" w:hanging="360"/>
      </w:pPr>
      <w:rPr>
        <w:rFonts w:ascii="Arial" w:eastAsia="Times New Roman" w:hAnsi="Arial" w:hint="default"/>
      </w:rPr>
    </w:lvl>
    <w:lvl w:ilvl="1" w:tplc="04160003" w:tentative="1">
      <w:start w:val="1"/>
      <w:numFmt w:val="bullet"/>
      <w:lvlText w:val="o"/>
      <w:lvlJc w:val="left"/>
      <w:pPr>
        <w:ind w:left="3240" w:hanging="360"/>
      </w:pPr>
      <w:rPr>
        <w:rFonts w:ascii="Courier New" w:hAnsi="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36">
    <w:nsid w:val="682D54D5"/>
    <w:multiLevelType w:val="hybridMultilevel"/>
    <w:tmpl w:val="7D466FAA"/>
    <w:lvl w:ilvl="0" w:tplc="04160003">
      <w:start w:val="1"/>
      <w:numFmt w:val="bullet"/>
      <w:lvlText w:val="o"/>
      <w:lvlJc w:val="left"/>
      <w:pPr>
        <w:tabs>
          <w:tab w:val="num" w:pos="1440"/>
        </w:tabs>
        <w:ind w:left="1440" w:hanging="360"/>
      </w:pPr>
      <w:rPr>
        <w:rFonts w:ascii="Courier New" w:hAnsi="Courier New" w:cs="Courier New"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7">
    <w:nsid w:val="6DA1043B"/>
    <w:multiLevelType w:val="hybridMultilevel"/>
    <w:tmpl w:val="F15C08A0"/>
    <w:lvl w:ilvl="0" w:tplc="3EE66202">
      <w:numFmt w:val="bullet"/>
      <w:lvlText w:val="-"/>
      <w:lvlJc w:val="left"/>
      <w:pPr>
        <w:ind w:left="2148" w:hanging="360"/>
      </w:pPr>
      <w:rPr>
        <w:rFonts w:ascii="Calibri" w:eastAsia="Times New Roman" w:hAnsi="Calibri"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8">
    <w:nsid w:val="6E5759CA"/>
    <w:multiLevelType w:val="hybridMultilevel"/>
    <w:tmpl w:val="6B3AFAF8"/>
    <w:lvl w:ilvl="0" w:tplc="F28EF8E8">
      <w:start w:val="1"/>
      <w:numFmt w:val="decimal"/>
      <w:lvlText w:val="%1)"/>
      <w:lvlJc w:val="left"/>
      <w:pPr>
        <w:tabs>
          <w:tab w:val="num" w:pos="720"/>
        </w:tabs>
        <w:ind w:left="720" w:hanging="360"/>
      </w:pPr>
      <w:rPr>
        <w:rFonts w:cs="Times New Roman" w:hint="default"/>
        <w:i w:val="0"/>
        <w:sz w:val="24"/>
      </w:rPr>
    </w:lvl>
    <w:lvl w:ilvl="1" w:tplc="42841010">
      <w:start w:val="12"/>
      <w:numFmt w:val="bullet"/>
      <w:lvlText w:val="-"/>
      <w:lvlJc w:val="left"/>
      <w:pPr>
        <w:tabs>
          <w:tab w:val="num" w:pos="1440"/>
        </w:tabs>
        <w:ind w:left="1440" w:hanging="360"/>
      </w:pPr>
      <w:rPr>
        <w:rFonts w:ascii="Times New Roman" w:eastAsia="Times New Roman" w:hAnsi="Times New Roman" w:hint="default"/>
        <w:b w:val="0"/>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9">
    <w:nsid w:val="72697926"/>
    <w:multiLevelType w:val="hybridMultilevel"/>
    <w:tmpl w:val="FE36EFCE"/>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40">
    <w:nsid w:val="735C6B7D"/>
    <w:multiLevelType w:val="hybridMultilevel"/>
    <w:tmpl w:val="4F026CE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1">
    <w:nsid w:val="74C86871"/>
    <w:multiLevelType w:val="multilevel"/>
    <w:tmpl w:val="6B4CA53A"/>
    <w:lvl w:ilvl="0">
      <w:start w:val="2"/>
      <w:numFmt w:val="none"/>
      <w:lvlText w:val=""/>
      <w:lvlJc w:val="left"/>
      <w:pPr>
        <w:tabs>
          <w:tab w:val="num" w:pos="360"/>
        </w:tabs>
      </w:pPr>
      <w:rPr>
        <w:rFonts w:cs="Times New Roman" w:hint="default"/>
      </w:rPr>
    </w:lvl>
    <w:lvl w:ilvl="1">
      <w:start w:val="1"/>
      <w:numFmt w:val="none"/>
      <w:lvlText w:val="1.1"/>
      <w:lvlJc w:val="left"/>
      <w:pPr>
        <w:tabs>
          <w:tab w:val="num" w:pos="1080"/>
        </w:tabs>
        <w:ind w:left="720"/>
      </w:pPr>
      <w:rPr>
        <w:rFonts w:cs="Times New Roman" w:hint="default"/>
        <w:color w:val="auto"/>
      </w:rPr>
    </w:lvl>
    <w:lvl w:ilvl="2">
      <w:start w:val="1"/>
      <w:numFmt w:val="none"/>
      <w:lvlRestart w:val="0"/>
      <w:lvlText w:val="1.1.1"/>
      <w:lvlJc w:val="left"/>
      <w:pPr>
        <w:tabs>
          <w:tab w:val="num" w:pos="1800"/>
        </w:tabs>
        <w:ind w:left="1440"/>
      </w:pPr>
      <w:rPr>
        <w:rFonts w:cs="Times New Roman" w:hint="default"/>
      </w:rPr>
    </w:lvl>
    <w:lvl w:ilvl="3">
      <w:start w:val="1"/>
      <w:numFmt w:val="lowerLetter"/>
      <w:pStyle w:val="Ttulo4"/>
      <w:lvlText w:val="%4)"/>
      <w:lvlJc w:val="left"/>
      <w:pPr>
        <w:tabs>
          <w:tab w:val="num" w:pos="2520"/>
        </w:tabs>
        <w:ind w:left="2160"/>
      </w:pPr>
      <w:rPr>
        <w:rFonts w:cs="Times New Roman" w:hint="default"/>
      </w:rPr>
    </w:lvl>
    <w:lvl w:ilvl="4">
      <w:start w:val="1"/>
      <w:numFmt w:val="decimal"/>
      <w:pStyle w:val="Ttulo5"/>
      <w:lvlText w:val="(%5)"/>
      <w:lvlJc w:val="left"/>
      <w:pPr>
        <w:tabs>
          <w:tab w:val="num" w:pos="3240"/>
        </w:tabs>
        <w:ind w:left="2880"/>
      </w:pPr>
      <w:rPr>
        <w:rFonts w:cs="Times New Roman" w:hint="default"/>
      </w:rPr>
    </w:lvl>
    <w:lvl w:ilvl="5">
      <w:start w:val="1"/>
      <w:numFmt w:val="lowerLetter"/>
      <w:pStyle w:val="Ttulo6"/>
      <w:lvlText w:val="(%6)"/>
      <w:lvlJc w:val="left"/>
      <w:pPr>
        <w:tabs>
          <w:tab w:val="num" w:pos="3960"/>
        </w:tabs>
        <w:ind w:left="3600"/>
      </w:pPr>
      <w:rPr>
        <w:rFonts w:cs="Times New Roman" w:hint="default"/>
      </w:rPr>
    </w:lvl>
    <w:lvl w:ilvl="6">
      <w:start w:val="1"/>
      <w:numFmt w:val="lowerRoman"/>
      <w:pStyle w:val="Ttulo7"/>
      <w:lvlText w:val="(%7)"/>
      <w:lvlJc w:val="left"/>
      <w:pPr>
        <w:tabs>
          <w:tab w:val="num" w:pos="4680"/>
        </w:tabs>
        <w:ind w:left="4320"/>
      </w:pPr>
      <w:rPr>
        <w:rFonts w:cs="Times New Roman" w:hint="default"/>
      </w:rPr>
    </w:lvl>
    <w:lvl w:ilvl="7">
      <w:start w:val="1"/>
      <w:numFmt w:val="lowerLetter"/>
      <w:pStyle w:val="Ttulo8"/>
      <w:lvlText w:val="(%8)"/>
      <w:lvlJc w:val="left"/>
      <w:pPr>
        <w:tabs>
          <w:tab w:val="num" w:pos="5400"/>
        </w:tabs>
        <w:ind w:left="5040"/>
      </w:pPr>
      <w:rPr>
        <w:rFonts w:cs="Times New Roman" w:hint="default"/>
      </w:rPr>
    </w:lvl>
    <w:lvl w:ilvl="8">
      <w:start w:val="1"/>
      <w:numFmt w:val="lowerRoman"/>
      <w:pStyle w:val="Ttulo9"/>
      <w:lvlText w:val="(%9)"/>
      <w:lvlJc w:val="left"/>
      <w:pPr>
        <w:tabs>
          <w:tab w:val="num" w:pos="6120"/>
        </w:tabs>
        <w:ind w:left="5760"/>
      </w:pPr>
      <w:rPr>
        <w:rFonts w:cs="Times New Roman" w:hint="default"/>
      </w:rPr>
    </w:lvl>
  </w:abstractNum>
  <w:abstractNum w:abstractNumId="42">
    <w:nsid w:val="7CF63258"/>
    <w:multiLevelType w:val="hybridMultilevel"/>
    <w:tmpl w:val="05284F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3">
    <w:nsid w:val="7EC348A4"/>
    <w:multiLevelType w:val="hybridMultilevel"/>
    <w:tmpl w:val="01C67890"/>
    <w:lvl w:ilvl="0" w:tplc="0416000F">
      <w:start w:val="1"/>
      <w:numFmt w:val="decimal"/>
      <w:lvlText w:val="%1."/>
      <w:lvlJc w:val="left"/>
      <w:pPr>
        <w:tabs>
          <w:tab w:val="num" w:pos="1440"/>
        </w:tabs>
        <w:ind w:left="1440" w:hanging="360"/>
      </w:p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num w:numId="1">
    <w:abstractNumId w:val="22"/>
  </w:num>
  <w:num w:numId="2">
    <w:abstractNumId w:val="28"/>
  </w:num>
  <w:num w:numId="3">
    <w:abstractNumId w:val="19"/>
  </w:num>
  <w:num w:numId="4">
    <w:abstractNumId w:val="38"/>
  </w:num>
  <w:num w:numId="5">
    <w:abstractNumId w:val="41"/>
  </w:num>
  <w:num w:numId="6">
    <w:abstractNumId w:val="27"/>
  </w:num>
  <w:num w:numId="7">
    <w:abstractNumId w:val="19"/>
  </w:num>
  <w:num w:numId="8">
    <w:abstractNumId w:val="19"/>
  </w:num>
  <w:num w:numId="9">
    <w:abstractNumId w:val="19"/>
  </w:num>
  <w:num w:numId="10">
    <w:abstractNumId w:val="19"/>
  </w:num>
  <w:num w:numId="11">
    <w:abstractNumId w:val="26"/>
  </w:num>
  <w:num w:numId="12">
    <w:abstractNumId w:val="19"/>
  </w:num>
  <w:num w:numId="13">
    <w:abstractNumId w:val="19"/>
  </w:num>
  <w:num w:numId="14">
    <w:abstractNumId w:val="19"/>
  </w:num>
  <w:num w:numId="15">
    <w:abstractNumId w:val="31"/>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8"/>
  </w:num>
  <w:num w:numId="24">
    <w:abstractNumId w:val="30"/>
  </w:num>
  <w:num w:numId="25">
    <w:abstractNumId w:val="0"/>
  </w:num>
  <w:num w:numId="26">
    <w:abstractNumId w:val="8"/>
  </w:num>
  <w:num w:numId="27">
    <w:abstractNumId w:val="23"/>
  </w:num>
  <w:num w:numId="28">
    <w:abstractNumId w:val="32"/>
  </w:num>
  <w:num w:numId="29">
    <w:abstractNumId w:val="34"/>
  </w:num>
  <w:num w:numId="30">
    <w:abstractNumId w:val="42"/>
  </w:num>
  <w:num w:numId="31">
    <w:abstractNumId w:val="4"/>
  </w:num>
  <w:num w:numId="32">
    <w:abstractNumId w:val="24"/>
  </w:num>
  <w:num w:numId="33">
    <w:abstractNumId w:val="39"/>
  </w:num>
  <w:num w:numId="34">
    <w:abstractNumId w:val="14"/>
  </w:num>
  <w:num w:numId="35">
    <w:abstractNumId w:val="15"/>
  </w:num>
  <w:num w:numId="36">
    <w:abstractNumId w:val="7"/>
  </w:num>
  <w:num w:numId="37">
    <w:abstractNumId w:val="5"/>
  </w:num>
  <w:num w:numId="38">
    <w:abstractNumId w:val="9"/>
  </w:num>
  <w:num w:numId="39">
    <w:abstractNumId w:val="35"/>
  </w:num>
  <w:num w:numId="40">
    <w:abstractNumId w:val="25"/>
  </w:num>
  <w:num w:numId="41">
    <w:abstractNumId w:val="3"/>
  </w:num>
  <w:num w:numId="42">
    <w:abstractNumId w:val="21"/>
  </w:num>
  <w:num w:numId="43">
    <w:abstractNumId w:val="6"/>
  </w:num>
  <w:num w:numId="44">
    <w:abstractNumId w:val="12"/>
  </w:num>
  <w:num w:numId="45">
    <w:abstractNumId w:val="43"/>
  </w:num>
  <w:num w:numId="46">
    <w:abstractNumId w:val="36"/>
  </w:num>
  <w:num w:numId="47">
    <w:abstractNumId w:val="10"/>
  </w:num>
  <w:num w:numId="48">
    <w:abstractNumId w:val="20"/>
  </w:num>
  <w:num w:numId="49">
    <w:abstractNumId w:val="33"/>
  </w:num>
  <w:num w:numId="50">
    <w:abstractNumId w:val="16"/>
  </w:num>
  <w:num w:numId="51">
    <w:abstractNumId w:val="11"/>
  </w:num>
  <w:num w:numId="52">
    <w:abstractNumId w:val="1"/>
  </w:num>
  <w:num w:numId="53">
    <w:abstractNumId w:val="2"/>
  </w:num>
  <w:num w:numId="54">
    <w:abstractNumId w:val="17"/>
  </w:num>
  <w:num w:numId="55">
    <w:abstractNumId w:val="37"/>
  </w:num>
  <w:num w:numId="56">
    <w:abstractNumId w:val="13"/>
  </w:num>
  <w:num w:numId="57">
    <w:abstractNumId w:val="29"/>
  </w:num>
  <w:num w:numId="58">
    <w:abstractNumId w:val="29"/>
  </w:num>
  <w:num w:numId="59">
    <w:abstractNumId w:val="29"/>
  </w:num>
  <w:num w:numId="60">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A3"/>
    <w:rsid w:val="00000A55"/>
    <w:rsid w:val="000021D0"/>
    <w:rsid w:val="00010784"/>
    <w:rsid w:val="00014E57"/>
    <w:rsid w:val="00020A06"/>
    <w:rsid w:val="00034242"/>
    <w:rsid w:val="00041E90"/>
    <w:rsid w:val="00042EC1"/>
    <w:rsid w:val="00044326"/>
    <w:rsid w:val="00061A8E"/>
    <w:rsid w:val="0007098C"/>
    <w:rsid w:val="0007388D"/>
    <w:rsid w:val="00075C1D"/>
    <w:rsid w:val="00080615"/>
    <w:rsid w:val="00086CFB"/>
    <w:rsid w:val="00097F01"/>
    <w:rsid w:val="000B246E"/>
    <w:rsid w:val="000C772C"/>
    <w:rsid w:val="000D6DCC"/>
    <w:rsid w:val="000E0F46"/>
    <w:rsid w:val="000F51F1"/>
    <w:rsid w:val="00105428"/>
    <w:rsid w:val="00141FEC"/>
    <w:rsid w:val="00146E78"/>
    <w:rsid w:val="00170A97"/>
    <w:rsid w:val="0017167B"/>
    <w:rsid w:val="00177321"/>
    <w:rsid w:val="00186083"/>
    <w:rsid w:val="00193234"/>
    <w:rsid w:val="001A4EEF"/>
    <w:rsid w:val="001B4419"/>
    <w:rsid w:val="001C12A4"/>
    <w:rsid w:val="001C4ABF"/>
    <w:rsid w:val="001C6F27"/>
    <w:rsid w:val="001E148E"/>
    <w:rsid w:val="001E3111"/>
    <w:rsid w:val="001E3553"/>
    <w:rsid w:val="001E3C99"/>
    <w:rsid w:val="002028D1"/>
    <w:rsid w:val="00212AC4"/>
    <w:rsid w:val="00214CBD"/>
    <w:rsid w:val="00220F39"/>
    <w:rsid w:val="00221536"/>
    <w:rsid w:val="002229E4"/>
    <w:rsid w:val="00250318"/>
    <w:rsid w:val="00254E2A"/>
    <w:rsid w:val="00255902"/>
    <w:rsid w:val="00257122"/>
    <w:rsid w:val="00271023"/>
    <w:rsid w:val="00273DCD"/>
    <w:rsid w:val="002775D7"/>
    <w:rsid w:val="00287A37"/>
    <w:rsid w:val="0029436F"/>
    <w:rsid w:val="002B008A"/>
    <w:rsid w:val="002C4812"/>
    <w:rsid w:val="002C51B6"/>
    <w:rsid w:val="002C6673"/>
    <w:rsid w:val="002D2C7A"/>
    <w:rsid w:val="002E0AA8"/>
    <w:rsid w:val="002F01B4"/>
    <w:rsid w:val="00305F4C"/>
    <w:rsid w:val="00315046"/>
    <w:rsid w:val="00315502"/>
    <w:rsid w:val="003650A0"/>
    <w:rsid w:val="003712DA"/>
    <w:rsid w:val="00371D89"/>
    <w:rsid w:val="0039239A"/>
    <w:rsid w:val="00393BC4"/>
    <w:rsid w:val="003B33DA"/>
    <w:rsid w:val="003C0220"/>
    <w:rsid w:val="003C2FBA"/>
    <w:rsid w:val="003C3EF4"/>
    <w:rsid w:val="003C713E"/>
    <w:rsid w:val="003F2F99"/>
    <w:rsid w:val="003F4BDF"/>
    <w:rsid w:val="00411591"/>
    <w:rsid w:val="00425ECC"/>
    <w:rsid w:val="00431589"/>
    <w:rsid w:val="00454013"/>
    <w:rsid w:val="00456F83"/>
    <w:rsid w:val="0046134F"/>
    <w:rsid w:val="00461883"/>
    <w:rsid w:val="00462045"/>
    <w:rsid w:val="004859DF"/>
    <w:rsid w:val="00494449"/>
    <w:rsid w:val="004A3015"/>
    <w:rsid w:val="004A566E"/>
    <w:rsid w:val="004A7456"/>
    <w:rsid w:val="004B63DE"/>
    <w:rsid w:val="004B7C4F"/>
    <w:rsid w:val="004C5F48"/>
    <w:rsid w:val="004D0D0E"/>
    <w:rsid w:val="004D46AB"/>
    <w:rsid w:val="004D7A69"/>
    <w:rsid w:val="004E1364"/>
    <w:rsid w:val="004E7A09"/>
    <w:rsid w:val="004F00F2"/>
    <w:rsid w:val="00500D83"/>
    <w:rsid w:val="005044D4"/>
    <w:rsid w:val="00521FD9"/>
    <w:rsid w:val="00527B50"/>
    <w:rsid w:val="005527C9"/>
    <w:rsid w:val="005609D8"/>
    <w:rsid w:val="00582CDE"/>
    <w:rsid w:val="00586077"/>
    <w:rsid w:val="005964B3"/>
    <w:rsid w:val="005B3266"/>
    <w:rsid w:val="005E4F93"/>
    <w:rsid w:val="005F5B89"/>
    <w:rsid w:val="00604363"/>
    <w:rsid w:val="00605123"/>
    <w:rsid w:val="00625964"/>
    <w:rsid w:val="00632C81"/>
    <w:rsid w:val="00643681"/>
    <w:rsid w:val="0064446A"/>
    <w:rsid w:val="006530B6"/>
    <w:rsid w:val="006626D5"/>
    <w:rsid w:val="00667415"/>
    <w:rsid w:val="00672762"/>
    <w:rsid w:val="00676D5A"/>
    <w:rsid w:val="00677018"/>
    <w:rsid w:val="00684BBB"/>
    <w:rsid w:val="00693DB9"/>
    <w:rsid w:val="006B1EA7"/>
    <w:rsid w:val="006C44F1"/>
    <w:rsid w:val="006D01FA"/>
    <w:rsid w:val="006D1EBC"/>
    <w:rsid w:val="006E1CE4"/>
    <w:rsid w:val="006E4616"/>
    <w:rsid w:val="007020CE"/>
    <w:rsid w:val="00711C89"/>
    <w:rsid w:val="00715CBE"/>
    <w:rsid w:val="00731898"/>
    <w:rsid w:val="007420E4"/>
    <w:rsid w:val="0076084C"/>
    <w:rsid w:val="007725C0"/>
    <w:rsid w:val="007814DF"/>
    <w:rsid w:val="007A0904"/>
    <w:rsid w:val="007A471E"/>
    <w:rsid w:val="007B376F"/>
    <w:rsid w:val="007B527C"/>
    <w:rsid w:val="007B6972"/>
    <w:rsid w:val="007C5325"/>
    <w:rsid w:val="007C7E94"/>
    <w:rsid w:val="007D7961"/>
    <w:rsid w:val="007F613C"/>
    <w:rsid w:val="008025A8"/>
    <w:rsid w:val="008118DE"/>
    <w:rsid w:val="008152D9"/>
    <w:rsid w:val="00833767"/>
    <w:rsid w:val="0084213E"/>
    <w:rsid w:val="00845513"/>
    <w:rsid w:val="00845DEC"/>
    <w:rsid w:val="00847D95"/>
    <w:rsid w:val="00857EB5"/>
    <w:rsid w:val="0086305B"/>
    <w:rsid w:val="00877770"/>
    <w:rsid w:val="00896E97"/>
    <w:rsid w:val="008A570E"/>
    <w:rsid w:val="008A6010"/>
    <w:rsid w:val="008A7C48"/>
    <w:rsid w:val="008B7ECF"/>
    <w:rsid w:val="008C2E0D"/>
    <w:rsid w:val="008C3C28"/>
    <w:rsid w:val="008C767E"/>
    <w:rsid w:val="008D1AB2"/>
    <w:rsid w:val="008D693D"/>
    <w:rsid w:val="008E2953"/>
    <w:rsid w:val="009043EA"/>
    <w:rsid w:val="009316A7"/>
    <w:rsid w:val="009316C1"/>
    <w:rsid w:val="00932DD7"/>
    <w:rsid w:val="0094229F"/>
    <w:rsid w:val="009470D5"/>
    <w:rsid w:val="00952F1D"/>
    <w:rsid w:val="00957843"/>
    <w:rsid w:val="009760CD"/>
    <w:rsid w:val="009778D6"/>
    <w:rsid w:val="00984863"/>
    <w:rsid w:val="009910BF"/>
    <w:rsid w:val="009B6220"/>
    <w:rsid w:val="009E5134"/>
    <w:rsid w:val="009F340F"/>
    <w:rsid w:val="00A06E67"/>
    <w:rsid w:val="00A14365"/>
    <w:rsid w:val="00A24108"/>
    <w:rsid w:val="00A41A2E"/>
    <w:rsid w:val="00A42130"/>
    <w:rsid w:val="00A86F38"/>
    <w:rsid w:val="00AA02B9"/>
    <w:rsid w:val="00AA3A2C"/>
    <w:rsid w:val="00AA442B"/>
    <w:rsid w:val="00AA6D8E"/>
    <w:rsid w:val="00AB08A3"/>
    <w:rsid w:val="00AC060B"/>
    <w:rsid w:val="00AC32CC"/>
    <w:rsid w:val="00AC4F80"/>
    <w:rsid w:val="00AC6C22"/>
    <w:rsid w:val="00AE013D"/>
    <w:rsid w:val="00AE56E0"/>
    <w:rsid w:val="00AF46D6"/>
    <w:rsid w:val="00AF5A5D"/>
    <w:rsid w:val="00B34D54"/>
    <w:rsid w:val="00B44299"/>
    <w:rsid w:val="00B57A80"/>
    <w:rsid w:val="00B721E1"/>
    <w:rsid w:val="00B77828"/>
    <w:rsid w:val="00B8297D"/>
    <w:rsid w:val="00B866FA"/>
    <w:rsid w:val="00B92B6B"/>
    <w:rsid w:val="00B93D3D"/>
    <w:rsid w:val="00B966C4"/>
    <w:rsid w:val="00BA2D59"/>
    <w:rsid w:val="00BB01FC"/>
    <w:rsid w:val="00BC1FBD"/>
    <w:rsid w:val="00BC3E14"/>
    <w:rsid w:val="00BD0686"/>
    <w:rsid w:val="00BD6240"/>
    <w:rsid w:val="00BF60EF"/>
    <w:rsid w:val="00BF684B"/>
    <w:rsid w:val="00C005CE"/>
    <w:rsid w:val="00C4246F"/>
    <w:rsid w:val="00C70F9F"/>
    <w:rsid w:val="00C7242D"/>
    <w:rsid w:val="00CA0210"/>
    <w:rsid w:val="00CA712D"/>
    <w:rsid w:val="00CB496F"/>
    <w:rsid w:val="00CB50C7"/>
    <w:rsid w:val="00CC51A4"/>
    <w:rsid w:val="00CE0BFE"/>
    <w:rsid w:val="00CF0028"/>
    <w:rsid w:val="00CF4281"/>
    <w:rsid w:val="00CF51E5"/>
    <w:rsid w:val="00D01C6C"/>
    <w:rsid w:val="00D13232"/>
    <w:rsid w:val="00D15081"/>
    <w:rsid w:val="00D26DD0"/>
    <w:rsid w:val="00D3782D"/>
    <w:rsid w:val="00D45C59"/>
    <w:rsid w:val="00D55CBC"/>
    <w:rsid w:val="00D767A4"/>
    <w:rsid w:val="00DA4586"/>
    <w:rsid w:val="00DA487B"/>
    <w:rsid w:val="00DA4B0E"/>
    <w:rsid w:val="00DB6DEE"/>
    <w:rsid w:val="00DD702D"/>
    <w:rsid w:val="00DE2B2A"/>
    <w:rsid w:val="00DF3D4F"/>
    <w:rsid w:val="00E2200B"/>
    <w:rsid w:val="00E27FBD"/>
    <w:rsid w:val="00E30F3A"/>
    <w:rsid w:val="00E372F4"/>
    <w:rsid w:val="00E51002"/>
    <w:rsid w:val="00E57514"/>
    <w:rsid w:val="00E77C24"/>
    <w:rsid w:val="00E90A99"/>
    <w:rsid w:val="00E92F73"/>
    <w:rsid w:val="00E966D7"/>
    <w:rsid w:val="00E96ADF"/>
    <w:rsid w:val="00EA1B8E"/>
    <w:rsid w:val="00EA490E"/>
    <w:rsid w:val="00EB39CC"/>
    <w:rsid w:val="00EB774E"/>
    <w:rsid w:val="00EC784A"/>
    <w:rsid w:val="00ED0242"/>
    <w:rsid w:val="00EE6198"/>
    <w:rsid w:val="00EF20E1"/>
    <w:rsid w:val="00EF334B"/>
    <w:rsid w:val="00EF3A2B"/>
    <w:rsid w:val="00EF5354"/>
    <w:rsid w:val="00EF55F2"/>
    <w:rsid w:val="00F113E8"/>
    <w:rsid w:val="00F12B36"/>
    <w:rsid w:val="00F21302"/>
    <w:rsid w:val="00F326C2"/>
    <w:rsid w:val="00F32C33"/>
    <w:rsid w:val="00F33C6C"/>
    <w:rsid w:val="00F37453"/>
    <w:rsid w:val="00F41D2E"/>
    <w:rsid w:val="00F4798B"/>
    <w:rsid w:val="00F53F46"/>
    <w:rsid w:val="00F56F8D"/>
    <w:rsid w:val="00F77DB1"/>
    <w:rsid w:val="00F80B5B"/>
    <w:rsid w:val="00F96C52"/>
    <w:rsid w:val="00FA5643"/>
    <w:rsid w:val="00FC16FA"/>
    <w:rsid w:val="00FD1BE1"/>
    <w:rsid w:val="00FD5769"/>
    <w:rsid w:val="00FD72C6"/>
    <w:rsid w:val="00FE0AF3"/>
    <w:rsid w:val="00FE4F1A"/>
    <w:rsid w:val="00FF1C1E"/>
    <w:rsid w:val="00FF63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locked="1" w:semiHidden="0" w:uiPriority="0" w:unhideWhenUsed="0"/>
    <w:lsdException w:name="header" w:locked="1" w:semiHidden="0" w:uiPriority="0" w:unhideWhenUsed="0"/>
    <w:lsdException w:name="caption" w:locked="1" w:uiPriority="0" w:qFormat="1"/>
    <w:lsdException w:name="annotation reference" w:uiPriority="0"/>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AB"/>
    <w:rPr>
      <w:sz w:val="20"/>
      <w:szCs w:val="24"/>
      <w:lang w:val="en-US" w:eastAsia="en-US"/>
    </w:rPr>
  </w:style>
  <w:style w:type="paragraph" w:styleId="Ttulo1">
    <w:name w:val="heading 1"/>
    <w:aliases w:val="normal"/>
    <w:basedOn w:val="Normal"/>
    <w:next w:val="Normal"/>
    <w:link w:val="Ttulo1Char"/>
    <w:qFormat/>
    <w:rsid w:val="004A3015"/>
    <w:pPr>
      <w:keepNext/>
      <w:keepLines/>
      <w:pageBreakBefore/>
      <w:numPr>
        <w:numId w:val="3"/>
      </w:numPr>
      <w:spacing w:before="480" w:after="120"/>
      <w:outlineLvl w:val="0"/>
    </w:pPr>
    <w:rPr>
      <w:rFonts w:ascii="Arial" w:hAnsi="Arial"/>
      <w:b/>
      <w:sz w:val="36"/>
      <w:szCs w:val="20"/>
      <w:lang w:val="pt-BR"/>
    </w:rPr>
  </w:style>
  <w:style w:type="paragraph" w:styleId="Ttulo2">
    <w:name w:val="heading 2"/>
    <w:basedOn w:val="Normal"/>
    <w:next w:val="Normal"/>
    <w:link w:val="Ttulo2Char"/>
    <w:qFormat/>
    <w:rsid w:val="00462045"/>
    <w:pPr>
      <w:keepNext/>
      <w:numPr>
        <w:ilvl w:val="1"/>
        <w:numId w:val="3"/>
      </w:numPr>
      <w:spacing w:before="240" w:after="60"/>
      <w:outlineLvl w:val="1"/>
    </w:pPr>
    <w:rPr>
      <w:rFonts w:ascii="Arial" w:hAnsi="Arial"/>
      <w:b/>
      <w:sz w:val="28"/>
      <w:szCs w:val="20"/>
      <w:lang w:val="pt-BR"/>
    </w:rPr>
  </w:style>
  <w:style w:type="paragraph" w:styleId="Ttulo3">
    <w:name w:val="heading 3"/>
    <w:basedOn w:val="Normal"/>
    <w:next w:val="Normal"/>
    <w:link w:val="Ttulo3Char"/>
    <w:qFormat/>
    <w:rsid w:val="004D46AB"/>
    <w:pPr>
      <w:keepNext/>
      <w:keepLines/>
      <w:numPr>
        <w:ilvl w:val="2"/>
        <w:numId w:val="3"/>
      </w:numPr>
      <w:spacing w:before="240"/>
      <w:outlineLvl w:val="2"/>
    </w:pPr>
    <w:rPr>
      <w:rFonts w:ascii="Verdana" w:hAnsi="Verdana"/>
      <w:b/>
      <w:sz w:val="22"/>
      <w:szCs w:val="20"/>
      <w:lang w:val="pt-BR"/>
    </w:rPr>
  </w:style>
  <w:style w:type="paragraph" w:styleId="Ttulo4">
    <w:name w:val="heading 4"/>
    <w:basedOn w:val="Normal"/>
    <w:next w:val="Normal"/>
    <w:link w:val="Ttulo4Char"/>
    <w:uiPriority w:val="99"/>
    <w:qFormat/>
    <w:rsid w:val="004D46AB"/>
    <w:pPr>
      <w:keepNext/>
      <w:numPr>
        <w:ilvl w:val="3"/>
        <w:numId w:val="5"/>
      </w:numPr>
      <w:jc w:val="center"/>
      <w:outlineLvl w:val="3"/>
    </w:pPr>
    <w:rPr>
      <w:rFonts w:ascii="Verdana" w:hAnsi="Verdana"/>
      <w:b/>
      <w:sz w:val="40"/>
      <w:u w:val="single"/>
      <w:lang w:val="pt-BR"/>
    </w:rPr>
  </w:style>
  <w:style w:type="paragraph" w:styleId="Ttulo5">
    <w:name w:val="heading 5"/>
    <w:basedOn w:val="Normal"/>
    <w:next w:val="Normal"/>
    <w:link w:val="Ttulo5Char"/>
    <w:uiPriority w:val="99"/>
    <w:qFormat/>
    <w:rsid w:val="004D46AB"/>
    <w:pPr>
      <w:keepNext/>
      <w:keepLines/>
      <w:numPr>
        <w:ilvl w:val="4"/>
        <w:numId w:val="5"/>
      </w:numPr>
      <w:outlineLvl w:val="4"/>
    </w:pPr>
    <w:rPr>
      <w:b/>
      <w:lang w:val="pt-BR"/>
    </w:rPr>
  </w:style>
  <w:style w:type="paragraph" w:styleId="Ttulo6">
    <w:name w:val="heading 6"/>
    <w:basedOn w:val="Normal"/>
    <w:next w:val="Normal"/>
    <w:link w:val="Ttulo6Char"/>
    <w:uiPriority w:val="99"/>
    <w:qFormat/>
    <w:rsid w:val="004D46AB"/>
    <w:pPr>
      <w:keepNext/>
      <w:numPr>
        <w:ilvl w:val="5"/>
        <w:numId w:val="5"/>
      </w:numPr>
      <w:outlineLvl w:val="5"/>
    </w:pPr>
    <w:rPr>
      <w:rFonts w:ascii="Verdana" w:hAnsi="Verdana"/>
      <w:b/>
      <w:bCs/>
      <w:sz w:val="24"/>
      <w:u w:val="single"/>
      <w:lang w:val="pt-BR"/>
    </w:rPr>
  </w:style>
  <w:style w:type="paragraph" w:styleId="Ttulo7">
    <w:name w:val="heading 7"/>
    <w:basedOn w:val="Normal"/>
    <w:next w:val="Normal"/>
    <w:link w:val="Ttulo7Char"/>
    <w:uiPriority w:val="99"/>
    <w:qFormat/>
    <w:rsid w:val="004D46AB"/>
    <w:pPr>
      <w:keepNext/>
      <w:keepLines/>
      <w:numPr>
        <w:ilvl w:val="6"/>
        <w:numId w:val="5"/>
      </w:numPr>
      <w:jc w:val="both"/>
      <w:outlineLvl w:val="6"/>
    </w:pPr>
    <w:rPr>
      <w:b/>
      <w:lang w:val="pt-BR"/>
    </w:rPr>
  </w:style>
  <w:style w:type="paragraph" w:styleId="Ttulo8">
    <w:name w:val="heading 8"/>
    <w:basedOn w:val="Normal"/>
    <w:next w:val="Recuonormal"/>
    <w:link w:val="Ttulo8Char"/>
    <w:uiPriority w:val="99"/>
    <w:qFormat/>
    <w:rsid w:val="004D46AB"/>
    <w:pPr>
      <w:numPr>
        <w:ilvl w:val="7"/>
        <w:numId w:val="5"/>
      </w:numPr>
      <w:spacing w:after="280"/>
      <w:ind w:right="-2"/>
      <w:outlineLvl w:val="7"/>
    </w:pPr>
    <w:rPr>
      <w:rFonts w:ascii="CG Times" w:hAnsi="CG Times"/>
      <w:i/>
      <w:szCs w:val="20"/>
      <w:lang w:val="pt-BR"/>
    </w:rPr>
  </w:style>
  <w:style w:type="paragraph" w:styleId="Ttulo9">
    <w:name w:val="heading 9"/>
    <w:basedOn w:val="Normal"/>
    <w:next w:val="Normal"/>
    <w:link w:val="Ttulo9Char"/>
    <w:uiPriority w:val="99"/>
    <w:qFormat/>
    <w:rsid w:val="004D46AB"/>
    <w:pPr>
      <w:keepNext/>
      <w:keepLines/>
      <w:numPr>
        <w:ilvl w:val="8"/>
        <w:numId w:val="5"/>
      </w:numPr>
      <w:jc w:val="both"/>
      <w:outlineLvl w:val="8"/>
    </w:pPr>
    <w:rPr>
      <w:b/>
      <w:bCs/>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ormal Char"/>
    <w:basedOn w:val="Fontepargpadro"/>
    <w:link w:val="Ttulo1"/>
    <w:uiPriority w:val="9"/>
    <w:rsid w:val="00784774"/>
    <w:rPr>
      <w:rFonts w:asciiTheme="majorHAnsi" w:eastAsiaTheme="majorEastAsia" w:hAnsiTheme="majorHAnsi" w:cstheme="majorBidi"/>
      <w:b/>
      <w:bCs/>
      <w:kern w:val="32"/>
      <w:sz w:val="32"/>
      <w:szCs w:val="32"/>
      <w:lang w:val="en-US" w:eastAsia="en-US"/>
    </w:rPr>
  </w:style>
  <w:style w:type="character" w:customStyle="1" w:styleId="Ttulo2Char">
    <w:name w:val="Título 2 Char"/>
    <w:basedOn w:val="Fontepargpadro"/>
    <w:link w:val="Ttulo2"/>
    <w:locked/>
    <w:rsid w:val="00462045"/>
    <w:rPr>
      <w:rFonts w:ascii="Arial" w:hAnsi="Arial" w:cs="Times New Roman"/>
      <w:b/>
      <w:sz w:val="28"/>
      <w:lang w:eastAsia="en-US"/>
    </w:rPr>
  </w:style>
  <w:style w:type="character" w:customStyle="1" w:styleId="Ttulo3Char">
    <w:name w:val="Título 3 Char"/>
    <w:basedOn w:val="Fontepargpadro"/>
    <w:link w:val="Ttulo3"/>
    <w:uiPriority w:val="99"/>
    <w:locked/>
    <w:rsid w:val="00C70F9F"/>
    <w:rPr>
      <w:rFonts w:ascii="Verdana" w:hAnsi="Verdana" w:cs="Times New Roman"/>
      <w:b/>
      <w:sz w:val="22"/>
      <w:lang w:eastAsia="en-US"/>
    </w:rPr>
  </w:style>
  <w:style w:type="character" w:customStyle="1" w:styleId="Ttulo4Char">
    <w:name w:val="Título 4 Char"/>
    <w:basedOn w:val="Fontepargpadro"/>
    <w:link w:val="Ttulo4"/>
    <w:uiPriority w:val="9"/>
    <w:semiHidden/>
    <w:rsid w:val="00784774"/>
    <w:rPr>
      <w:rFonts w:asciiTheme="minorHAnsi" w:eastAsiaTheme="minorEastAsia" w:hAnsiTheme="minorHAnsi" w:cstheme="minorBidi"/>
      <w:b/>
      <w:bCs/>
      <w:sz w:val="28"/>
      <w:szCs w:val="28"/>
      <w:lang w:val="en-US" w:eastAsia="en-US"/>
    </w:rPr>
  </w:style>
  <w:style w:type="character" w:customStyle="1" w:styleId="Ttulo5Char">
    <w:name w:val="Título 5 Char"/>
    <w:basedOn w:val="Fontepargpadro"/>
    <w:link w:val="Ttulo5"/>
    <w:uiPriority w:val="9"/>
    <w:semiHidden/>
    <w:rsid w:val="00784774"/>
    <w:rPr>
      <w:rFonts w:asciiTheme="minorHAnsi" w:eastAsiaTheme="minorEastAsia" w:hAnsiTheme="minorHAnsi" w:cstheme="minorBidi"/>
      <w:b/>
      <w:bCs/>
      <w:i/>
      <w:iCs/>
      <w:sz w:val="26"/>
      <w:szCs w:val="26"/>
      <w:lang w:val="en-US" w:eastAsia="en-US"/>
    </w:rPr>
  </w:style>
  <w:style w:type="character" w:customStyle="1" w:styleId="Ttulo6Char">
    <w:name w:val="Título 6 Char"/>
    <w:basedOn w:val="Fontepargpadro"/>
    <w:link w:val="Ttulo6"/>
    <w:uiPriority w:val="9"/>
    <w:semiHidden/>
    <w:rsid w:val="00784774"/>
    <w:rPr>
      <w:rFonts w:asciiTheme="minorHAnsi" w:eastAsiaTheme="minorEastAsia" w:hAnsiTheme="minorHAnsi" w:cstheme="minorBidi"/>
      <w:b/>
      <w:bCs/>
      <w:lang w:val="en-US" w:eastAsia="en-US"/>
    </w:rPr>
  </w:style>
  <w:style w:type="character" w:customStyle="1" w:styleId="Ttulo7Char">
    <w:name w:val="Título 7 Char"/>
    <w:basedOn w:val="Fontepargpadro"/>
    <w:link w:val="Ttulo7"/>
    <w:uiPriority w:val="9"/>
    <w:semiHidden/>
    <w:rsid w:val="00784774"/>
    <w:rPr>
      <w:rFonts w:asciiTheme="minorHAnsi" w:eastAsiaTheme="minorEastAsia" w:hAnsiTheme="minorHAnsi" w:cstheme="minorBidi"/>
      <w:sz w:val="24"/>
      <w:szCs w:val="24"/>
      <w:lang w:val="en-US" w:eastAsia="en-US"/>
    </w:rPr>
  </w:style>
  <w:style w:type="character" w:customStyle="1" w:styleId="Ttulo8Char">
    <w:name w:val="Título 8 Char"/>
    <w:basedOn w:val="Fontepargpadro"/>
    <w:link w:val="Ttulo8"/>
    <w:uiPriority w:val="9"/>
    <w:semiHidden/>
    <w:rsid w:val="00784774"/>
    <w:rPr>
      <w:rFonts w:asciiTheme="minorHAnsi" w:eastAsiaTheme="minorEastAsia" w:hAnsiTheme="minorHAnsi" w:cstheme="minorBidi"/>
      <w:i/>
      <w:iCs/>
      <w:sz w:val="24"/>
      <w:szCs w:val="24"/>
      <w:lang w:val="en-US" w:eastAsia="en-US"/>
    </w:rPr>
  </w:style>
  <w:style w:type="character" w:customStyle="1" w:styleId="Ttulo9Char">
    <w:name w:val="Título 9 Char"/>
    <w:basedOn w:val="Fontepargpadro"/>
    <w:link w:val="Ttulo9"/>
    <w:uiPriority w:val="9"/>
    <w:semiHidden/>
    <w:rsid w:val="00784774"/>
    <w:rPr>
      <w:rFonts w:asciiTheme="majorHAnsi" w:eastAsiaTheme="majorEastAsia" w:hAnsiTheme="majorHAnsi" w:cstheme="majorBidi"/>
      <w:lang w:val="en-US" w:eastAsia="en-US"/>
    </w:rPr>
  </w:style>
  <w:style w:type="character" w:styleId="Refdecomentrio">
    <w:name w:val="annotation reference"/>
    <w:basedOn w:val="Fontepargpadro"/>
    <w:semiHidden/>
    <w:rsid w:val="004D46AB"/>
    <w:rPr>
      <w:rFonts w:cs="Times New Roman"/>
      <w:color w:val="FF00FF"/>
      <w:sz w:val="16"/>
      <w:szCs w:val="16"/>
      <w:shd w:val="clear" w:color="auto" w:fill="FFFF99"/>
    </w:rPr>
  </w:style>
  <w:style w:type="paragraph" w:styleId="Textodecomentrio">
    <w:name w:val="annotation text"/>
    <w:basedOn w:val="Normal"/>
    <w:link w:val="TextodecomentrioChar"/>
    <w:semiHidden/>
    <w:rsid w:val="004D46AB"/>
    <w:rPr>
      <w:szCs w:val="20"/>
    </w:rPr>
  </w:style>
  <w:style w:type="character" w:customStyle="1" w:styleId="TextodecomentrioChar">
    <w:name w:val="Texto de comentário Char"/>
    <w:basedOn w:val="Fontepargpadro"/>
    <w:link w:val="Textodecomentrio"/>
    <w:locked/>
    <w:rsid w:val="00E2200B"/>
    <w:rPr>
      <w:rFonts w:cs="Times New Roman"/>
      <w:lang w:val="en-US" w:eastAsia="en-US" w:bidi="ar-SA"/>
    </w:rPr>
  </w:style>
  <w:style w:type="paragraph" w:styleId="Recuodecorpodetexto">
    <w:name w:val="Body Text Indent"/>
    <w:basedOn w:val="Normal"/>
    <w:link w:val="RecuodecorpodetextoChar"/>
    <w:rsid w:val="004D46AB"/>
    <w:rPr>
      <w:vanish/>
    </w:rPr>
  </w:style>
  <w:style w:type="character" w:customStyle="1" w:styleId="RecuodecorpodetextoChar">
    <w:name w:val="Recuo de corpo de texto Char"/>
    <w:basedOn w:val="Fontepargpadro"/>
    <w:link w:val="Recuodecorpodetexto"/>
    <w:locked/>
    <w:rsid w:val="004B7C4F"/>
    <w:rPr>
      <w:rFonts w:cs="Times New Roman"/>
      <w:vanish/>
      <w:sz w:val="24"/>
      <w:szCs w:val="24"/>
      <w:lang w:val="en-US" w:eastAsia="en-US" w:bidi="ar-SA"/>
    </w:rPr>
  </w:style>
  <w:style w:type="paragraph" w:styleId="Corpodetexto2">
    <w:name w:val="Body Text 2"/>
    <w:basedOn w:val="Normal"/>
    <w:link w:val="Corpodetexto2Char"/>
    <w:rsid w:val="004D46AB"/>
    <w:pPr>
      <w:jc w:val="both"/>
    </w:pPr>
    <w:rPr>
      <w:rFonts w:ascii="Arial" w:hAnsi="Arial"/>
      <w:szCs w:val="20"/>
      <w:lang w:val="pt-BR" w:eastAsia="pt-BR"/>
    </w:rPr>
  </w:style>
  <w:style w:type="character" w:customStyle="1" w:styleId="Corpodetexto2Char">
    <w:name w:val="Corpo de texto 2 Char"/>
    <w:basedOn w:val="Fontepargpadro"/>
    <w:link w:val="Corpodetexto2"/>
    <w:uiPriority w:val="99"/>
    <w:locked/>
    <w:rsid w:val="00C70F9F"/>
    <w:rPr>
      <w:rFonts w:ascii="Arial" w:hAnsi="Arial" w:cs="Times New Roman"/>
    </w:rPr>
  </w:style>
  <w:style w:type="paragraph" w:styleId="Recuonormal">
    <w:name w:val="Normal Indent"/>
    <w:basedOn w:val="Normal"/>
    <w:rsid w:val="004D46AB"/>
    <w:pPr>
      <w:spacing w:after="280"/>
      <w:ind w:left="720" w:right="-2"/>
    </w:pPr>
    <w:rPr>
      <w:rFonts w:ascii="Arial" w:hAnsi="Arial"/>
      <w:sz w:val="22"/>
      <w:szCs w:val="20"/>
      <w:lang w:val="pt-BR"/>
    </w:rPr>
  </w:style>
  <w:style w:type="paragraph" w:styleId="Rodap">
    <w:name w:val="footer"/>
    <w:basedOn w:val="Normal"/>
    <w:link w:val="RodapChar"/>
    <w:uiPriority w:val="99"/>
    <w:rsid w:val="004D46AB"/>
    <w:pPr>
      <w:tabs>
        <w:tab w:val="center" w:pos="4153"/>
        <w:tab w:val="right" w:pos="8306"/>
      </w:tabs>
      <w:ind w:left="426"/>
    </w:pPr>
    <w:rPr>
      <w:rFonts w:ascii="Arial" w:hAnsi="Arial"/>
      <w:sz w:val="22"/>
      <w:szCs w:val="20"/>
      <w:lang w:val="pt-BR"/>
    </w:rPr>
  </w:style>
  <w:style w:type="character" w:customStyle="1" w:styleId="RodapChar">
    <w:name w:val="Rodapé Char"/>
    <w:basedOn w:val="Fontepargpadro"/>
    <w:link w:val="Rodap"/>
    <w:uiPriority w:val="99"/>
    <w:semiHidden/>
    <w:rsid w:val="00784774"/>
    <w:rPr>
      <w:sz w:val="20"/>
      <w:szCs w:val="24"/>
      <w:lang w:val="en-US" w:eastAsia="en-US"/>
    </w:rPr>
  </w:style>
  <w:style w:type="paragraph" w:styleId="Cabealho">
    <w:name w:val="header"/>
    <w:basedOn w:val="Normal"/>
    <w:link w:val="CabealhoChar"/>
    <w:uiPriority w:val="99"/>
    <w:rsid w:val="004D46AB"/>
    <w:pPr>
      <w:tabs>
        <w:tab w:val="center" w:pos="4153"/>
        <w:tab w:val="right" w:pos="8306"/>
      </w:tabs>
      <w:ind w:left="426"/>
    </w:pPr>
    <w:rPr>
      <w:rFonts w:ascii="Arial" w:hAnsi="Arial"/>
      <w:sz w:val="22"/>
      <w:szCs w:val="20"/>
      <w:lang w:val="pt-BR"/>
    </w:rPr>
  </w:style>
  <w:style w:type="character" w:customStyle="1" w:styleId="CabealhoChar">
    <w:name w:val="Cabeçalho Char"/>
    <w:basedOn w:val="Fontepargpadro"/>
    <w:link w:val="Cabealho"/>
    <w:uiPriority w:val="99"/>
    <w:locked/>
    <w:rsid w:val="00EB39CC"/>
    <w:rPr>
      <w:rFonts w:ascii="Arial" w:hAnsi="Arial" w:cs="Times New Roman"/>
      <w:sz w:val="22"/>
      <w:lang w:eastAsia="en-US"/>
    </w:rPr>
  </w:style>
  <w:style w:type="character" w:styleId="Nmerodepgina">
    <w:name w:val="page number"/>
    <w:basedOn w:val="Fontepargpadro"/>
    <w:uiPriority w:val="99"/>
    <w:rsid w:val="004D46AB"/>
    <w:rPr>
      <w:rFonts w:cs="Times New Roman"/>
    </w:rPr>
  </w:style>
  <w:style w:type="paragraph" w:styleId="Recuodecorpodetexto2">
    <w:name w:val="Body Text Indent 2"/>
    <w:basedOn w:val="Normal"/>
    <w:link w:val="Recuodecorpodetexto2Char"/>
    <w:uiPriority w:val="99"/>
    <w:rsid w:val="004D46AB"/>
    <w:pPr>
      <w:keepNext/>
      <w:keepLines/>
      <w:ind w:left="850"/>
      <w:jc w:val="both"/>
    </w:pPr>
    <w:rPr>
      <w:rFonts w:cs="Arial"/>
      <w:i/>
      <w:iCs/>
      <w:vanish/>
      <w:color w:val="0000FF"/>
      <w:sz w:val="18"/>
      <w:lang w:val="pt-BR"/>
    </w:rPr>
  </w:style>
  <w:style w:type="character" w:customStyle="1" w:styleId="Recuodecorpodetexto2Char">
    <w:name w:val="Recuo de corpo de texto 2 Char"/>
    <w:basedOn w:val="Fontepargpadro"/>
    <w:link w:val="Recuodecorpodetexto2"/>
    <w:uiPriority w:val="99"/>
    <w:semiHidden/>
    <w:rsid w:val="00784774"/>
    <w:rPr>
      <w:sz w:val="20"/>
      <w:szCs w:val="24"/>
      <w:lang w:val="en-US" w:eastAsia="en-US"/>
    </w:rPr>
  </w:style>
  <w:style w:type="paragraph" w:styleId="TextosemFormatao">
    <w:name w:val="Plain Text"/>
    <w:basedOn w:val="Normal"/>
    <w:link w:val="TextosemFormataoChar"/>
    <w:rsid w:val="00632C81"/>
    <w:rPr>
      <w:rFonts w:ascii="Courier New" w:hAnsi="Courier New" w:cs="Courier New"/>
      <w:szCs w:val="20"/>
      <w:lang w:val="pt-BR" w:eastAsia="pt-BR"/>
    </w:rPr>
  </w:style>
  <w:style w:type="character" w:customStyle="1" w:styleId="TextosemFormataoChar">
    <w:name w:val="Texto sem Formatação Char"/>
    <w:basedOn w:val="Fontepargpadro"/>
    <w:link w:val="TextosemFormatao"/>
    <w:uiPriority w:val="99"/>
    <w:locked/>
    <w:rsid w:val="00EB39CC"/>
    <w:rPr>
      <w:rFonts w:ascii="Courier New" w:hAnsi="Courier New" w:cs="Courier New"/>
    </w:rPr>
  </w:style>
  <w:style w:type="paragraph" w:customStyle="1" w:styleId="EstiloTtulo212pt">
    <w:name w:val="Estilo Título 2 + 12 pt"/>
    <w:basedOn w:val="Ttulo2"/>
    <w:link w:val="EstiloTtulo212ptCharChar"/>
    <w:uiPriority w:val="99"/>
    <w:rsid w:val="004A3015"/>
    <w:pPr>
      <w:numPr>
        <w:numId w:val="1"/>
      </w:numPr>
    </w:pPr>
    <w:rPr>
      <w:bCs/>
      <w:sz w:val="24"/>
    </w:rPr>
  </w:style>
  <w:style w:type="character" w:customStyle="1" w:styleId="EstiloTtulo212ptCharChar">
    <w:name w:val="Estilo Título 2 + 12 pt Char Char"/>
    <w:basedOn w:val="Ttulo2Char"/>
    <w:link w:val="EstiloTtulo212pt"/>
    <w:uiPriority w:val="99"/>
    <w:locked/>
    <w:rsid w:val="004A3015"/>
    <w:rPr>
      <w:rFonts w:ascii="Arial" w:hAnsi="Arial" w:cs="Times New Roman"/>
      <w:b/>
      <w:bCs/>
      <w:sz w:val="24"/>
      <w:lang w:eastAsia="en-US"/>
    </w:rPr>
  </w:style>
  <w:style w:type="paragraph" w:customStyle="1" w:styleId="Estilodois">
    <w:name w:val="Estilo dois"/>
    <w:basedOn w:val="Ttulo1"/>
    <w:uiPriority w:val="99"/>
    <w:rsid w:val="004A3015"/>
    <w:pPr>
      <w:pageBreakBefore w:val="0"/>
      <w:numPr>
        <w:numId w:val="0"/>
      </w:numPr>
    </w:pPr>
    <w:rPr>
      <w:rFonts w:cs="Arial"/>
      <w:sz w:val="24"/>
      <w:szCs w:val="24"/>
    </w:rPr>
  </w:style>
  <w:style w:type="paragraph" w:styleId="Sumrio1">
    <w:name w:val="toc 1"/>
    <w:basedOn w:val="Normal"/>
    <w:next w:val="Normal"/>
    <w:autoRedefine/>
    <w:uiPriority w:val="39"/>
    <w:rsid w:val="00711C89"/>
    <w:pPr>
      <w:spacing w:before="120" w:after="120"/>
    </w:pPr>
    <w:rPr>
      <w:b/>
      <w:bCs/>
      <w:caps/>
      <w:szCs w:val="20"/>
    </w:rPr>
  </w:style>
  <w:style w:type="paragraph" w:styleId="Sumrio2">
    <w:name w:val="toc 2"/>
    <w:basedOn w:val="Normal"/>
    <w:next w:val="Normal"/>
    <w:autoRedefine/>
    <w:uiPriority w:val="39"/>
    <w:rsid w:val="00711C89"/>
    <w:pPr>
      <w:ind w:left="200"/>
    </w:pPr>
    <w:rPr>
      <w:smallCaps/>
      <w:szCs w:val="20"/>
    </w:rPr>
  </w:style>
  <w:style w:type="paragraph" w:styleId="Sumrio3">
    <w:name w:val="toc 3"/>
    <w:basedOn w:val="Normal"/>
    <w:next w:val="Normal"/>
    <w:autoRedefine/>
    <w:uiPriority w:val="39"/>
    <w:rsid w:val="00711C89"/>
    <w:pPr>
      <w:ind w:left="400"/>
    </w:pPr>
    <w:rPr>
      <w:i/>
      <w:iCs/>
      <w:szCs w:val="20"/>
    </w:rPr>
  </w:style>
  <w:style w:type="paragraph" w:styleId="Sumrio4">
    <w:name w:val="toc 4"/>
    <w:basedOn w:val="Normal"/>
    <w:next w:val="Normal"/>
    <w:autoRedefine/>
    <w:uiPriority w:val="99"/>
    <w:semiHidden/>
    <w:rsid w:val="00711C89"/>
    <w:pPr>
      <w:ind w:left="600"/>
    </w:pPr>
    <w:rPr>
      <w:sz w:val="18"/>
      <w:szCs w:val="18"/>
    </w:rPr>
  </w:style>
  <w:style w:type="paragraph" w:styleId="Sumrio5">
    <w:name w:val="toc 5"/>
    <w:basedOn w:val="Normal"/>
    <w:next w:val="Normal"/>
    <w:autoRedefine/>
    <w:uiPriority w:val="99"/>
    <w:semiHidden/>
    <w:rsid w:val="00711C89"/>
    <w:pPr>
      <w:ind w:left="800"/>
    </w:pPr>
    <w:rPr>
      <w:sz w:val="18"/>
      <w:szCs w:val="18"/>
    </w:rPr>
  </w:style>
  <w:style w:type="paragraph" w:styleId="Sumrio6">
    <w:name w:val="toc 6"/>
    <w:basedOn w:val="Normal"/>
    <w:next w:val="Normal"/>
    <w:autoRedefine/>
    <w:uiPriority w:val="99"/>
    <w:semiHidden/>
    <w:rsid w:val="00711C89"/>
    <w:pPr>
      <w:ind w:left="1000"/>
    </w:pPr>
    <w:rPr>
      <w:sz w:val="18"/>
      <w:szCs w:val="18"/>
    </w:rPr>
  </w:style>
  <w:style w:type="paragraph" w:styleId="Sumrio7">
    <w:name w:val="toc 7"/>
    <w:basedOn w:val="Normal"/>
    <w:next w:val="Normal"/>
    <w:autoRedefine/>
    <w:uiPriority w:val="99"/>
    <w:semiHidden/>
    <w:rsid w:val="00711C89"/>
    <w:pPr>
      <w:ind w:left="1200"/>
    </w:pPr>
    <w:rPr>
      <w:sz w:val="18"/>
      <w:szCs w:val="18"/>
    </w:rPr>
  </w:style>
  <w:style w:type="paragraph" w:styleId="Sumrio8">
    <w:name w:val="toc 8"/>
    <w:basedOn w:val="Normal"/>
    <w:next w:val="Normal"/>
    <w:autoRedefine/>
    <w:uiPriority w:val="99"/>
    <w:semiHidden/>
    <w:rsid w:val="00711C89"/>
    <w:pPr>
      <w:ind w:left="1400"/>
    </w:pPr>
    <w:rPr>
      <w:sz w:val="18"/>
      <w:szCs w:val="18"/>
    </w:rPr>
  </w:style>
  <w:style w:type="paragraph" w:styleId="Sumrio9">
    <w:name w:val="toc 9"/>
    <w:basedOn w:val="Normal"/>
    <w:next w:val="Normal"/>
    <w:autoRedefine/>
    <w:uiPriority w:val="99"/>
    <w:semiHidden/>
    <w:rsid w:val="00711C89"/>
    <w:pPr>
      <w:ind w:left="1600"/>
    </w:pPr>
    <w:rPr>
      <w:sz w:val="18"/>
      <w:szCs w:val="18"/>
    </w:rPr>
  </w:style>
  <w:style w:type="character" w:styleId="Hyperlink">
    <w:name w:val="Hyperlink"/>
    <w:basedOn w:val="Fontepargpadro"/>
    <w:uiPriority w:val="99"/>
    <w:rsid w:val="00711C89"/>
    <w:rPr>
      <w:rFonts w:cs="Times New Roman"/>
      <w:color w:val="0000FF"/>
      <w:u w:val="single"/>
    </w:rPr>
  </w:style>
  <w:style w:type="paragraph" w:customStyle="1" w:styleId="Estilo1">
    <w:name w:val="Estilo1"/>
    <w:basedOn w:val="Normal"/>
    <w:uiPriority w:val="99"/>
    <w:rsid w:val="004B7C4F"/>
    <w:pPr>
      <w:numPr>
        <w:ilvl w:val="1"/>
        <w:numId w:val="11"/>
      </w:numPr>
    </w:pPr>
  </w:style>
  <w:style w:type="table" w:styleId="Tabelacomgrade">
    <w:name w:val="Table Grid"/>
    <w:basedOn w:val="Tabelanormal"/>
    <w:uiPriority w:val="99"/>
    <w:rsid w:val="004B7C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uiPriority w:val="99"/>
    <w:rsid w:val="00E2200B"/>
    <w:pPr>
      <w:keepNext/>
      <w:spacing w:before="120" w:after="120"/>
    </w:pPr>
    <w:rPr>
      <w:rFonts w:ascii="Arial" w:hAnsi="Arial"/>
      <w:sz w:val="20"/>
      <w:szCs w:val="20"/>
      <w:lang w:eastAsia="en-US"/>
    </w:rPr>
  </w:style>
  <w:style w:type="paragraph" w:customStyle="1" w:styleId="TableHeading">
    <w:name w:val="TableHeading"/>
    <w:basedOn w:val="Normal"/>
    <w:uiPriority w:val="99"/>
    <w:rsid w:val="00E2200B"/>
    <w:pPr>
      <w:spacing w:before="120" w:after="120"/>
      <w:ind w:left="86"/>
    </w:pPr>
    <w:rPr>
      <w:rFonts w:ascii="Arial Bold" w:hAnsi="Arial Bold"/>
      <w:b/>
      <w:bCs/>
      <w:szCs w:val="16"/>
    </w:rPr>
  </w:style>
  <w:style w:type="character" w:customStyle="1" w:styleId="TextToEditOrLeave">
    <w:name w:val="TextToEditOrLeave"/>
    <w:basedOn w:val="Fontepargpadro"/>
    <w:rsid w:val="00E2200B"/>
    <w:rPr>
      <w:rFonts w:cs="Times New Roman"/>
      <w:i/>
      <w:iCs/>
      <w:color w:val="FF0000"/>
    </w:rPr>
  </w:style>
  <w:style w:type="paragraph" w:styleId="Textodebalo">
    <w:name w:val="Balloon Text"/>
    <w:basedOn w:val="Normal"/>
    <w:link w:val="TextodebaloChar"/>
    <w:uiPriority w:val="99"/>
    <w:rsid w:val="00425ECC"/>
    <w:rPr>
      <w:rFonts w:ascii="Tahoma" w:hAnsi="Tahoma" w:cs="Tahoma"/>
      <w:sz w:val="16"/>
      <w:szCs w:val="16"/>
    </w:rPr>
  </w:style>
  <w:style w:type="character" w:customStyle="1" w:styleId="TextodebaloChar">
    <w:name w:val="Texto de balão Char"/>
    <w:basedOn w:val="Fontepargpadro"/>
    <w:link w:val="Textodebalo"/>
    <w:uiPriority w:val="99"/>
    <w:locked/>
    <w:rsid w:val="00425ECC"/>
    <w:rPr>
      <w:rFonts w:ascii="Tahoma" w:hAnsi="Tahoma" w:cs="Tahoma"/>
      <w:sz w:val="16"/>
      <w:szCs w:val="16"/>
      <w:lang w:val="en-US" w:eastAsia="en-US"/>
    </w:rPr>
  </w:style>
  <w:style w:type="paragraph" w:styleId="PargrafodaLista">
    <w:name w:val="List Paragraph"/>
    <w:basedOn w:val="Normal"/>
    <w:uiPriority w:val="34"/>
    <w:qFormat/>
    <w:rsid w:val="00EB39CC"/>
    <w:pPr>
      <w:ind w:left="720"/>
    </w:pPr>
    <w:rPr>
      <w:rFonts w:ascii="Calibri" w:hAnsi="Calibri"/>
      <w:sz w:val="22"/>
      <w:szCs w:val="22"/>
      <w:lang w:val="pt-BR" w:eastAsia="pt-BR"/>
    </w:rPr>
  </w:style>
  <w:style w:type="paragraph" w:styleId="MapadoDocumento">
    <w:name w:val="Document Map"/>
    <w:basedOn w:val="Normal"/>
    <w:link w:val="MapadoDocumentoChar"/>
    <w:uiPriority w:val="99"/>
    <w:rsid w:val="00C70F9F"/>
    <w:rPr>
      <w:rFonts w:ascii="Tahoma" w:hAnsi="Tahoma" w:cs="Tahoma"/>
      <w:sz w:val="16"/>
      <w:szCs w:val="16"/>
    </w:rPr>
  </w:style>
  <w:style w:type="character" w:customStyle="1" w:styleId="MapadoDocumentoChar">
    <w:name w:val="Mapa do Documento Char"/>
    <w:basedOn w:val="Fontepargpadro"/>
    <w:link w:val="MapadoDocumento"/>
    <w:uiPriority w:val="99"/>
    <w:locked/>
    <w:rsid w:val="00C70F9F"/>
    <w:rPr>
      <w:rFonts w:ascii="Tahoma" w:hAnsi="Tahoma" w:cs="Tahoma"/>
      <w:sz w:val="16"/>
      <w:szCs w:val="16"/>
      <w:lang w:val="en-US" w:eastAsia="en-US"/>
    </w:rPr>
  </w:style>
  <w:style w:type="paragraph" w:customStyle="1" w:styleId="Bulleted1">
    <w:name w:val="Bulleted 1"/>
    <w:basedOn w:val="Normal"/>
    <w:rsid w:val="003C0220"/>
    <w:pPr>
      <w:numPr>
        <w:numId w:val="57"/>
      </w:numPr>
      <w:spacing w:before="60" w:after="60"/>
    </w:pPr>
    <w:rPr>
      <w:rFonts w:ascii="Arial" w:hAnsi="Arial"/>
      <w:sz w:val="22"/>
      <w:szCs w:val="20"/>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locked="1" w:semiHidden="0" w:uiPriority="0" w:unhideWhenUsed="0"/>
    <w:lsdException w:name="header" w:locked="1" w:semiHidden="0" w:uiPriority="0" w:unhideWhenUsed="0"/>
    <w:lsdException w:name="caption" w:locked="1" w:uiPriority="0" w:qFormat="1"/>
    <w:lsdException w:name="annotation reference" w:uiPriority="0"/>
    <w:lsdException w:name="Title" w:locked="1" w:semiHidden="0" w:uiPriority="0" w:unhideWhenUsed="0" w:qFormat="1"/>
    <w:lsdException w:name="Default Paragraph Font" w:uiPriority="1"/>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AB"/>
    <w:rPr>
      <w:sz w:val="20"/>
      <w:szCs w:val="24"/>
      <w:lang w:val="en-US" w:eastAsia="en-US"/>
    </w:rPr>
  </w:style>
  <w:style w:type="paragraph" w:styleId="Ttulo1">
    <w:name w:val="heading 1"/>
    <w:aliases w:val="normal"/>
    <w:basedOn w:val="Normal"/>
    <w:next w:val="Normal"/>
    <w:link w:val="Ttulo1Char"/>
    <w:qFormat/>
    <w:rsid w:val="004A3015"/>
    <w:pPr>
      <w:keepNext/>
      <w:keepLines/>
      <w:pageBreakBefore/>
      <w:numPr>
        <w:numId w:val="3"/>
      </w:numPr>
      <w:spacing w:before="480" w:after="120"/>
      <w:outlineLvl w:val="0"/>
    </w:pPr>
    <w:rPr>
      <w:rFonts w:ascii="Arial" w:hAnsi="Arial"/>
      <w:b/>
      <w:sz w:val="36"/>
      <w:szCs w:val="20"/>
      <w:lang w:val="pt-BR"/>
    </w:rPr>
  </w:style>
  <w:style w:type="paragraph" w:styleId="Ttulo2">
    <w:name w:val="heading 2"/>
    <w:basedOn w:val="Normal"/>
    <w:next w:val="Normal"/>
    <w:link w:val="Ttulo2Char"/>
    <w:qFormat/>
    <w:rsid w:val="00462045"/>
    <w:pPr>
      <w:keepNext/>
      <w:numPr>
        <w:ilvl w:val="1"/>
        <w:numId w:val="3"/>
      </w:numPr>
      <w:spacing w:before="240" w:after="60"/>
      <w:outlineLvl w:val="1"/>
    </w:pPr>
    <w:rPr>
      <w:rFonts w:ascii="Arial" w:hAnsi="Arial"/>
      <w:b/>
      <w:sz w:val="28"/>
      <w:szCs w:val="20"/>
      <w:lang w:val="pt-BR"/>
    </w:rPr>
  </w:style>
  <w:style w:type="paragraph" w:styleId="Ttulo3">
    <w:name w:val="heading 3"/>
    <w:basedOn w:val="Normal"/>
    <w:next w:val="Normal"/>
    <w:link w:val="Ttulo3Char"/>
    <w:qFormat/>
    <w:rsid w:val="004D46AB"/>
    <w:pPr>
      <w:keepNext/>
      <w:keepLines/>
      <w:numPr>
        <w:ilvl w:val="2"/>
        <w:numId w:val="3"/>
      </w:numPr>
      <w:spacing w:before="240"/>
      <w:outlineLvl w:val="2"/>
    </w:pPr>
    <w:rPr>
      <w:rFonts w:ascii="Verdana" w:hAnsi="Verdana"/>
      <w:b/>
      <w:sz w:val="22"/>
      <w:szCs w:val="20"/>
      <w:lang w:val="pt-BR"/>
    </w:rPr>
  </w:style>
  <w:style w:type="paragraph" w:styleId="Ttulo4">
    <w:name w:val="heading 4"/>
    <w:basedOn w:val="Normal"/>
    <w:next w:val="Normal"/>
    <w:link w:val="Ttulo4Char"/>
    <w:uiPriority w:val="99"/>
    <w:qFormat/>
    <w:rsid w:val="004D46AB"/>
    <w:pPr>
      <w:keepNext/>
      <w:numPr>
        <w:ilvl w:val="3"/>
        <w:numId w:val="5"/>
      </w:numPr>
      <w:jc w:val="center"/>
      <w:outlineLvl w:val="3"/>
    </w:pPr>
    <w:rPr>
      <w:rFonts w:ascii="Verdana" w:hAnsi="Verdana"/>
      <w:b/>
      <w:sz w:val="40"/>
      <w:u w:val="single"/>
      <w:lang w:val="pt-BR"/>
    </w:rPr>
  </w:style>
  <w:style w:type="paragraph" w:styleId="Ttulo5">
    <w:name w:val="heading 5"/>
    <w:basedOn w:val="Normal"/>
    <w:next w:val="Normal"/>
    <w:link w:val="Ttulo5Char"/>
    <w:uiPriority w:val="99"/>
    <w:qFormat/>
    <w:rsid w:val="004D46AB"/>
    <w:pPr>
      <w:keepNext/>
      <w:keepLines/>
      <w:numPr>
        <w:ilvl w:val="4"/>
        <w:numId w:val="5"/>
      </w:numPr>
      <w:outlineLvl w:val="4"/>
    </w:pPr>
    <w:rPr>
      <w:b/>
      <w:lang w:val="pt-BR"/>
    </w:rPr>
  </w:style>
  <w:style w:type="paragraph" w:styleId="Ttulo6">
    <w:name w:val="heading 6"/>
    <w:basedOn w:val="Normal"/>
    <w:next w:val="Normal"/>
    <w:link w:val="Ttulo6Char"/>
    <w:uiPriority w:val="99"/>
    <w:qFormat/>
    <w:rsid w:val="004D46AB"/>
    <w:pPr>
      <w:keepNext/>
      <w:numPr>
        <w:ilvl w:val="5"/>
        <w:numId w:val="5"/>
      </w:numPr>
      <w:outlineLvl w:val="5"/>
    </w:pPr>
    <w:rPr>
      <w:rFonts w:ascii="Verdana" w:hAnsi="Verdana"/>
      <w:b/>
      <w:bCs/>
      <w:sz w:val="24"/>
      <w:u w:val="single"/>
      <w:lang w:val="pt-BR"/>
    </w:rPr>
  </w:style>
  <w:style w:type="paragraph" w:styleId="Ttulo7">
    <w:name w:val="heading 7"/>
    <w:basedOn w:val="Normal"/>
    <w:next w:val="Normal"/>
    <w:link w:val="Ttulo7Char"/>
    <w:uiPriority w:val="99"/>
    <w:qFormat/>
    <w:rsid w:val="004D46AB"/>
    <w:pPr>
      <w:keepNext/>
      <w:keepLines/>
      <w:numPr>
        <w:ilvl w:val="6"/>
        <w:numId w:val="5"/>
      </w:numPr>
      <w:jc w:val="both"/>
      <w:outlineLvl w:val="6"/>
    </w:pPr>
    <w:rPr>
      <w:b/>
      <w:lang w:val="pt-BR"/>
    </w:rPr>
  </w:style>
  <w:style w:type="paragraph" w:styleId="Ttulo8">
    <w:name w:val="heading 8"/>
    <w:basedOn w:val="Normal"/>
    <w:next w:val="Recuonormal"/>
    <w:link w:val="Ttulo8Char"/>
    <w:uiPriority w:val="99"/>
    <w:qFormat/>
    <w:rsid w:val="004D46AB"/>
    <w:pPr>
      <w:numPr>
        <w:ilvl w:val="7"/>
        <w:numId w:val="5"/>
      </w:numPr>
      <w:spacing w:after="280"/>
      <w:ind w:right="-2"/>
      <w:outlineLvl w:val="7"/>
    </w:pPr>
    <w:rPr>
      <w:rFonts w:ascii="CG Times" w:hAnsi="CG Times"/>
      <w:i/>
      <w:szCs w:val="20"/>
      <w:lang w:val="pt-BR"/>
    </w:rPr>
  </w:style>
  <w:style w:type="paragraph" w:styleId="Ttulo9">
    <w:name w:val="heading 9"/>
    <w:basedOn w:val="Normal"/>
    <w:next w:val="Normal"/>
    <w:link w:val="Ttulo9Char"/>
    <w:uiPriority w:val="99"/>
    <w:qFormat/>
    <w:rsid w:val="004D46AB"/>
    <w:pPr>
      <w:keepNext/>
      <w:keepLines/>
      <w:numPr>
        <w:ilvl w:val="8"/>
        <w:numId w:val="5"/>
      </w:numPr>
      <w:jc w:val="both"/>
      <w:outlineLvl w:val="8"/>
    </w:pPr>
    <w:rPr>
      <w:b/>
      <w:bCs/>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ormal Char"/>
    <w:basedOn w:val="Fontepargpadro"/>
    <w:link w:val="Ttulo1"/>
    <w:uiPriority w:val="9"/>
    <w:rsid w:val="00784774"/>
    <w:rPr>
      <w:rFonts w:asciiTheme="majorHAnsi" w:eastAsiaTheme="majorEastAsia" w:hAnsiTheme="majorHAnsi" w:cstheme="majorBidi"/>
      <w:b/>
      <w:bCs/>
      <w:kern w:val="32"/>
      <w:sz w:val="32"/>
      <w:szCs w:val="32"/>
      <w:lang w:val="en-US" w:eastAsia="en-US"/>
    </w:rPr>
  </w:style>
  <w:style w:type="character" w:customStyle="1" w:styleId="Ttulo2Char">
    <w:name w:val="Título 2 Char"/>
    <w:basedOn w:val="Fontepargpadro"/>
    <w:link w:val="Ttulo2"/>
    <w:locked/>
    <w:rsid w:val="00462045"/>
    <w:rPr>
      <w:rFonts w:ascii="Arial" w:hAnsi="Arial" w:cs="Times New Roman"/>
      <w:b/>
      <w:sz w:val="28"/>
      <w:lang w:eastAsia="en-US"/>
    </w:rPr>
  </w:style>
  <w:style w:type="character" w:customStyle="1" w:styleId="Ttulo3Char">
    <w:name w:val="Título 3 Char"/>
    <w:basedOn w:val="Fontepargpadro"/>
    <w:link w:val="Ttulo3"/>
    <w:uiPriority w:val="99"/>
    <w:locked/>
    <w:rsid w:val="00C70F9F"/>
    <w:rPr>
      <w:rFonts w:ascii="Verdana" w:hAnsi="Verdana" w:cs="Times New Roman"/>
      <w:b/>
      <w:sz w:val="22"/>
      <w:lang w:eastAsia="en-US"/>
    </w:rPr>
  </w:style>
  <w:style w:type="character" w:customStyle="1" w:styleId="Ttulo4Char">
    <w:name w:val="Título 4 Char"/>
    <w:basedOn w:val="Fontepargpadro"/>
    <w:link w:val="Ttulo4"/>
    <w:uiPriority w:val="9"/>
    <w:semiHidden/>
    <w:rsid w:val="00784774"/>
    <w:rPr>
      <w:rFonts w:asciiTheme="minorHAnsi" w:eastAsiaTheme="minorEastAsia" w:hAnsiTheme="minorHAnsi" w:cstheme="minorBidi"/>
      <w:b/>
      <w:bCs/>
      <w:sz w:val="28"/>
      <w:szCs w:val="28"/>
      <w:lang w:val="en-US" w:eastAsia="en-US"/>
    </w:rPr>
  </w:style>
  <w:style w:type="character" w:customStyle="1" w:styleId="Ttulo5Char">
    <w:name w:val="Título 5 Char"/>
    <w:basedOn w:val="Fontepargpadro"/>
    <w:link w:val="Ttulo5"/>
    <w:uiPriority w:val="9"/>
    <w:semiHidden/>
    <w:rsid w:val="00784774"/>
    <w:rPr>
      <w:rFonts w:asciiTheme="minorHAnsi" w:eastAsiaTheme="minorEastAsia" w:hAnsiTheme="minorHAnsi" w:cstheme="minorBidi"/>
      <w:b/>
      <w:bCs/>
      <w:i/>
      <w:iCs/>
      <w:sz w:val="26"/>
      <w:szCs w:val="26"/>
      <w:lang w:val="en-US" w:eastAsia="en-US"/>
    </w:rPr>
  </w:style>
  <w:style w:type="character" w:customStyle="1" w:styleId="Ttulo6Char">
    <w:name w:val="Título 6 Char"/>
    <w:basedOn w:val="Fontepargpadro"/>
    <w:link w:val="Ttulo6"/>
    <w:uiPriority w:val="9"/>
    <w:semiHidden/>
    <w:rsid w:val="00784774"/>
    <w:rPr>
      <w:rFonts w:asciiTheme="minorHAnsi" w:eastAsiaTheme="minorEastAsia" w:hAnsiTheme="minorHAnsi" w:cstheme="minorBidi"/>
      <w:b/>
      <w:bCs/>
      <w:lang w:val="en-US" w:eastAsia="en-US"/>
    </w:rPr>
  </w:style>
  <w:style w:type="character" w:customStyle="1" w:styleId="Ttulo7Char">
    <w:name w:val="Título 7 Char"/>
    <w:basedOn w:val="Fontepargpadro"/>
    <w:link w:val="Ttulo7"/>
    <w:uiPriority w:val="9"/>
    <w:semiHidden/>
    <w:rsid w:val="00784774"/>
    <w:rPr>
      <w:rFonts w:asciiTheme="minorHAnsi" w:eastAsiaTheme="minorEastAsia" w:hAnsiTheme="minorHAnsi" w:cstheme="minorBidi"/>
      <w:sz w:val="24"/>
      <w:szCs w:val="24"/>
      <w:lang w:val="en-US" w:eastAsia="en-US"/>
    </w:rPr>
  </w:style>
  <w:style w:type="character" w:customStyle="1" w:styleId="Ttulo8Char">
    <w:name w:val="Título 8 Char"/>
    <w:basedOn w:val="Fontepargpadro"/>
    <w:link w:val="Ttulo8"/>
    <w:uiPriority w:val="9"/>
    <w:semiHidden/>
    <w:rsid w:val="00784774"/>
    <w:rPr>
      <w:rFonts w:asciiTheme="minorHAnsi" w:eastAsiaTheme="minorEastAsia" w:hAnsiTheme="minorHAnsi" w:cstheme="minorBidi"/>
      <w:i/>
      <w:iCs/>
      <w:sz w:val="24"/>
      <w:szCs w:val="24"/>
      <w:lang w:val="en-US" w:eastAsia="en-US"/>
    </w:rPr>
  </w:style>
  <w:style w:type="character" w:customStyle="1" w:styleId="Ttulo9Char">
    <w:name w:val="Título 9 Char"/>
    <w:basedOn w:val="Fontepargpadro"/>
    <w:link w:val="Ttulo9"/>
    <w:uiPriority w:val="9"/>
    <w:semiHidden/>
    <w:rsid w:val="00784774"/>
    <w:rPr>
      <w:rFonts w:asciiTheme="majorHAnsi" w:eastAsiaTheme="majorEastAsia" w:hAnsiTheme="majorHAnsi" w:cstheme="majorBidi"/>
      <w:lang w:val="en-US" w:eastAsia="en-US"/>
    </w:rPr>
  </w:style>
  <w:style w:type="character" w:styleId="Refdecomentrio">
    <w:name w:val="annotation reference"/>
    <w:basedOn w:val="Fontepargpadro"/>
    <w:semiHidden/>
    <w:rsid w:val="004D46AB"/>
    <w:rPr>
      <w:rFonts w:cs="Times New Roman"/>
      <w:color w:val="FF00FF"/>
      <w:sz w:val="16"/>
      <w:szCs w:val="16"/>
      <w:shd w:val="clear" w:color="auto" w:fill="FFFF99"/>
    </w:rPr>
  </w:style>
  <w:style w:type="paragraph" w:styleId="Textodecomentrio">
    <w:name w:val="annotation text"/>
    <w:basedOn w:val="Normal"/>
    <w:link w:val="TextodecomentrioChar"/>
    <w:semiHidden/>
    <w:rsid w:val="004D46AB"/>
    <w:rPr>
      <w:szCs w:val="20"/>
    </w:rPr>
  </w:style>
  <w:style w:type="character" w:customStyle="1" w:styleId="TextodecomentrioChar">
    <w:name w:val="Texto de comentário Char"/>
    <w:basedOn w:val="Fontepargpadro"/>
    <w:link w:val="Textodecomentrio"/>
    <w:locked/>
    <w:rsid w:val="00E2200B"/>
    <w:rPr>
      <w:rFonts w:cs="Times New Roman"/>
      <w:lang w:val="en-US" w:eastAsia="en-US" w:bidi="ar-SA"/>
    </w:rPr>
  </w:style>
  <w:style w:type="paragraph" w:styleId="Recuodecorpodetexto">
    <w:name w:val="Body Text Indent"/>
    <w:basedOn w:val="Normal"/>
    <w:link w:val="RecuodecorpodetextoChar"/>
    <w:rsid w:val="004D46AB"/>
    <w:rPr>
      <w:vanish/>
    </w:rPr>
  </w:style>
  <w:style w:type="character" w:customStyle="1" w:styleId="RecuodecorpodetextoChar">
    <w:name w:val="Recuo de corpo de texto Char"/>
    <w:basedOn w:val="Fontepargpadro"/>
    <w:link w:val="Recuodecorpodetexto"/>
    <w:locked/>
    <w:rsid w:val="004B7C4F"/>
    <w:rPr>
      <w:rFonts w:cs="Times New Roman"/>
      <w:vanish/>
      <w:sz w:val="24"/>
      <w:szCs w:val="24"/>
      <w:lang w:val="en-US" w:eastAsia="en-US" w:bidi="ar-SA"/>
    </w:rPr>
  </w:style>
  <w:style w:type="paragraph" w:styleId="Corpodetexto2">
    <w:name w:val="Body Text 2"/>
    <w:basedOn w:val="Normal"/>
    <w:link w:val="Corpodetexto2Char"/>
    <w:rsid w:val="004D46AB"/>
    <w:pPr>
      <w:jc w:val="both"/>
    </w:pPr>
    <w:rPr>
      <w:rFonts w:ascii="Arial" w:hAnsi="Arial"/>
      <w:szCs w:val="20"/>
      <w:lang w:val="pt-BR" w:eastAsia="pt-BR"/>
    </w:rPr>
  </w:style>
  <w:style w:type="character" w:customStyle="1" w:styleId="Corpodetexto2Char">
    <w:name w:val="Corpo de texto 2 Char"/>
    <w:basedOn w:val="Fontepargpadro"/>
    <w:link w:val="Corpodetexto2"/>
    <w:uiPriority w:val="99"/>
    <w:locked/>
    <w:rsid w:val="00C70F9F"/>
    <w:rPr>
      <w:rFonts w:ascii="Arial" w:hAnsi="Arial" w:cs="Times New Roman"/>
    </w:rPr>
  </w:style>
  <w:style w:type="paragraph" w:styleId="Recuonormal">
    <w:name w:val="Normal Indent"/>
    <w:basedOn w:val="Normal"/>
    <w:rsid w:val="004D46AB"/>
    <w:pPr>
      <w:spacing w:after="280"/>
      <w:ind w:left="720" w:right="-2"/>
    </w:pPr>
    <w:rPr>
      <w:rFonts w:ascii="Arial" w:hAnsi="Arial"/>
      <w:sz w:val="22"/>
      <w:szCs w:val="20"/>
      <w:lang w:val="pt-BR"/>
    </w:rPr>
  </w:style>
  <w:style w:type="paragraph" w:styleId="Rodap">
    <w:name w:val="footer"/>
    <w:basedOn w:val="Normal"/>
    <w:link w:val="RodapChar"/>
    <w:uiPriority w:val="99"/>
    <w:rsid w:val="004D46AB"/>
    <w:pPr>
      <w:tabs>
        <w:tab w:val="center" w:pos="4153"/>
        <w:tab w:val="right" w:pos="8306"/>
      </w:tabs>
      <w:ind w:left="426"/>
    </w:pPr>
    <w:rPr>
      <w:rFonts w:ascii="Arial" w:hAnsi="Arial"/>
      <w:sz w:val="22"/>
      <w:szCs w:val="20"/>
      <w:lang w:val="pt-BR"/>
    </w:rPr>
  </w:style>
  <w:style w:type="character" w:customStyle="1" w:styleId="RodapChar">
    <w:name w:val="Rodapé Char"/>
    <w:basedOn w:val="Fontepargpadro"/>
    <w:link w:val="Rodap"/>
    <w:uiPriority w:val="99"/>
    <w:semiHidden/>
    <w:rsid w:val="00784774"/>
    <w:rPr>
      <w:sz w:val="20"/>
      <w:szCs w:val="24"/>
      <w:lang w:val="en-US" w:eastAsia="en-US"/>
    </w:rPr>
  </w:style>
  <w:style w:type="paragraph" w:styleId="Cabealho">
    <w:name w:val="header"/>
    <w:basedOn w:val="Normal"/>
    <w:link w:val="CabealhoChar"/>
    <w:uiPriority w:val="99"/>
    <w:rsid w:val="004D46AB"/>
    <w:pPr>
      <w:tabs>
        <w:tab w:val="center" w:pos="4153"/>
        <w:tab w:val="right" w:pos="8306"/>
      </w:tabs>
      <w:ind w:left="426"/>
    </w:pPr>
    <w:rPr>
      <w:rFonts w:ascii="Arial" w:hAnsi="Arial"/>
      <w:sz w:val="22"/>
      <w:szCs w:val="20"/>
      <w:lang w:val="pt-BR"/>
    </w:rPr>
  </w:style>
  <w:style w:type="character" w:customStyle="1" w:styleId="CabealhoChar">
    <w:name w:val="Cabeçalho Char"/>
    <w:basedOn w:val="Fontepargpadro"/>
    <w:link w:val="Cabealho"/>
    <w:uiPriority w:val="99"/>
    <w:locked/>
    <w:rsid w:val="00EB39CC"/>
    <w:rPr>
      <w:rFonts w:ascii="Arial" w:hAnsi="Arial" w:cs="Times New Roman"/>
      <w:sz w:val="22"/>
      <w:lang w:eastAsia="en-US"/>
    </w:rPr>
  </w:style>
  <w:style w:type="character" w:styleId="Nmerodepgina">
    <w:name w:val="page number"/>
    <w:basedOn w:val="Fontepargpadro"/>
    <w:uiPriority w:val="99"/>
    <w:rsid w:val="004D46AB"/>
    <w:rPr>
      <w:rFonts w:cs="Times New Roman"/>
    </w:rPr>
  </w:style>
  <w:style w:type="paragraph" w:styleId="Recuodecorpodetexto2">
    <w:name w:val="Body Text Indent 2"/>
    <w:basedOn w:val="Normal"/>
    <w:link w:val="Recuodecorpodetexto2Char"/>
    <w:uiPriority w:val="99"/>
    <w:rsid w:val="004D46AB"/>
    <w:pPr>
      <w:keepNext/>
      <w:keepLines/>
      <w:ind w:left="850"/>
      <w:jc w:val="both"/>
    </w:pPr>
    <w:rPr>
      <w:rFonts w:cs="Arial"/>
      <w:i/>
      <w:iCs/>
      <w:vanish/>
      <w:color w:val="0000FF"/>
      <w:sz w:val="18"/>
      <w:lang w:val="pt-BR"/>
    </w:rPr>
  </w:style>
  <w:style w:type="character" w:customStyle="1" w:styleId="Recuodecorpodetexto2Char">
    <w:name w:val="Recuo de corpo de texto 2 Char"/>
    <w:basedOn w:val="Fontepargpadro"/>
    <w:link w:val="Recuodecorpodetexto2"/>
    <w:uiPriority w:val="99"/>
    <w:semiHidden/>
    <w:rsid w:val="00784774"/>
    <w:rPr>
      <w:sz w:val="20"/>
      <w:szCs w:val="24"/>
      <w:lang w:val="en-US" w:eastAsia="en-US"/>
    </w:rPr>
  </w:style>
  <w:style w:type="paragraph" w:styleId="TextosemFormatao">
    <w:name w:val="Plain Text"/>
    <w:basedOn w:val="Normal"/>
    <w:link w:val="TextosemFormataoChar"/>
    <w:rsid w:val="00632C81"/>
    <w:rPr>
      <w:rFonts w:ascii="Courier New" w:hAnsi="Courier New" w:cs="Courier New"/>
      <w:szCs w:val="20"/>
      <w:lang w:val="pt-BR" w:eastAsia="pt-BR"/>
    </w:rPr>
  </w:style>
  <w:style w:type="character" w:customStyle="1" w:styleId="TextosemFormataoChar">
    <w:name w:val="Texto sem Formatação Char"/>
    <w:basedOn w:val="Fontepargpadro"/>
    <w:link w:val="TextosemFormatao"/>
    <w:uiPriority w:val="99"/>
    <w:locked/>
    <w:rsid w:val="00EB39CC"/>
    <w:rPr>
      <w:rFonts w:ascii="Courier New" w:hAnsi="Courier New" w:cs="Courier New"/>
    </w:rPr>
  </w:style>
  <w:style w:type="paragraph" w:customStyle="1" w:styleId="EstiloTtulo212pt">
    <w:name w:val="Estilo Título 2 + 12 pt"/>
    <w:basedOn w:val="Ttulo2"/>
    <w:link w:val="EstiloTtulo212ptCharChar"/>
    <w:uiPriority w:val="99"/>
    <w:rsid w:val="004A3015"/>
    <w:pPr>
      <w:numPr>
        <w:numId w:val="1"/>
      </w:numPr>
    </w:pPr>
    <w:rPr>
      <w:bCs/>
      <w:sz w:val="24"/>
    </w:rPr>
  </w:style>
  <w:style w:type="character" w:customStyle="1" w:styleId="EstiloTtulo212ptCharChar">
    <w:name w:val="Estilo Título 2 + 12 pt Char Char"/>
    <w:basedOn w:val="Ttulo2Char"/>
    <w:link w:val="EstiloTtulo212pt"/>
    <w:uiPriority w:val="99"/>
    <w:locked/>
    <w:rsid w:val="004A3015"/>
    <w:rPr>
      <w:rFonts w:ascii="Arial" w:hAnsi="Arial" w:cs="Times New Roman"/>
      <w:b/>
      <w:bCs/>
      <w:sz w:val="24"/>
      <w:lang w:eastAsia="en-US"/>
    </w:rPr>
  </w:style>
  <w:style w:type="paragraph" w:customStyle="1" w:styleId="Estilodois">
    <w:name w:val="Estilo dois"/>
    <w:basedOn w:val="Ttulo1"/>
    <w:uiPriority w:val="99"/>
    <w:rsid w:val="004A3015"/>
    <w:pPr>
      <w:pageBreakBefore w:val="0"/>
      <w:numPr>
        <w:numId w:val="0"/>
      </w:numPr>
    </w:pPr>
    <w:rPr>
      <w:rFonts w:cs="Arial"/>
      <w:sz w:val="24"/>
      <w:szCs w:val="24"/>
    </w:rPr>
  </w:style>
  <w:style w:type="paragraph" w:styleId="Sumrio1">
    <w:name w:val="toc 1"/>
    <w:basedOn w:val="Normal"/>
    <w:next w:val="Normal"/>
    <w:autoRedefine/>
    <w:uiPriority w:val="39"/>
    <w:rsid w:val="00711C89"/>
    <w:pPr>
      <w:spacing w:before="120" w:after="120"/>
    </w:pPr>
    <w:rPr>
      <w:b/>
      <w:bCs/>
      <w:caps/>
      <w:szCs w:val="20"/>
    </w:rPr>
  </w:style>
  <w:style w:type="paragraph" w:styleId="Sumrio2">
    <w:name w:val="toc 2"/>
    <w:basedOn w:val="Normal"/>
    <w:next w:val="Normal"/>
    <w:autoRedefine/>
    <w:uiPriority w:val="39"/>
    <w:rsid w:val="00711C89"/>
    <w:pPr>
      <w:ind w:left="200"/>
    </w:pPr>
    <w:rPr>
      <w:smallCaps/>
      <w:szCs w:val="20"/>
    </w:rPr>
  </w:style>
  <w:style w:type="paragraph" w:styleId="Sumrio3">
    <w:name w:val="toc 3"/>
    <w:basedOn w:val="Normal"/>
    <w:next w:val="Normal"/>
    <w:autoRedefine/>
    <w:uiPriority w:val="39"/>
    <w:rsid w:val="00711C89"/>
    <w:pPr>
      <w:ind w:left="400"/>
    </w:pPr>
    <w:rPr>
      <w:i/>
      <w:iCs/>
      <w:szCs w:val="20"/>
    </w:rPr>
  </w:style>
  <w:style w:type="paragraph" w:styleId="Sumrio4">
    <w:name w:val="toc 4"/>
    <w:basedOn w:val="Normal"/>
    <w:next w:val="Normal"/>
    <w:autoRedefine/>
    <w:uiPriority w:val="99"/>
    <w:semiHidden/>
    <w:rsid w:val="00711C89"/>
    <w:pPr>
      <w:ind w:left="600"/>
    </w:pPr>
    <w:rPr>
      <w:sz w:val="18"/>
      <w:szCs w:val="18"/>
    </w:rPr>
  </w:style>
  <w:style w:type="paragraph" w:styleId="Sumrio5">
    <w:name w:val="toc 5"/>
    <w:basedOn w:val="Normal"/>
    <w:next w:val="Normal"/>
    <w:autoRedefine/>
    <w:uiPriority w:val="99"/>
    <w:semiHidden/>
    <w:rsid w:val="00711C89"/>
    <w:pPr>
      <w:ind w:left="800"/>
    </w:pPr>
    <w:rPr>
      <w:sz w:val="18"/>
      <w:szCs w:val="18"/>
    </w:rPr>
  </w:style>
  <w:style w:type="paragraph" w:styleId="Sumrio6">
    <w:name w:val="toc 6"/>
    <w:basedOn w:val="Normal"/>
    <w:next w:val="Normal"/>
    <w:autoRedefine/>
    <w:uiPriority w:val="99"/>
    <w:semiHidden/>
    <w:rsid w:val="00711C89"/>
    <w:pPr>
      <w:ind w:left="1000"/>
    </w:pPr>
    <w:rPr>
      <w:sz w:val="18"/>
      <w:szCs w:val="18"/>
    </w:rPr>
  </w:style>
  <w:style w:type="paragraph" w:styleId="Sumrio7">
    <w:name w:val="toc 7"/>
    <w:basedOn w:val="Normal"/>
    <w:next w:val="Normal"/>
    <w:autoRedefine/>
    <w:uiPriority w:val="99"/>
    <w:semiHidden/>
    <w:rsid w:val="00711C89"/>
    <w:pPr>
      <w:ind w:left="1200"/>
    </w:pPr>
    <w:rPr>
      <w:sz w:val="18"/>
      <w:szCs w:val="18"/>
    </w:rPr>
  </w:style>
  <w:style w:type="paragraph" w:styleId="Sumrio8">
    <w:name w:val="toc 8"/>
    <w:basedOn w:val="Normal"/>
    <w:next w:val="Normal"/>
    <w:autoRedefine/>
    <w:uiPriority w:val="99"/>
    <w:semiHidden/>
    <w:rsid w:val="00711C89"/>
    <w:pPr>
      <w:ind w:left="1400"/>
    </w:pPr>
    <w:rPr>
      <w:sz w:val="18"/>
      <w:szCs w:val="18"/>
    </w:rPr>
  </w:style>
  <w:style w:type="paragraph" w:styleId="Sumrio9">
    <w:name w:val="toc 9"/>
    <w:basedOn w:val="Normal"/>
    <w:next w:val="Normal"/>
    <w:autoRedefine/>
    <w:uiPriority w:val="99"/>
    <w:semiHidden/>
    <w:rsid w:val="00711C89"/>
    <w:pPr>
      <w:ind w:left="1600"/>
    </w:pPr>
    <w:rPr>
      <w:sz w:val="18"/>
      <w:szCs w:val="18"/>
    </w:rPr>
  </w:style>
  <w:style w:type="character" w:styleId="Hyperlink">
    <w:name w:val="Hyperlink"/>
    <w:basedOn w:val="Fontepargpadro"/>
    <w:uiPriority w:val="99"/>
    <w:rsid w:val="00711C89"/>
    <w:rPr>
      <w:rFonts w:cs="Times New Roman"/>
      <w:color w:val="0000FF"/>
      <w:u w:val="single"/>
    </w:rPr>
  </w:style>
  <w:style w:type="paragraph" w:customStyle="1" w:styleId="Estilo1">
    <w:name w:val="Estilo1"/>
    <w:basedOn w:val="Normal"/>
    <w:uiPriority w:val="99"/>
    <w:rsid w:val="004B7C4F"/>
    <w:pPr>
      <w:numPr>
        <w:ilvl w:val="1"/>
        <w:numId w:val="11"/>
      </w:numPr>
    </w:pPr>
  </w:style>
  <w:style w:type="table" w:styleId="Tabelacomgrade">
    <w:name w:val="Table Grid"/>
    <w:basedOn w:val="Tabelanormal"/>
    <w:uiPriority w:val="99"/>
    <w:rsid w:val="004B7C4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uiPriority w:val="99"/>
    <w:rsid w:val="00E2200B"/>
    <w:pPr>
      <w:keepNext/>
      <w:spacing w:before="120" w:after="120"/>
    </w:pPr>
    <w:rPr>
      <w:rFonts w:ascii="Arial" w:hAnsi="Arial"/>
      <w:sz w:val="20"/>
      <w:szCs w:val="20"/>
      <w:lang w:eastAsia="en-US"/>
    </w:rPr>
  </w:style>
  <w:style w:type="paragraph" w:customStyle="1" w:styleId="TableHeading">
    <w:name w:val="TableHeading"/>
    <w:basedOn w:val="Normal"/>
    <w:uiPriority w:val="99"/>
    <w:rsid w:val="00E2200B"/>
    <w:pPr>
      <w:spacing w:before="120" w:after="120"/>
      <w:ind w:left="86"/>
    </w:pPr>
    <w:rPr>
      <w:rFonts w:ascii="Arial Bold" w:hAnsi="Arial Bold"/>
      <w:b/>
      <w:bCs/>
      <w:szCs w:val="16"/>
    </w:rPr>
  </w:style>
  <w:style w:type="character" w:customStyle="1" w:styleId="TextToEditOrLeave">
    <w:name w:val="TextToEditOrLeave"/>
    <w:basedOn w:val="Fontepargpadro"/>
    <w:rsid w:val="00E2200B"/>
    <w:rPr>
      <w:rFonts w:cs="Times New Roman"/>
      <w:i/>
      <w:iCs/>
      <w:color w:val="FF0000"/>
    </w:rPr>
  </w:style>
  <w:style w:type="paragraph" w:styleId="Textodebalo">
    <w:name w:val="Balloon Text"/>
    <w:basedOn w:val="Normal"/>
    <w:link w:val="TextodebaloChar"/>
    <w:uiPriority w:val="99"/>
    <w:rsid w:val="00425ECC"/>
    <w:rPr>
      <w:rFonts w:ascii="Tahoma" w:hAnsi="Tahoma" w:cs="Tahoma"/>
      <w:sz w:val="16"/>
      <w:szCs w:val="16"/>
    </w:rPr>
  </w:style>
  <w:style w:type="character" w:customStyle="1" w:styleId="TextodebaloChar">
    <w:name w:val="Texto de balão Char"/>
    <w:basedOn w:val="Fontepargpadro"/>
    <w:link w:val="Textodebalo"/>
    <w:uiPriority w:val="99"/>
    <w:locked/>
    <w:rsid w:val="00425ECC"/>
    <w:rPr>
      <w:rFonts w:ascii="Tahoma" w:hAnsi="Tahoma" w:cs="Tahoma"/>
      <w:sz w:val="16"/>
      <w:szCs w:val="16"/>
      <w:lang w:val="en-US" w:eastAsia="en-US"/>
    </w:rPr>
  </w:style>
  <w:style w:type="paragraph" w:styleId="PargrafodaLista">
    <w:name w:val="List Paragraph"/>
    <w:basedOn w:val="Normal"/>
    <w:uiPriority w:val="34"/>
    <w:qFormat/>
    <w:rsid w:val="00EB39CC"/>
    <w:pPr>
      <w:ind w:left="720"/>
    </w:pPr>
    <w:rPr>
      <w:rFonts w:ascii="Calibri" w:hAnsi="Calibri"/>
      <w:sz w:val="22"/>
      <w:szCs w:val="22"/>
      <w:lang w:val="pt-BR" w:eastAsia="pt-BR"/>
    </w:rPr>
  </w:style>
  <w:style w:type="paragraph" w:styleId="MapadoDocumento">
    <w:name w:val="Document Map"/>
    <w:basedOn w:val="Normal"/>
    <w:link w:val="MapadoDocumentoChar"/>
    <w:uiPriority w:val="99"/>
    <w:rsid w:val="00C70F9F"/>
    <w:rPr>
      <w:rFonts w:ascii="Tahoma" w:hAnsi="Tahoma" w:cs="Tahoma"/>
      <w:sz w:val="16"/>
      <w:szCs w:val="16"/>
    </w:rPr>
  </w:style>
  <w:style w:type="character" w:customStyle="1" w:styleId="MapadoDocumentoChar">
    <w:name w:val="Mapa do Documento Char"/>
    <w:basedOn w:val="Fontepargpadro"/>
    <w:link w:val="MapadoDocumento"/>
    <w:uiPriority w:val="99"/>
    <w:locked/>
    <w:rsid w:val="00C70F9F"/>
    <w:rPr>
      <w:rFonts w:ascii="Tahoma" w:hAnsi="Tahoma" w:cs="Tahoma"/>
      <w:sz w:val="16"/>
      <w:szCs w:val="16"/>
      <w:lang w:val="en-US" w:eastAsia="en-US"/>
    </w:rPr>
  </w:style>
  <w:style w:type="paragraph" w:customStyle="1" w:styleId="Bulleted1">
    <w:name w:val="Bulleted 1"/>
    <w:basedOn w:val="Normal"/>
    <w:rsid w:val="003C0220"/>
    <w:pPr>
      <w:numPr>
        <w:numId w:val="57"/>
      </w:numPr>
      <w:spacing w:before="60" w:after="60"/>
    </w:pPr>
    <w:rPr>
      <w:rFonts w:ascii="Arial" w:hAnsi="Arial"/>
      <w:sz w:val="22"/>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7677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Planilha_do_Microsoft_Excel_97-20031.xls"/><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comments" Target="comments.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I310585\Dados%20de%20aplicativos\Microsoft\Modelos\so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00B1B-5F3E-47CB-8E3D-91482567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soda.dot</Template>
  <TotalTime>1</TotalTime>
  <Pages>12</Pages>
  <Words>16924</Words>
  <Characters>91392</Characters>
  <Application>Microsoft Office Word</Application>
  <DocSecurity>0</DocSecurity>
  <Lines>761</Lines>
  <Paragraphs>216</Paragraphs>
  <ScaleCrop>false</ScaleCrop>
  <HeadingPairs>
    <vt:vector size="2" baseType="variant">
      <vt:variant>
        <vt:lpstr>Título</vt:lpstr>
      </vt:variant>
      <vt:variant>
        <vt:i4>1</vt:i4>
      </vt:variant>
    </vt:vector>
  </HeadingPairs>
  <TitlesOfParts>
    <vt:vector size="1" baseType="lpstr">
      <vt:lpstr>Estdo_TI_Soda_TNL_Template</vt:lpstr>
    </vt:vector>
  </TitlesOfParts>
  <Company>TNL PCS SA</Company>
  <LinksUpToDate>false</LinksUpToDate>
  <CharactersWithSpaces>108100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Estdo_TI_Soda_TNL_Template</dc:title>
  <dc:creator>Ricardo Lopes</dc:creator>
  <cp:lastModifiedBy>Profile</cp:lastModifiedBy>
  <cp:revision>2</cp:revision>
  <cp:lastPrinted>2011-04-18T23:48:00Z</cp:lastPrinted>
  <dcterms:created xsi:type="dcterms:W3CDTF">2011-09-01T14:26:00Z</dcterms:created>
  <dcterms:modified xsi:type="dcterms:W3CDTF">2011-09-01T14:26:00Z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DA Document Type">
    <vt:lpwstr>Report</vt:lpwstr>
  </property>
</Properties>
</file>